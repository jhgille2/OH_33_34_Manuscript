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D759" w14:textId="66C26381" w:rsidR="00AD4CA4" w:rsidRPr="002A3B59" w:rsidRDefault="00AD4CA4">
      <w:pPr>
        <w:pStyle w:val="Heading1"/>
        <w:spacing w:line="480" w:lineRule="auto"/>
        <w:rPr>
          <w:rStyle w:val="s1"/>
          <w:rFonts w:ascii="Times New Roman" w:hAnsi="Times New Roman" w:cs="Times New Roman"/>
          <w:sz w:val="32"/>
          <w:szCs w:val="32"/>
          <w:rPrChange w:id="0" w:author="Brant McNeece" w:date="2021-09-07T19:52:00Z">
            <w:rPr>
              <w:rStyle w:val="s1"/>
              <w:rFonts w:asciiTheme="majorHAnsi" w:eastAsiaTheme="minorEastAsia" w:hAnsiTheme="majorHAnsi" w:cstheme="minorBidi"/>
              <w:color w:val="auto"/>
              <w:sz w:val="32"/>
              <w:szCs w:val="32"/>
            </w:rPr>
          </w:rPrChange>
        </w:rPr>
        <w:pPrChange w:id="1" w:author="Brant McNeece" w:date="2021-09-07T19:52:00Z">
          <w:pPr>
            <w:pStyle w:val="Heading1"/>
          </w:pPr>
        </w:pPrChange>
      </w:pPr>
      <w:r w:rsidRPr="002A3B59">
        <w:rPr>
          <w:rStyle w:val="s1"/>
          <w:rFonts w:ascii="Times New Roman" w:hAnsi="Times New Roman" w:cs="Times New Roman"/>
          <w:sz w:val="32"/>
          <w:szCs w:val="32"/>
          <w:rPrChange w:id="2" w:author="Brant McNeece" w:date="2021-09-07T19:52:00Z">
            <w:rPr>
              <w:rStyle w:val="s1"/>
              <w:rFonts w:asciiTheme="majorHAnsi" w:hAnsiTheme="majorHAnsi"/>
              <w:sz w:val="32"/>
              <w:szCs w:val="32"/>
            </w:rPr>
          </w:rPrChange>
        </w:rPr>
        <w:t>Abstract</w:t>
      </w:r>
    </w:p>
    <w:p w14:paraId="767A3B4D" w14:textId="183B16C7" w:rsidR="00F8485A" w:rsidRPr="002A3B59" w:rsidRDefault="003F1205">
      <w:pPr>
        <w:spacing w:line="480" w:lineRule="auto"/>
        <w:rPr>
          <w:rFonts w:ascii="Times New Roman" w:hAnsi="Times New Roman" w:cs="Times New Roman"/>
          <w:sz w:val="24"/>
          <w:rPrChange w:id="3" w:author="Brant McNeece" w:date="2021-09-07T19:52:00Z">
            <w:rPr>
              <w:rFonts w:ascii="Arial" w:hAnsi="Arial" w:cs="Arial"/>
              <w:sz w:val="24"/>
            </w:rPr>
          </w:rPrChange>
        </w:rPr>
        <w:pPrChange w:id="4" w:author="Brant McNeece" w:date="2021-09-07T19:52:00Z">
          <w:pPr/>
        </w:pPrChange>
      </w:pPr>
      <w:r w:rsidRPr="002A3B59">
        <w:rPr>
          <w:rFonts w:ascii="Times New Roman" w:hAnsi="Times New Roman" w:cs="Times New Roman"/>
          <w:sz w:val="24"/>
          <w:rPrChange w:id="5" w:author="Brant McNeece" w:date="2021-09-07T19:52:00Z">
            <w:rPr>
              <w:rFonts w:ascii="Arial" w:hAnsi="Arial" w:cs="Arial"/>
              <w:sz w:val="24"/>
            </w:rPr>
          </w:rPrChange>
        </w:rPr>
        <w:t>The value of soybean (</w:t>
      </w:r>
      <w:r w:rsidRPr="002A3B59">
        <w:rPr>
          <w:rFonts w:ascii="Times New Roman" w:hAnsi="Times New Roman" w:cs="Times New Roman"/>
          <w:i/>
          <w:iCs/>
          <w:sz w:val="24"/>
          <w:rPrChange w:id="6" w:author="Brant McNeece" w:date="2021-09-07T19:52:00Z">
            <w:rPr>
              <w:rFonts w:ascii="Arial" w:hAnsi="Arial" w:cs="Arial"/>
              <w:i/>
              <w:iCs/>
              <w:sz w:val="24"/>
            </w:rPr>
          </w:rPrChange>
        </w:rPr>
        <w:t>Glycine max</w:t>
      </w:r>
      <w:r w:rsidRPr="002A3B59">
        <w:rPr>
          <w:rFonts w:ascii="Times New Roman" w:hAnsi="Times New Roman" w:cs="Times New Roman"/>
          <w:sz w:val="24"/>
          <w:rPrChange w:id="7" w:author="Brant McNeece" w:date="2021-09-07T19:52:00Z">
            <w:rPr>
              <w:rFonts w:ascii="Arial" w:hAnsi="Arial" w:cs="Arial"/>
              <w:sz w:val="24"/>
            </w:rPr>
          </w:rPrChange>
        </w:rPr>
        <w:t xml:space="preserve"> L. </w:t>
      </w:r>
      <w:proofErr w:type="spellStart"/>
      <w:r w:rsidRPr="002A3B59">
        <w:rPr>
          <w:rFonts w:ascii="Times New Roman" w:hAnsi="Times New Roman" w:cs="Times New Roman"/>
          <w:sz w:val="24"/>
          <w:rPrChange w:id="8" w:author="Brant McNeece" w:date="2021-09-07T19:52:00Z">
            <w:rPr>
              <w:rFonts w:ascii="Arial" w:hAnsi="Arial" w:cs="Arial"/>
              <w:sz w:val="24"/>
            </w:rPr>
          </w:rPrChange>
        </w:rPr>
        <w:t>Merr</w:t>
      </w:r>
      <w:proofErr w:type="spellEnd"/>
      <w:r w:rsidRPr="002A3B59">
        <w:rPr>
          <w:rFonts w:ascii="Times New Roman" w:hAnsi="Times New Roman" w:cs="Times New Roman"/>
          <w:sz w:val="24"/>
          <w:rPrChange w:id="9" w:author="Brant McNeece" w:date="2021-09-07T19:52:00Z">
            <w:rPr>
              <w:rFonts w:ascii="Arial" w:hAnsi="Arial" w:cs="Arial"/>
              <w:sz w:val="24"/>
            </w:rPr>
          </w:rPrChange>
        </w:rPr>
        <w:t>)</w:t>
      </w:r>
      <w:r w:rsidR="00532F5E" w:rsidRPr="002A3B59">
        <w:rPr>
          <w:rFonts w:ascii="Times New Roman" w:hAnsi="Times New Roman" w:cs="Times New Roman"/>
          <w:sz w:val="24"/>
          <w:rPrChange w:id="10" w:author="Brant McNeece" w:date="2021-09-07T19:52:00Z">
            <w:rPr>
              <w:rFonts w:ascii="Arial" w:hAnsi="Arial" w:cs="Arial"/>
              <w:sz w:val="24"/>
            </w:rPr>
          </w:rPrChange>
        </w:rPr>
        <w:t xml:space="preserve"> is dependent upon its seed oil and protein content. </w:t>
      </w:r>
      <w:r w:rsidR="00C908CA" w:rsidRPr="002A3B59">
        <w:rPr>
          <w:rFonts w:ascii="Times New Roman" w:hAnsi="Times New Roman" w:cs="Times New Roman"/>
          <w:sz w:val="24"/>
          <w:rPrChange w:id="11" w:author="Brant McNeece" w:date="2021-09-07T19:52:00Z">
            <w:rPr>
              <w:rFonts w:ascii="Arial" w:hAnsi="Arial" w:cs="Arial"/>
              <w:sz w:val="24"/>
            </w:rPr>
          </w:rPrChange>
        </w:rPr>
        <w:t>M</w:t>
      </w:r>
      <w:r w:rsidR="007551D2" w:rsidRPr="002A3B59">
        <w:rPr>
          <w:rFonts w:ascii="Times New Roman" w:hAnsi="Times New Roman" w:cs="Times New Roman"/>
          <w:sz w:val="24"/>
          <w:rPrChange w:id="12" w:author="Brant McNeece" w:date="2021-09-07T19:52:00Z">
            <w:rPr>
              <w:rFonts w:ascii="Arial" w:hAnsi="Arial" w:cs="Arial"/>
              <w:sz w:val="24"/>
            </w:rPr>
          </w:rPrChange>
        </w:rPr>
        <w:t xml:space="preserve">uch research has been performed to </w:t>
      </w:r>
      <w:r w:rsidR="00C22564" w:rsidRPr="002A3B59">
        <w:rPr>
          <w:rFonts w:ascii="Times New Roman" w:hAnsi="Times New Roman" w:cs="Times New Roman"/>
          <w:sz w:val="24"/>
          <w:rPrChange w:id="13" w:author="Brant McNeece" w:date="2021-09-07T19:52:00Z">
            <w:rPr>
              <w:rFonts w:ascii="Arial" w:hAnsi="Arial" w:cs="Arial"/>
              <w:sz w:val="24"/>
            </w:rPr>
          </w:rPrChange>
        </w:rPr>
        <w:t>pinpoint</w:t>
      </w:r>
      <w:r w:rsidR="00054EF5" w:rsidRPr="002A3B59">
        <w:rPr>
          <w:rFonts w:ascii="Times New Roman" w:hAnsi="Times New Roman" w:cs="Times New Roman"/>
          <w:sz w:val="24"/>
          <w:rPrChange w:id="14" w:author="Brant McNeece" w:date="2021-09-07T19:52:00Z">
            <w:rPr>
              <w:rFonts w:ascii="Arial" w:hAnsi="Arial" w:cs="Arial"/>
              <w:sz w:val="24"/>
            </w:rPr>
          </w:rPrChange>
        </w:rPr>
        <w:t xml:space="preserve"> genomic regions</w:t>
      </w:r>
      <w:r w:rsidR="00EF03B3" w:rsidRPr="002A3B59">
        <w:rPr>
          <w:rFonts w:ascii="Times New Roman" w:hAnsi="Times New Roman" w:cs="Times New Roman"/>
          <w:sz w:val="24"/>
          <w:rPrChange w:id="15" w:author="Brant McNeece" w:date="2021-09-07T19:52:00Z">
            <w:rPr>
              <w:rFonts w:ascii="Arial" w:hAnsi="Arial" w:cs="Arial"/>
              <w:sz w:val="24"/>
            </w:rPr>
          </w:rPrChange>
        </w:rPr>
        <w:t xml:space="preserve"> for</w:t>
      </w:r>
      <w:r w:rsidR="00054EF5" w:rsidRPr="002A3B59">
        <w:rPr>
          <w:rFonts w:ascii="Times New Roman" w:hAnsi="Times New Roman" w:cs="Times New Roman"/>
          <w:sz w:val="24"/>
          <w:rPrChange w:id="16" w:author="Brant McNeece" w:date="2021-09-07T19:52:00Z">
            <w:rPr>
              <w:rFonts w:ascii="Arial" w:hAnsi="Arial" w:cs="Arial"/>
              <w:sz w:val="24"/>
            </w:rPr>
          </w:rPrChange>
        </w:rPr>
        <w:t xml:space="preserve"> </w:t>
      </w:r>
      <w:r w:rsidR="0061240B" w:rsidRPr="002A3B59">
        <w:rPr>
          <w:rFonts w:ascii="Times New Roman" w:hAnsi="Times New Roman" w:cs="Times New Roman"/>
          <w:sz w:val="24"/>
          <w:rPrChange w:id="17" w:author="Brant McNeece" w:date="2021-09-07T19:52:00Z">
            <w:rPr>
              <w:rFonts w:ascii="Arial" w:hAnsi="Arial" w:cs="Arial"/>
              <w:sz w:val="24"/>
            </w:rPr>
          </w:rPrChange>
        </w:rPr>
        <w:t>manipulation of these</w:t>
      </w:r>
      <w:r w:rsidR="00553D1D" w:rsidRPr="002A3B59">
        <w:rPr>
          <w:rFonts w:ascii="Times New Roman" w:hAnsi="Times New Roman" w:cs="Times New Roman"/>
          <w:sz w:val="24"/>
          <w:rPrChange w:id="18" w:author="Brant McNeece" w:date="2021-09-07T19:52:00Z">
            <w:rPr>
              <w:rFonts w:ascii="Arial" w:hAnsi="Arial" w:cs="Arial"/>
              <w:sz w:val="24"/>
            </w:rPr>
          </w:rPrChange>
        </w:rPr>
        <w:t xml:space="preserve"> quantitative and inversely correlated</w:t>
      </w:r>
      <w:r w:rsidR="0061240B" w:rsidRPr="002A3B59">
        <w:rPr>
          <w:rFonts w:ascii="Times New Roman" w:hAnsi="Times New Roman" w:cs="Times New Roman"/>
          <w:sz w:val="24"/>
          <w:rPrChange w:id="19" w:author="Brant McNeece" w:date="2021-09-07T19:52:00Z">
            <w:rPr>
              <w:rFonts w:ascii="Arial" w:hAnsi="Arial" w:cs="Arial"/>
              <w:sz w:val="24"/>
            </w:rPr>
          </w:rPrChange>
        </w:rPr>
        <w:t xml:space="preserve"> traits through marker assisted selection</w:t>
      </w:r>
      <w:r w:rsidR="005F7D60" w:rsidRPr="002A3B59">
        <w:rPr>
          <w:rFonts w:ascii="Times New Roman" w:hAnsi="Times New Roman" w:cs="Times New Roman"/>
          <w:sz w:val="24"/>
          <w:rPrChange w:id="20" w:author="Brant McNeece" w:date="2021-09-07T19:52:00Z">
            <w:rPr>
              <w:rFonts w:ascii="Arial" w:hAnsi="Arial" w:cs="Arial"/>
              <w:sz w:val="24"/>
            </w:rPr>
          </w:rPrChange>
        </w:rPr>
        <w:t>, yet</w:t>
      </w:r>
      <w:r w:rsidR="00BE7479" w:rsidRPr="002A3B59">
        <w:rPr>
          <w:rFonts w:ascii="Times New Roman" w:hAnsi="Times New Roman" w:cs="Times New Roman"/>
          <w:sz w:val="24"/>
          <w:rPrChange w:id="21" w:author="Brant McNeece" w:date="2021-09-07T19:52:00Z">
            <w:rPr>
              <w:rFonts w:ascii="Arial" w:hAnsi="Arial" w:cs="Arial"/>
              <w:sz w:val="24"/>
            </w:rPr>
          </w:rPrChange>
        </w:rPr>
        <w:t xml:space="preserve"> </w:t>
      </w:r>
      <w:r w:rsidR="004A50BC" w:rsidRPr="002A3B59">
        <w:rPr>
          <w:rFonts w:ascii="Times New Roman" w:hAnsi="Times New Roman" w:cs="Times New Roman"/>
          <w:sz w:val="24"/>
          <w:rPrChange w:id="22" w:author="Brant McNeece" w:date="2021-09-07T19:52:00Z">
            <w:rPr>
              <w:rFonts w:ascii="Arial" w:hAnsi="Arial" w:cs="Arial"/>
              <w:sz w:val="24"/>
            </w:rPr>
          </w:rPrChange>
        </w:rPr>
        <w:t>very few markers have shown to be effective</w:t>
      </w:r>
      <w:r w:rsidR="00303EF1" w:rsidRPr="002A3B59">
        <w:rPr>
          <w:rFonts w:ascii="Times New Roman" w:hAnsi="Times New Roman" w:cs="Times New Roman"/>
          <w:sz w:val="24"/>
          <w:rPrChange w:id="23" w:author="Brant McNeece" w:date="2021-09-07T19:52:00Z">
            <w:rPr>
              <w:rFonts w:ascii="Arial" w:hAnsi="Arial" w:cs="Arial"/>
              <w:sz w:val="24"/>
            </w:rPr>
          </w:rPrChange>
        </w:rPr>
        <w:t xml:space="preserve">. </w:t>
      </w:r>
      <w:r w:rsidR="000C63D3" w:rsidRPr="002A3B59">
        <w:rPr>
          <w:rFonts w:ascii="Times New Roman" w:hAnsi="Times New Roman" w:cs="Times New Roman"/>
          <w:sz w:val="24"/>
          <w:rPrChange w:id="24" w:author="Brant McNeece" w:date="2021-09-07T19:52:00Z">
            <w:rPr>
              <w:rFonts w:ascii="Arial" w:hAnsi="Arial" w:cs="Arial"/>
              <w:sz w:val="24"/>
            </w:rPr>
          </w:rPrChange>
        </w:rPr>
        <w:t xml:space="preserve">Therefore, the </w:t>
      </w:r>
      <w:r w:rsidR="007C5EBB" w:rsidRPr="002A3B59">
        <w:rPr>
          <w:rFonts w:ascii="Times New Roman" w:hAnsi="Times New Roman" w:cs="Times New Roman"/>
          <w:sz w:val="24"/>
          <w:rPrChange w:id="25" w:author="Brant McNeece" w:date="2021-09-07T19:52:00Z">
            <w:rPr>
              <w:rFonts w:ascii="Arial" w:hAnsi="Arial" w:cs="Arial"/>
              <w:sz w:val="24"/>
            </w:rPr>
          </w:rPrChange>
        </w:rPr>
        <w:t xml:space="preserve">purpose of this study was to </w:t>
      </w:r>
      <w:r w:rsidR="00BE16D1" w:rsidRPr="002A3B59">
        <w:rPr>
          <w:rFonts w:ascii="Times New Roman" w:hAnsi="Times New Roman" w:cs="Times New Roman"/>
          <w:sz w:val="24"/>
          <w:rPrChange w:id="26" w:author="Brant McNeece" w:date="2021-09-07T19:52:00Z">
            <w:rPr>
              <w:rFonts w:ascii="Arial" w:hAnsi="Arial" w:cs="Arial"/>
              <w:sz w:val="24"/>
            </w:rPr>
          </w:rPrChange>
        </w:rPr>
        <w:t>map</w:t>
      </w:r>
      <w:r w:rsidR="007B128F" w:rsidRPr="002A3B59">
        <w:rPr>
          <w:rFonts w:ascii="Times New Roman" w:hAnsi="Times New Roman" w:cs="Times New Roman"/>
          <w:sz w:val="24"/>
          <w:rPrChange w:id="27" w:author="Brant McNeece" w:date="2021-09-07T19:52:00Z">
            <w:rPr>
              <w:rFonts w:ascii="Arial" w:hAnsi="Arial" w:cs="Arial"/>
              <w:sz w:val="24"/>
            </w:rPr>
          </w:rPrChange>
        </w:rPr>
        <w:t xml:space="preserve"> </w:t>
      </w:r>
      <w:r w:rsidR="007C5EBB" w:rsidRPr="002A3B59">
        <w:rPr>
          <w:rFonts w:ascii="Times New Roman" w:hAnsi="Times New Roman" w:cs="Times New Roman"/>
          <w:sz w:val="24"/>
          <w:rPrChange w:id="28" w:author="Brant McNeece" w:date="2021-09-07T19:52:00Z">
            <w:rPr>
              <w:rFonts w:ascii="Arial" w:hAnsi="Arial" w:cs="Arial"/>
              <w:sz w:val="24"/>
            </w:rPr>
          </w:rPrChange>
        </w:rPr>
        <w:t>sta</w:t>
      </w:r>
      <w:r w:rsidR="00553D1D" w:rsidRPr="002A3B59">
        <w:rPr>
          <w:rFonts w:ascii="Times New Roman" w:hAnsi="Times New Roman" w:cs="Times New Roman"/>
          <w:sz w:val="24"/>
          <w:rPrChange w:id="29" w:author="Brant McNeece" w:date="2021-09-07T19:52:00Z">
            <w:rPr>
              <w:rFonts w:ascii="Arial" w:hAnsi="Arial" w:cs="Arial"/>
              <w:sz w:val="24"/>
            </w:rPr>
          </w:rPrChange>
        </w:rPr>
        <w:t>ble quantitative trait loci (QTL)</w:t>
      </w:r>
      <w:r w:rsidR="00033BC4" w:rsidRPr="002A3B59">
        <w:rPr>
          <w:rFonts w:ascii="Times New Roman" w:hAnsi="Times New Roman" w:cs="Times New Roman"/>
          <w:sz w:val="24"/>
          <w:rPrChange w:id="30" w:author="Brant McNeece" w:date="2021-09-07T19:52:00Z">
            <w:rPr>
              <w:rFonts w:ascii="Arial" w:hAnsi="Arial" w:cs="Arial"/>
              <w:sz w:val="24"/>
            </w:rPr>
          </w:rPrChange>
        </w:rPr>
        <w:t xml:space="preserve"> </w:t>
      </w:r>
      <w:r w:rsidR="00836388" w:rsidRPr="002A3B59">
        <w:rPr>
          <w:rFonts w:ascii="Times New Roman" w:hAnsi="Times New Roman" w:cs="Times New Roman"/>
          <w:sz w:val="24"/>
          <w:rPrChange w:id="31" w:author="Brant McNeece" w:date="2021-09-07T19:52:00Z">
            <w:rPr>
              <w:rFonts w:ascii="Arial" w:hAnsi="Arial" w:cs="Arial"/>
              <w:sz w:val="24"/>
            </w:rPr>
          </w:rPrChange>
        </w:rPr>
        <w:t>of</w:t>
      </w:r>
      <w:r w:rsidR="00920AB1" w:rsidRPr="002A3B59">
        <w:rPr>
          <w:rFonts w:ascii="Times New Roman" w:hAnsi="Times New Roman" w:cs="Times New Roman"/>
          <w:sz w:val="24"/>
          <w:rPrChange w:id="32" w:author="Brant McNeece" w:date="2021-09-07T19:52:00Z">
            <w:rPr>
              <w:rFonts w:ascii="Arial" w:hAnsi="Arial" w:cs="Arial"/>
              <w:sz w:val="24"/>
            </w:rPr>
          </w:rPrChange>
        </w:rPr>
        <w:t xml:space="preserve"> t</w:t>
      </w:r>
      <w:r w:rsidR="00303EF1" w:rsidRPr="002A3B59">
        <w:rPr>
          <w:rFonts w:ascii="Times New Roman" w:hAnsi="Times New Roman" w:cs="Times New Roman"/>
          <w:sz w:val="24"/>
          <w:rPrChange w:id="33" w:author="Brant McNeece" w:date="2021-09-07T19:52:00Z">
            <w:rPr>
              <w:rFonts w:ascii="Arial" w:hAnsi="Arial" w:cs="Arial"/>
              <w:sz w:val="24"/>
            </w:rPr>
          </w:rPrChange>
        </w:rPr>
        <w:t xml:space="preserve">wo </w:t>
      </w:r>
      <w:r w:rsidR="00E726BC" w:rsidRPr="002A3B59">
        <w:rPr>
          <w:rFonts w:ascii="Times New Roman" w:hAnsi="Times New Roman" w:cs="Times New Roman"/>
          <w:sz w:val="24"/>
          <w:rPrChange w:id="34" w:author="Brant McNeece" w:date="2021-09-07T19:52:00Z">
            <w:rPr>
              <w:rFonts w:ascii="Arial" w:hAnsi="Arial" w:cs="Arial"/>
              <w:sz w:val="24"/>
            </w:rPr>
          </w:rPrChange>
        </w:rPr>
        <w:t>recombinant inbred line (</w:t>
      </w:r>
      <w:r w:rsidR="00844437" w:rsidRPr="002A3B59">
        <w:rPr>
          <w:rFonts w:ascii="Times New Roman" w:hAnsi="Times New Roman" w:cs="Times New Roman"/>
          <w:sz w:val="24"/>
          <w:rPrChange w:id="35" w:author="Brant McNeece" w:date="2021-09-07T19:52:00Z">
            <w:rPr>
              <w:rFonts w:ascii="Arial" w:hAnsi="Arial" w:cs="Arial"/>
              <w:sz w:val="24"/>
            </w:rPr>
          </w:rPrChange>
        </w:rPr>
        <w:t>RIL</w:t>
      </w:r>
      <w:r w:rsidR="00E726BC" w:rsidRPr="002A3B59">
        <w:rPr>
          <w:rFonts w:ascii="Times New Roman" w:hAnsi="Times New Roman" w:cs="Times New Roman"/>
          <w:sz w:val="24"/>
          <w:rPrChange w:id="36" w:author="Brant McNeece" w:date="2021-09-07T19:52:00Z">
            <w:rPr>
              <w:rFonts w:ascii="Arial" w:hAnsi="Arial" w:cs="Arial"/>
              <w:sz w:val="24"/>
            </w:rPr>
          </w:rPrChange>
        </w:rPr>
        <w:t>)</w:t>
      </w:r>
      <w:r w:rsidR="00844437" w:rsidRPr="002A3B59">
        <w:rPr>
          <w:rFonts w:ascii="Times New Roman" w:hAnsi="Times New Roman" w:cs="Times New Roman"/>
          <w:sz w:val="24"/>
          <w:rPrChange w:id="37" w:author="Brant McNeece" w:date="2021-09-07T19:52:00Z">
            <w:rPr>
              <w:rFonts w:ascii="Arial" w:hAnsi="Arial" w:cs="Arial"/>
              <w:sz w:val="24"/>
            </w:rPr>
          </w:rPrChange>
        </w:rPr>
        <w:t xml:space="preserve"> populations </w:t>
      </w:r>
      <w:r w:rsidR="00B31DA2" w:rsidRPr="002A3B59">
        <w:rPr>
          <w:rFonts w:ascii="Times New Roman" w:hAnsi="Times New Roman" w:cs="Times New Roman"/>
          <w:sz w:val="24"/>
          <w:rPrChange w:id="38" w:author="Brant McNeece" w:date="2021-09-07T19:52:00Z">
            <w:rPr>
              <w:rFonts w:ascii="Arial" w:hAnsi="Arial" w:cs="Arial"/>
              <w:sz w:val="24"/>
            </w:rPr>
          </w:rPrChange>
        </w:rPr>
        <w:t>derived</w:t>
      </w:r>
      <w:r w:rsidR="0093741D" w:rsidRPr="002A3B59">
        <w:rPr>
          <w:rFonts w:ascii="Times New Roman" w:hAnsi="Times New Roman" w:cs="Times New Roman"/>
          <w:sz w:val="24"/>
          <w:rPrChange w:id="39" w:author="Brant McNeece" w:date="2021-09-07T19:52:00Z">
            <w:rPr>
              <w:rFonts w:ascii="Arial" w:hAnsi="Arial" w:cs="Arial"/>
              <w:sz w:val="24"/>
            </w:rPr>
          </w:rPrChange>
        </w:rPr>
        <w:t xml:space="preserve"> from</w:t>
      </w:r>
      <w:r w:rsidR="00B31DA2" w:rsidRPr="002A3B59">
        <w:rPr>
          <w:rFonts w:ascii="Times New Roman" w:hAnsi="Times New Roman" w:cs="Times New Roman"/>
          <w:sz w:val="24"/>
          <w:rPrChange w:id="40" w:author="Brant McNeece" w:date="2021-09-07T19:52:00Z">
            <w:rPr>
              <w:rFonts w:ascii="Arial" w:hAnsi="Arial" w:cs="Arial"/>
              <w:sz w:val="24"/>
            </w:rPr>
          </w:rPrChange>
        </w:rPr>
        <w:t xml:space="preserve"> </w:t>
      </w:r>
      <w:r w:rsidR="00DE26C7" w:rsidRPr="002A3B59">
        <w:rPr>
          <w:rFonts w:ascii="Times New Roman" w:hAnsi="Times New Roman" w:cs="Times New Roman"/>
          <w:sz w:val="24"/>
          <w:rPrChange w:id="41" w:author="Brant McNeece" w:date="2021-09-07T19:52:00Z">
            <w:rPr>
              <w:rFonts w:ascii="Arial" w:hAnsi="Arial" w:cs="Arial"/>
              <w:sz w:val="24"/>
            </w:rPr>
          </w:rPrChange>
        </w:rPr>
        <w:t xml:space="preserve">‘Clermont × </w:t>
      </w:r>
      <w:r w:rsidR="007911FB" w:rsidRPr="002A3B59">
        <w:rPr>
          <w:rFonts w:ascii="Times New Roman" w:hAnsi="Times New Roman" w:cs="Times New Roman"/>
          <w:sz w:val="24"/>
          <w:rPrChange w:id="42" w:author="Brant McNeece" w:date="2021-09-07T19:52:00Z">
            <w:rPr>
              <w:rFonts w:ascii="Arial" w:hAnsi="Arial" w:cs="Arial"/>
              <w:sz w:val="24"/>
            </w:rPr>
          </w:rPrChange>
        </w:rPr>
        <w:t>PI205805</w:t>
      </w:r>
      <w:r w:rsidR="00E6033B" w:rsidRPr="002A3B59">
        <w:rPr>
          <w:rFonts w:ascii="Times New Roman" w:hAnsi="Times New Roman" w:cs="Times New Roman"/>
          <w:sz w:val="24"/>
          <w:rPrChange w:id="43" w:author="Brant McNeece" w:date="2021-09-07T19:52:00Z">
            <w:rPr>
              <w:rFonts w:ascii="Arial" w:hAnsi="Arial" w:cs="Arial"/>
              <w:sz w:val="24"/>
            </w:rPr>
          </w:rPrChange>
        </w:rPr>
        <w:t xml:space="preserve"> and ‘Clermont</w:t>
      </w:r>
      <w:r w:rsidR="0093741D" w:rsidRPr="002A3B59">
        <w:rPr>
          <w:rFonts w:ascii="Times New Roman" w:hAnsi="Times New Roman" w:cs="Times New Roman"/>
          <w:sz w:val="24"/>
          <w:rPrChange w:id="44" w:author="Brant McNeece" w:date="2021-09-07T19:52:00Z">
            <w:rPr>
              <w:rFonts w:ascii="Arial" w:hAnsi="Arial" w:cs="Arial"/>
              <w:sz w:val="24"/>
            </w:rPr>
          </w:rPrChange>
        </w:rPr>
        <w:t xml:space="preserve"> × PI253666A</w:t>
      </w:r>
      <w:r w:rsidR="002041AA" w:rsidRPr="002A3B59">
        <w:rPr>
          <w:rFonts w:ascii="Times New Roman" w:hAnsi="Times New Roman" w:cs="Times New Roman"/>
          <w:sz w:val="24"/>
          <w:rPrChange w:id="45" w:author="Brant McNeece" w:date="2021-09-07T19:52:00Z">
            <w:rPr>
              <w:rFonts w:ascii="Arial" w:hAnsi="Arial" w:cs="Arial"/>
              <w:sz w:val="24"/>
            </w:rPr>
          </w:rPrChange>
        </w:rPr>
        <w:t xml:space="preserve">, Pop33 and Pop34, respectively. </w:t>
      </w:r>
      <w:r w:rsidR="0020706B" w:rsidRPr="002A3B59">
        <w:rPr>
          <w:rFonts w:ascii="Times New Roman" w:hAnsi="Times New Roman" w:cs="Times New Roman"/>
          <w:sz w:val="24"/>
          <w:rPrChange w:id="46" w:author="Brant McNeece" w:date="2021-09-07T19:52:00Z">
            <w:rPr>
              <w:rFonts w:ascii="Arial" w:hAnsi="Arial" w:cs="Arial"/>
              <w:sz w:val="24"/>
            </w:rPr>
          </w:rPrChange>
        </w:rPr>
        <w:t>P</w:t>
      </w:r>
      <w:r w:rsidR="00997205" w:rsidRPr="002A3B59">
        <w:rPr>
          <w:rFonts w:ascii="Times New Roman" w:hAnsi="Times New Roman" w:cs="Times New Roman"/>
          <w:sz w:val="24"/>
          <w:rPrChange w:id="47" w:author="Brant McNeece" w:date="2021-09-07T19:52:00Z">
            <w:rPr>
              <w:rFonts w:ascii="Arial" w:hAnsi="Arial" w:cs="Arial"/>
              <w:sz w:val="24"/>
            </w:rPr>
          </w:rPrChange>
        </w:rPr>
        <w:t xml:space="preserve">opulations were genotyped </w:t>
      </w:r>
      <w:r w:rsidR="00085AAB" w:rsidRPr="002A3B59">
        <w:rPr>
          <w:rFonts w:ascii="Times New Roman" w:hAnsi="Times New Roman" w:cs="Times New Roman"/>
          <w:sz w:val="24"/>
          <w:rPrChange w:id="48" w:author="Brant McNeece" w:date="2021-09-07T19:52:00Z">
            <w:rPr>
              <w:rFonts w:ascii="Arial" w:hAnsi="Arial" w:cs="Arial"/>
              <w:sz w:val="24"/>
            </w:rPr>
          </w:rPrChange>
        </w:rPr>
        <w:t xml:space="preserve">using the BARCSoySNP6K </w:t>
      </w:r>
      <w:r w:rsidR="002A7834" w:rsidRPr="002A3B59">
        <w:rPr>
          <w:rFonts w:ascii="Times New Roman" w:hAnsi="Times New Roman" w:cs="Times New Roman"/>
          <w:sz w:val="24"/>
          <w:rPrChange w:id="49" w:author="Brant McNeece" w:date="2021-09-07T19:52:00Z">
            <w:rPr>
              <w:rFonts w:ascii="Arial" w:hAnsi="Arial" w:cs="Arial"/>
              <w:sz w:val="24"/>
            </w:rPr>
          </w:rPrChange>
        </w:rPr>
        <w:t xml:space="preserve">assay. </w:t>
      </w:r>
      <w:r w:rsidR="00F648BB" w:rsidRPr="002A3B59">
        <w:rPr>
          <w:rFonts w:ascii="Times New Roman" w:hAnsi="Times New Roman" w:cs="Times New Roman"/>
          <w:sz w:val="24"/>
          <w:rPrChange w:id="50" w:author="Brant McNeece" w:date="2021-09-07T19:52:00Z">
            <w:rPr>
              <w:rFonts w:ascii="Arial" w:hAnsi="Arial" w:cs="Arial"/>
              <w:sz w:val="24"/>
            </w:rPr>
          </w:rPrChange>
        </w:rPr>
        <w:t xml:space="preserve">Seven QTL for seed oil </w:t>
      </w:r>
      <w:r w:rsidR="00EF387F" w:rsidRPr="002A3B59">
        <w:rPr>
          <w:rFonts w:ascii="Times New Roman" w:hAnsi="Times New Roman" w:cs="Times New Roman"/>
          <w:sz w:val="24"/>
          <w:rPrChange w:id="51" w:author="Brant McNeece" w:date="2021-09-07T19:52:00Z">
            <w:rPr>
              <w:rFonts w:ascii="Arial" w:hAnsi="Arial" w:cs="Arial"/>
              <w:sz w:val="24"/>
            </w:rPr>
          </w:rPrChange>
        </w:rPr>
        <w:t xml:space="preserve">content and </w:t>
      </w:r>
      <w:r w:rsidR="00B504FA" w:rsidRPr="002A3B59">
        <w:rPr>
          <w:rFonts w:ascii="Times New Roman" w:hAnsi="Times New Roman" w:cs="Times New Roman"/>
          <w:sz w:val="24"/>
          <w:rPrChange w:id="52" w:author="Brant McNeece" w:date="2021-09-07T19:52:00Z">
            <w:rPr>
              <w:rFonts w:ascii="Arial" w:hAnsi="Arial" w:cs="Arial"/>
              <w:sz w:val="24"/>
            </w:rPr>
          </w:rPrChange>
        </w:rPr>
        <w:t xml:space="preserve">six QTL for </w:t>
      </w:r>
      <w:r w:rsidR="008B751D" w:rsidRPr="002A3B59">
        <w:rPr>
          <w:rFonts w:ascii="Times New Roman" w:hAnsi="Times New Roman" w:cs="Times New Roman"/>
          <w:sz w:val="24"/>
          <w:rPrChange w:id="53" w:author="Brant McNeece" w:date="2021-09-07T19:52:00Z">
            <w:rPr>
              <w:rFonts w:ascii="Arial" w:hAnsi="Arial" w:cs="Arial"/>
              <w:sz w:val="24"/>
            </w:rPr>
          </w:rPrChange>
        </w:rPr>
        <w:t>s</w:t>
      </w:r>
      <w:r w:rsidR="00EF387F" w:rsidRPr="002A3B59">
        <w:rPr>
          <w:rFonts w:ascii="Times New Roman" w:hAnsi="Times New Roman" w:cs="Times New Roman"/>
          <w:sz w:val="24"/>
          <w:rPrChange w:id="54" w:author="Brant McNeece" w:date="2021-09-07T19:52:00Z">
            <w:rPr>
              <w:rFonts w:ascii="Arial" w:hAnsi="Arial" w:cs="Arial"/>
              <w:sz w:val="24"/>
            </w:rPr>
          </w:rPrChange>
        </w:rPr>
        <w:t xml:space="preserve">eed protein content were identified. </w:t>
      </w:r>
      <w:r w:rsidR="00D4777C" w:rsidRPr="002A3B59">
        <w:rPr>
          <w:rFonts w:ascii="Times New Roman" w:hAnsi="Times New Roman" w:cs="Times New Roman"/>
          <w:sz w:val="24"/>
          <w:rPrChange w:id="55" w:author="Brant McNeece" w:date="2021-09-07T19:52:00Z">
            <w:rPr>
              <w:rFonts w:ascii="Arial" w:hAnsi="Arial" w:cs="Arial"/>
              <w:sz w:val="24"/>
            </w:rPr>
          </w:rPrChange>
        </w:rPr>
        <w:t>Three of the</w:t>
      </w:r>
      <w:r w:rsidR="005856D4" w:rsidRPr="002A3B59">
        <w:rPr>
          <w:rFonts w:ascii="Times New Roman" w:hAnsi="Times New Roman" w:cs="Times New Roman"/>
          <w:sz w:val="24"/>
          <w:rPrChange w:id="56" w:author="Brant McNeece" w:date="2021-09-07T19:52:00Z">
            <w:rPr>
              <w:rFonts w:ascii="Arial" w:hAnsi="Arial" w:cs="Arial"/>
              <w:sz w:val="24"/>
            </w:rPr>
          </w:rPrChange>
        </w:rPr>
        <w:t xml:space="preserve"> oil QTLs were collocated with protein QTLs</w:t>
      </w:r>
      <w:r w:rsidR="00C068CE" w:rsidRPr="002A3B59">
        <w:rPr>
          <w:rFonts w:ascii="Times New Roman" w:hAnsi="Times New Roman" w:cs="Times New Roman"/>
          <w:sz w:val="24"/>
          <w:rPrChange w:id="57" w:author="Brant McNeece" w:date="2021-09-07T19:52:00Z">
            <w:rPr>
              <w:rFonts w:ascii="Arial" w:hAnsi="Arial" w:cs="Arial"/>
              <w:sz w:val="24"/>
            </w:rPr>
          </w:rPrChange>
        </w:rPr>
        <w:t xml:space="preserve">. </w:t>
      </w:r>
      <w:proofErr w:type="gramStart"/>
      <w:r w:rsidR="00F8485A" w:rsidRPr="002A3B59">
        <w:rPr>
          <w:rFonts w:ascii="Times New Roman" w:hAnsi="Times New Roman" w:cs="Times New Roman"/>
          <w:sz w:val="24"/>
          <w:rPrChange w:id="58" w:author="Brant McNeece" w:date="2021-09-07T19:52:00Z">
            <w:rPr>
              <w:rFonts w:ascii="Arial" w:hAnsi="Arial" w:cs="Arial"/>
              <w:sz w:val="24"/>
            </w:rPr>
          </w:rPrChange>
        </w:rPr>
        <w:t>Two QTLs, qProt-2-1 and qOil-5-1,</w:t>
      </w:r>
      <w:proofErr w:type="gramEnd"/>
      <w:r w:rsidR="00F8485A" w:rsidRPr="002A3B59">
        <w:rPr>
          <w:rFonts w:ascii="Times New Roman" w:hAnsi="Times New Roman" w:cs="Times New Roman"/>
          <w:sz w:val="24"/>
          <w:rPrChange w:id="59" w:author="Brant McNeece" w:date="2021-09-07T19:52:00Z">
            <w:rPr>
              <w:rFonts w:ascii="Arial" w:hAnsi="Arial" w:cs="Arial"/>
              <w:sz w:val="24"/>
            </w:rPr>
          </w:rPrChange>
        </w:rPr>
        <w:t xml:space="preserve"> are first reported here as novel QTLs for their respective traits. This study provides two new QTLs for the study of protein and oil content in soybean, as well as validates other previous findings to </w:t>
      </w:r>
      <w:r w:rsidR="00E10280" w:rsidRPr="002A3B59">
        <w:rPr>
          <w:rFonts w:ascii="Times New Roman" w:hAnsi="Times New Roman" w:cs="Times New Roman"/>
          <w:sz w:val="24"/>
          <w:rPrChange w:id="60" w:author="Brant McNeece" w:date="2021-09-07T19:52:00Z">
            <w:rPr>
              <w:rFonts w:ascii="Arial" w:hAnsi="Arial" w:cs="Arial"/>
              <w:sz w:val="24"/>
            </w:rPr>
          </w:rPrChange>
        </w:rPr>
        <w:t xml:space="preserve">aid in </w:t>
      </w:r>
      <w:r w:rsidR="00F8485A" w:rsidRPr="002A3B59">
        <w:rPr>
          <w:rFonts w:ascii="Times New Roman" w:hAnsi="Times New Roman" w:cs="Times New Roman"/>
          <w:sz w:val="24"/>
          <w:rPrChange w:id="61" w:author="Brant McNeece" w:date="2021-09-07T19:52:00Z">
            <w:rPr>
              <w:rFonts w:ascii="Arial" w:hAnsi="Arial" w:cs="Arial"/>
              <w:sz w:val="24"/>
            </w:rPr>
          </w:rPrChange>
        </w:rPr>
        <w:t xml:space="preserve">advancement of these traits in soybean. </w:t>
      </w:r>
    </w:p>
    <w:p w14:paraId="5D85C1C0" w14:textId="77777777" w:rsidR="00F8485A" w:rsidRPr="002A3B59" w:rsidDel="00C849CE" w:rsidRDefault="00F8485A">
      <w:pPr>
        <w:spacing w:line="480" w:lineRule="auto"/>
        <w:rPr>
          <w:del w:id="62" w:author="Brant McNeece" w:date="2021-09-07T19:37:00Z"/>
          <w:rFonts w:ascii="Times New Roman" w:hAnsi="Times New Roman" w:cs="Times New Roman"/>
          <w:sz w:val="24"/>
          <w:rPrChange w:id="63" w:author="Brant McNeece" w:date="2021-09-07T19:52:00Z">
            <w:rPr>
              <w:del w:id="64" w:author="Brant McNeece" w:date="2021-09-07T19:37:00Z"/>
              <w:rFonts w:ascii="Arial" w:hAnsi="Arial" w:cs="Arial"/>
              <w:sz w:val="24"/>
            </w:rPr>
          </w:rPrChange>
        </w:rPr>
        <w:pPrChange w:id="65" w:author="Brant McNeece" w:date="2021-09-07T19:52:00Z">
          <w:pPr/>
        </w:pPrChange>
      </w:pPr>
    </w:p>
    <w:p w14:paraId="7DB8DB71" w14:textId="7A51B389" w:rsidR="00367FDF" w:rsidRPr="002A3B59" w:rsidDel="00C849CE" w:rsidRDefault="00367FDF">
      <w:pPr>
        <w:spacing w:line="480" w:lineRule="auto"/>
        <w:rPr>
          <w:del w:id="66" w:author="Brant McNeece" w:date="2021-09-07T19:37:00Z"/>
          <w:rFonts w:ascii="Times New Roman" w:hAnsi="Times New Roman" w:cs="Times New Roman"/>
          <w:color w:val="FF0000"/>
          <w:sz w:val="24"/>
          <w:rPrChange w:id="67" w:author="Brant McNeece" w:date="2021-09-07T19:52:00Z">
            <w:rPr>
              <w:del w:id="68" w:author="Brant McNeece" w:date="2021-09-07T19:37:00Z"/>
              <w:rFonts w:ascii="Arial" w:hAnsi="Arial" w:cs="Arial"/>
              <w:color w:val="FF0000"/>
              <w:sz w:val="24"/>
            </w:rPr>
          </w:rPrChange>
        </w:rPr>
        <w:pPrChange w:id="69" w:author="Brant McNeece" w:date="2021-09-07T19:52:00Z">
          <w:pPr/>
        </w:pPrChange>
      </w:pPr>
      <w:del w:id="70" w:author="Brant McNeece" w:date="2021-09-07T19:37:00Z">
        <w:r w:rsidRPr="002A3B59" w:rsidDel="00C849CE">
          <w:rPr>
            <w:rFonts w:ascii="Times New Roman" w:hAnsi="Times New Roman" w:cs="Times New Roman"/>
            <w:color w:val="FF0000"/>
            <w:sz w:val="24"/>
            <w:rPrChange w:id="71" w:author="Brant McNeece" w:date="2021-09-07T19:52:00Z">
              <w:rPr>
                <w:rFonts w:ascii="Arial" w:hAnsi="Arial" w:cs="Arial"/>
                <w:color w:val="FF0000"/>
                <w:sz w:val="24"/>
              </w:rPr>
            </w:rPrChange>
          </w:rPr>
          <w:delText xml:space="preserve">Genetic map info, </w:delText>
        </w:r>
        <w:r w:rsidR="00565EC8" w:rsidRPr="002A3B59" w:rsidDel="00C849CE">
          <w:rPr>
            <w:rFonts w:ascii="Times New Roman" w:hAnsi="Times New Roman" w:cs="Times New Roman"/>
            <w:color w:val="FF0000"/>
            <w:sz w:val="24"/>
            <w:rPrChange w:id="72" w:author="Brant McNeece" w:date="2021-09-07T19:52:00Z">
              <w:rPr>
                <w:rFonts w:ascii="Arial" w:hAnsi="Arial" w:cs="Arial"/>
                <w:color w:val="FF0000"/>
                <w:sz w:val="24"/>
              </w:rPr>
            </w:rPrChange>
          </w:rPr>
          <w:delText xml:space="preserve">exp design info, </w:delText>
        </w:r>
        <w:r w:rsidR="00387BCB" w:rsidRPr="002A3B59" w:rsidDel="00C849CE">
          <w:rPr>
            <w:rFonts w:ascii="Times New Roman" w:hAnsi="Times New Roman" w:cs="Times New Roman"/>
            <w:color w:val="FF0000"/>
            <w:sz w:val="24"/>
            <w:rPrChange w:id="73" w:author="Brant McNeece" w:date="2021-09-07T19:52:00Z">
              <w:rPr>
                <w:rFonts w:ascii="Arial" w:hAnsi="Arial" w:cs="Arial"/>
                <w:color w:val="FF0000"/>
                <w:sz w:val="24"/>
              </w:rPr>
            </w:rPrChange>
          </w:rPr>
          <w:delText>QTL results – identified novel</w:delText>
        </w:r>
        <w:r w:rsidR="002A1F8D" w:rsidRPr="002A3B59" w:rsidDel="00C849CE">
          <w:rPr>
            <w:rFonts w:ascii="Times New Roman" w:hAnsi="Times New Roman" w:cs="Times New Roman"/>
            <w:color w:val="FF0000"/>
            <w:sz w:val="24"/>
            <w:rPrChange w:id="74" w:author="Brant McNeece" w:date="2021-09-07T19:52:00Z">
              <w:rPr>
                <w:rFonts w:ascii="Arial" w:hAnsi="Arial" w:cs="Arial"/>
                <w:color w:val="FF0000"/>
                <w:sz w:val="24"/>
              </w:rPr>
            </w:rPrChange>
          </w:rPr>
          <w:delText xml:space="preserve"> oil QTL,</w:delText>
        </w:r>
        <w:r w:rsidR="00A776A3" w:rsidRPr="002A3B59" w:rsidDel="00C849CE">
          <w:rPr>
            <w:rFonts w:ascii="Times New Roman" w:hAnsi="Times New Roman" w:cs="Times New Roman"/>
            <w:color w:val="FF0000"/>
            <w:sz w:val="24"/>
            <w:rPrChange w:id="75" w:author="Brant McNeece" w:date="2021-09-07T19:52:00Z">
              <w:rPr>
                <w:rFonts w:ascii="Arial" w:hAnsi="Arial" w:cs="Arial"/>
                <w:color w:val="FF0000"/>
                <w:sz w:val="24"/>
              </w:rPr>
            </w:rPrChange>
          </w:rPr>
          <w:delText xml:space="preserve"> maybe novel protein qtl, </w:delText>
        </w:r>
        <w:r w:rsidR="002A1F8D" w:rsidRPr="002A3B59" w:rsidDel="00C849CE">
          <w:rPr>
            <w:rFonts w:ascii="Times New Roman" w:hAnsi="Times New Roman" w:cs="Times New Roman"/>
            <w:color w:val="FF0000"/>
            <w:sz w:val="24"/>
            <w:rPrChange w:id="76" w:author="Brant McNeece" w:date="2021-09-07T19:52:00Z">
              <w:rPr>
                <w:rFonts w:ascii="Arial" w:hAnsi="Arial" w:cs="Arial"/>
                <w:color w:val="FF0000"/>
                <w:sz w:val="24"/>
              </w:rPr>
            </w:rPrChange>
          </w:rPr>
          <w:delText xml:space="preserve"> x number of </w:delText>
        </w:r>
        <w:r w:rsidR="004A3DE2" w:rsidRPr="002A3B59" w:rsidDel="00C849CE">
          <w:rPr>
            <w:rFonts w:ascii="Times New Roman" w:hAnsi="Times New Roman" w:cs="Times New Roman"/>
            <w:color w:val="FF0000"/>
            <w:sz w:val="24"/>
            <w:rPrChange w:id="77" w:author="Brant McNeece" w:date="2021-09-07T19:52:00Z">
              <w:rPr>
                <w:rFonts w:ascii="Arial" w:hAnsi="Arial" w:cs="Arial"/>
                <w:color w:val="FF0000"/>
                <w:sz w:val="24"/>
              </w:rPr>
            </w:rPrChange>
          </w:rPr>
          <w:delText>stable qtl</w:delText>
        </w:r>
        <w:r w:rsidR="00B405C3" w:rsidRPr="002A3B59" w:rsidDel="00C849CE">
          <w:rPr>
            <w:rFonts w:ascii="Times New Roman" w:hAnsi="Times New Roman" w:cs="Times New Roman"/>
            <w:color w:val="FF0000"/>
            <w:sz w:val="24"/>
            <w:rPrChange w:id="78" w:author="Brant McNeece" w:date="2021-09-07T19:52:00Z">
              <w:rPr>
                <w:rFonts w:ascii="Arial" w:hAnsi="Arial" w:cs="Arial"/>
                <w:color w:val="FF0000"/>
                <w:sz w:val="24"/>
              </w:rPr>
            </w:rPrChange>
          </w:rPr>
          <w:delText xml:space="preserve"> (if LOD &gt; 10 can say strong QTL</w:delText>
        </w:r>
        <w:r w:rsidR="00A776A3" w:rsidRPr="002A3B59" w:rsidDel="00C849CE">
          <w:rPr>
            <w:rFonts w:ascii="Times New Roman" w:hAnsi="Times New Roman" w:cs="Times New Roman"/>
            <w:color w:val="FF0000"/>
            <w:sz w:val="24"/>
            <w:rPrChange w:id="79" w:author="Brant McNeece" w:date="2021-09-07T19:52:00Z">
              <w:rPr>
                <w:rFonts w:ascii="Arial" w:hAnsi="Arial" w:cs="Arial"/>
                <w:color w:val="FF0000"/>
                <w:sz w:val="24"/>
              </w:rPr>
            </w:rPrChange>
          </w:rPr>
          <w:delText>)</w:delText>
        </w:r>
        <w:r w:rsidR="00B04C9D" w:rsidRPr="002A3B59" w:rsidDel="00C849CE">
          <w:rPr>
            <w:rFonts w:ascii="Times New Roman" w:hAnsi="Times New Roman" w:cs="Times New Roman"/>
            <w:color w:val="FF0000"/>
            <w:sz w:val="24"/>
            <w:rPrChange w:id="80" w:author="Brant McNeece" w:date="2021-09-07T19:52:00Z">
              <w:rPr>
                <w:rFonts w:ascii="Arial" w:hAnsi="Arial" w:cs="Arial"/>
                <w:color w:val="FF0000"/>
                <w:sz w:val="24"/>
              </w:rPr>
            </w:rPrChange>
          </w:rPr>
          <w:delText xml:space="preserve">, etc. </w:delText>
        </w:r>
      </w:del>
    </w:p>
    <w:p w14:paraId="246BA819" w14:textId="2B617DF7" w:rsidR="00B04C9D" w:rsidRPr="002A3B59" w:rsidDel="00C849CE" w:rsidRDefault="00B04C9D">
      <w:pPr>
        <w:spacing w:line="480" w:lineRule="auto"/>
        <w:rPr>
          <w:del w:id="81" w:author="Brant McNeece" w:date="2021-09-07T19:37:00Z"/>
          <w:rFonts w:ascii="Times New Roman" w:hAnsi="Times New Roman" w:cs="Times New Roman"/>
          <w:sz w:val="24"/>
          <w:rPrChange w:id="82" w:author="Brant McNeece" w:date="2021-09-07T19:52:00Z">
            <w:rPr>
              <w:del w:id="83" w:author="Brant McNeece" w:date="2021-09-07T19:37:00Z"/>
              <w:rFonts w:ascii="Arial" w:hAnsi="Arial" w:cs="Arial"/>
              <w:sz w:val="24"/>
            </w:rPr>
          </w:rPrChange>
        </w:rPr>
        <w:pPrChange w:id="84" w:author="Brant McNeece" w:date="2021-09-07T19:52:00Z">
          <w:pPr/>
        </w:pPrChange>
      </w:pPr>
    </w:p>
    <w:p w14:paraId="4A703DAE" w14:textId="562A357C" w:rsidR="003F1205" w:rsidRPr="002A3B59" w:rsidDel="00C849CE" w:rsidRDefault="003F1205">
      <w:pPr>
        <w:spacing w:line="480" w:lineRule="auto"/>
        <w:rPr>
          <w:del w:id="85" w:author="Brant McNeece" w:date="2021-09-07T19:37:00Z"/>
          <w:rFonts w:ascii="Times New Roman" w:hAnsi="Times New Roman" w:cs="Times New Roman"/>
          <w:rPrChange w:id="86" w:author="Brant McNeece" w:date="2021-09-07T19:52:00Z">
            <w:rPr>
              <w:del w:id="87" w:author="Brant McNeece" w:date="2021-09-07T19:37:00Z"/>
            </w:rPr>
          </w:rPrChange>
        </w:rPr>
        <w:pPrChange w:id="88" w:author="Brant McNeece" w:date="2021-09-07T19:52:00Z">
          <w:pPr/>
        </w:pPrChange>
      </w:pPr>
    </w:p>
    <w:p w14:paraId="7DAE8AA6" w14:textId="77777777" w:rsidR="00AD4CA4" w:rsidRPr="002A3B59" w:rsidRDefault="00AD4CA4">
      <w:pPr>
        <w:pStyle w:val="Heading1"/>
        <w:spacing w:line="480" w:lineRule="auto"/>
        <w:rPr>
          <w:rStyle w:val="s1"/>
          <w:rFonts w:ascii="Times New Roman" w:hAnsi="Times New Roman" w:cs="Times New Roman"/>
          <w:rPrChange w:id="89" w:author="Brant McNeece" w:date="2021-09-07T19:52:00Z">
            <w:rPr>
              <w:rStyle w:val="s1"/>
              <w:rFonts w:eastAsiaTheme="minorEastAsia" w:cstheme="minorBidi"/>
              <w:color w:val="auto"/>
            </w:rPr>
          </w:rPrChange>
        </w:rPr>
        <w:pPrChange w:id="90" w:author="Brant McNeece" w:date="2021-09-07T19:52:00Z">
          <w:pPr>
            <w:pStyle w:val="Heading1"/>
          </w:pPr>
        </w:pPrChange>
      </w:pPr>
    </w:p>
    <w:p w14:paraId="2863E0F7" w14:textId="759F5C8D" w:rsidR="00457E4D" w:rsidRPr="002A3B59" w:rsidRDefault="00316745">
      <w:pPr>
        <w:pStyle w:val="Heading1"/>
        <w:spacing w:line="480" w:lineRule="auto"/>
        <w:rPr>
          <w:rFonts w:ascii="Times New Roman" w:hAnsi="Times New Roman" w:cs="Times New Roman"/>
          <w:rPrChange w:id="91" w:author="Brant McNeece" w:date="2021-09-07T19:52:00Z">
            <w:rPr/>
          </w:rPrChange>
        </w:rPr>
        <w:pPrChange w:id="92" w:author="Brant McNeece" w:date="2021-09-07T19:52:00Z">
          <w:pPr>
            <w:pStyle w:val="Heading1"/>
          </w:pPr>
        </w:pPrChange>
      </w:pPr>
      <w:commentRangeStart w:id="93"/>
      <w:r w:rsidRPr="002A3B59">
        <w:rPr>
          <w:rStyle w:val="s1"/>
          <w:rFonts w:ascii="Times New Roman" w:hAnsi="Times New Roman" w:cs="Times New Roman"/>
          <w:sz w:val="32"/>
          <w:szCs w:val="32"/>
          <w:rPrChange w:id="94" w:author="Brant McNeece" w:date="2021-09-07T19:52:00Z">
            <w:rPr>
              <w:rStyle w:val="s1"/>
              <w:rFonts w:asciiTheme="majorHAnsi" w:hAnsiTheme="majorHAnsi"/>
              <w:sz w:val="32"/>
              <w:szCs w:val="32"/>
            </w:rPr>
          </w:rPrChange>
        </w:rPr>
        <w:t>Introduction</w:t>
      </w:r>
      <w:commentRangeEnd w:id="93"/>
      <w:r w:rsidR="00C849CE" w:rsidRPr="002A3B59">
        <w:rPr>
          <w:rStyle w:val="CommentReference"/>
          <w:rFonts w:ascii="Times New Roman" w:eastAsiaTheme="minorEastAsia" w:hAnsi="Times New Roman" w:cs="Times New Roman"/>
          <w:color w:val="auto"/>
          <w:rPrChange w:id="95" w:author="Brant McNeece" w:date="2021-09-07T19:52:00Z">
            <w:rPr>
              <w:rStyle w:val="CommentReference"/>
              <w:rFonts w:asciiTheme="minorHAnsi" w:eastAsiaTheme="minorEastAsia" w:hAnsiTheme="minorHAnsi" w:cstheme="minorBidi"/>
              <w:color w:val="auto"/>
            </w:rPr>
          </w:rPrChange>
        </w:rPr>
        <w:commentReference w:id="93"/>
      </w:r>
    </w:p>
    <w:p w14:paraId="1ABA3195" w14:textId="77777777" w:rsidR="00457E4D" w:rsidRPr="002A3B59" w:rsidRDefault="00457E4D">
      <w:pPr>
        <w:pStyle w:val="p2"/>
        <w:spacing w:line="480" w:lineRule="auto"/>
        <w:rPr>
          <w:rFonts w:ascii="Times New Roman" w:hAnsi="Times New Roman"/>
          <w:rPrChange w:id="96" w:author="Brant McNeece" w:date="2021-09-07T19:52:00Z">
            <w:rPr/>
          </w:rPrChange>
        </w:rPr>
        <w:pPrChange w:id="97" w:author="Brant McNeece" w:date="2021-09-07T19:52:00Z">
          <w:pPr>
            <w:pStyle w:val="p2"/>
          </w:pPr>
        </w:pPrChange>
      </w:pPr>
    </w:p>
    <w:p w14:paraId="0694E728" w14:textId="77777777" w:rsidR="000B6011" w:rsidRDefault="00457E4D" w:rsidP="00813951">
      <w:pPr>
        <w:pStyle w:val="p1"/>
        <w:spacing w:line="480" w:lineRule="auto"/>
        <w:ind w:firstLine="720"/>
        <w:rPr>
          <w:ins w:id="98" w:author="Jay Gillenwater" w:date="2021-09-16T09:54:00Z"/>
          <w:rStyle w:val="s1"/>
          <w:rFonts w:ascii="Times New Roman" w:hAnsi="Times New Roman"/>
        </w:rPr>
      </w:pPr>
      <w:r w:rsidRPr="002A3B59">
        <w:rPr>
          <w:rStyle w:val="s1"/>
          <w:rFonts w:ascii="Times New Roman" w:hAnsi="Times New Roman"/>
          <w:rPrChange w:id="99" w:author="Brant McNeece" w:date="2021-09-07T19:52:00Z">
            <w:rPr>
              <w:rStyle w:val="s1"/>
            </w:rPr>
          </w:rPrChange>
        </w:rPr>
        <w:t xml:space="preserve">Soybean </w:t>
      </w:r>
      <w:r w:rsidR="000E1693" w:rsidRPr="002A3B59">
        <w:rPr>
          <w:rFonts w:ascii="Times New Roman" w:hAnsi="Times New Roman"/>
          <w:sz w:val="24"/>
          <w:rPrChange w:id="100" w:author="Brant McNeece" w:date="2021-09-07T19:52:00Z">
            <w:rPr>
              <w:rFonts w:ascii="Arial" w:hAnsi="Arial" w:cs="Arial"/>
              <w:sz w:val="24"/>
            </w:rPr>
          </w:rPrChange>
        </w:rPr>
        <w:t>(</w:t>
      </w:r>
      <w:r w:rsidR="000E1693" w:rsidRPr="002A3B59">
        <w:rPr>
          <w:rFonts w:ascii="Times New Roman" w:hAnsi="Times New Roman"/>
          <w:i/>
          <w:iCs/>
          <w:sz w:val="24"/>
          <w:rPrChange w:id="101" w:author="Brant McNeece" w:date="2021-09-07T19:52:00Z">
            <w:rPr>
              <w:rFonts w:ascii="Arial" w:hAnsi="Arial" w:cs="Arial"/>
              <w:i/>
              <w:iCs/>
              <w:sz w:val="24"/>
            </w:rPr>
          </w:rPrChange>
        </w:rPr>
        <w:t>Glycine max</w:t>
      </w:r>
      <w:r w:rsidR="000E1693" w:rsidRPr="002A3B59">
        <w:rPr>
          <w:rFonts w:ascii="Times New Roman" w:hAnsi="Times New Roman"/>
          <w:sz w:val="24"/>
          <w:rPrChange w:id="102" w:author="Brant McNeece" w:date="2021-09-07T19:52:00Z">
            <w:rPr>
              <w:rFonts w:ascii="Arial" w:hAnsi="Arial" w:cs="Arial"/>
              <w:sz w:val="24"/>
            </w:rPr>
          </w:rPrChange>
        </w:rPr>
        <w:t xml:space="preserve"> L. </w:t>
      </w:r>
      <w:proofErr w:type="spellStart"/>
      <w:r w:rsidR="000E1693" w:rsidRPr="002A3B59">
        <w:rPr>
          <w:rFonts w:ascii="Times New Roman" w:hAnsi="Times New Roman"/>
          <w:sz w:val="24"/>
          <w:rPrChange w:id="103" w:author="Brant McNeece" w:date="2021-09-07T19:52:00Z">
            <w:rPr>
              <w:rFonts w:ascii="Arial" w:hAnsi="Arial" w:cs="Arial"/>
              <w:sz w:val="24"/>
            </w:rPr>
          </w:rPrChange>
        </w:rPr>
        <w:t>Merr</w:t>
      </w:r>
      <w:proofErr w:type="spellEnd"/>
      <w:r w:rsidR="000E1693" w:rsidRPr="002A3B59">
        <w:rPr>
          <w:rFonts w:ascii="Times New Roman" w:hAnsi="Times New Roman"/>
          <w:sz w:val="24"/>
          <w:rPrChange w:id="104" w:author="Brant McNeece" w:date="2021-09-07T19:52:00Z">
            <w:rPr>
              <w:rFonts w:ascii="Arial" w:hAnsi="Arial" w:cs="Arial"/>
              <w:sz w:val="24"/>
            </w:rPr>
          </w:rPrChange>
        </w:rPr>
        <w:t>)</w:t>
      </w:r>
      <w:r w:rsidRPr="002A3B59">
        <w:rPr>
          <w:rStyle w:val="s1"/>
          <w:rFonts w:ascii="Times New Roman" w:hAnsi="Times New Roman"/>
          <w:rPrChange w:id="105" w:author="Brant McNeece" w:date="2021-09-07T19:52:00Z">
            <w:rPr>
              <w:rStyle w:val="s1"/>
            </w:rPr>
          </w:rPrChange>
        </w:rPr>
        <w:t xml:space="preserve"> is one of the most valuable crops in the world. This value is driven by the seed compositional properties of soybean, mainly the seed protein and oil content </w:t>
      </w:r>
      <w:r w:rsidR="006A1B10" w:rsidRPr="002A3B59">
        <w:rPr>
          <w:rStyle w:val="s1"/>
          <w:rFonts w:ascii="Times New Roman" w:hAnsi="Times New Roman"/>
          <w:rPrChange w:id="106" w:author="Brant McNeece" w:date="2021-09-07T19:52:00Z">
            <w:rPr>
              <w:rStyle w:val="s1"/>
            </w:rPr>
          </w:rPrChange>
        </w:rPr>
        <w:fldChar w:fldCharType="begin" w:fldLock="1"/>
      </w:r>
      <w:r w:rsidR="0066697E" w:rsidRPr="002A3B59">
        <w:rPr>
          <w:rStyle w:val="s1"/>
          <w:rFonts w:ascii="Times New Roman" w:hAnsi="Times New Roman"/>
          <w:rPrChange w:id="107" w:author="Brant McNeece" w:date="2021-09-07T19:52:00Z">
            <w:rPr>
              <w:rStyle w:val="s1"/>
            </w:rPr>
          </w:rPrChange>
        </w:rPr>
        <w:instrText xml:space="preserve">ADDIN CSL_CITATION {"citationItems":[{"id":"ITEM-1","itemData":{"DOI":"10.1007/s00122-015-2474-4","ISSN":"00405752","PMID":"25673144","abstract":"Key message: We identified QTL associated with protein and amino acids in a soybean mapping population that was grown in five environments. These QTL could be used in MAS to improve these traits. Abstract: Soybean, rather than nitrogen-containing forages, is the primary source of quality protein in feed formulations for domestic swine, poultry, and dairy industries. As a sole dietary source of protein, soybean is deficient in the amino acids lysine (Lys), threonine (Thr), methionine (Met), and cysteine (Cys). Increasing these amino acids would benefit the feed industry. The objective of the present study was to identify quantitative trait loci (QTL) associated with crude protein (cp) and amino acids in the </w:instrText>
      </w:r>
      <w:r w:rsidR="0066697E" w:rsidRPr="002A3B59">
        <w:rPr>
          <w:rStyle w:val="s1"/>
          <w:rFonts w:ascii="Times New Roman" w:hAnsi="Times New Roman" w:hint="eastAsia"/>
          <w:rPrChange w:id="108" w:author="Brant McNeece" w:date="2021-09-07T19:52:00Z">
            <w:rPr>
              <w:rStyle w:val="s1"/>
              <w:rFonts w:hint="eastAsia"/>
            </w:rPr>
          </w:rPrChange>
        </w:rPr>
        <w:instrText>‘</w:instrText>
      </w:r>
      <w:r w:rsidR="0066697E" w:rsidRPr="002A3B59">
        <w:rPr>
          <w:rStyle w:val="s1"/>
          <w:rFonts w:ascii="Times New Roman" w:hAnsi="Times New Roman"/>
          <w:rPrChange w:id="109" w:author="Brant McNeece" w:date="2021-09-07T19:52:00Z">
            <w:rPr>
              <w:rStyle w:val="s1"/>
            </w:rPr>
          </w:rPrChange>
        </w:rPr>
        <w:instrText>Benning</w:instrText>
      </w:r>
      <w:r w:rsidR="0066697E" w:rsidRPr="002A3B59">
        <w:rPr>
          <w:rStyle w:val="s1"/>
          <w:rFonts w:ascii="Times New Roman" w:hAnsi="Times New Roman" w:hint="eastAsia"/>
          <w:rPrChange w:id="110" w:author="Brant McNeece" w:date="2021-09-07T19:52:00Z">
            <w:rPr>
              <w:rStyle w:val="s1"/>
              <w:rFonts w:hint="eastAsia"/>
            </w:rPr>
          </w:rPrChange>
        </w:rPr>
        <w:instrText>’</w:instrText>
      </w:r>
      <w:r w:rsidR="0066697E" w:rsidRPr="002A3B59">
        <w:rPr>
          <w:rStyle w:val="s1"/>
          <w:rFonts w:ascii="Times New Roman" w:hAnsi="Times New Roman"/>
          <w:rPrChange w:id="111" w:author="Brant McNeece" w:date="2021-09-07T19:52:00Z">
            <w:rPr>
              <w:rStyle w:val="s1"/>
            </w:rPr>
          </w:rPrChange>
        </w:rPr>
        <w:instrText xml:space="preserve"> </w:instrText>
      </w:r>
      <w:r w:rsidR="0066697E" w:rsidRPr="002A3B59">
        <w:rPr>
          <w:rStyle w:val="s1"/>
          <w:rFonts w:ascii="Times New Roman" w:hAnsi="Times New Roman" w:hint="eastAsia"/>
          <w:rPrChange w:id="112" w:author="Brant McNeece" w:date="2021-09-07T19:52:00Z">
            <w:rPr>
              <w:rStyle w:val="s1"/>
              <w:rFonts w:hint="eastAsia"/>
            </w:rPr>
          </w:rPrChange>
        </w:rPr>
        <w:instrText>×</w:instrText>
      </w:r>
      <w:r w:rsidR="0066697E" w:rsidRPr="002A3B59">
        <w:rPr>
          <w:rStyle w:val="s1"/>
          <w:rFonts w:ascii="Times New Roman" w:hAnsi="Times New Roman"/>
          <w:rPrChange w:id="113" w:author="Brant McNeece" w:date="2021-09-07T19:52:00Z">
            <w:rPr>
              <w:rStyle w:val="s1"/>
            </w:rPr>
          </w:rPrChange>
        </w:rPr>
        <w:instrText xml:space="preserve"> </w:instrText>
      </w:r>
      <w:r w:rsidR="0066697E" w:rsidRPr="002A3B59">
        <w:rPr>
          <w:rStyle w:val="s1"/>
          <w:rFonts w:ascii="Times New Roman" w:hAnsi="Times New Roman" w:hint="eastAsia"/>
          <w:rPrChange w:id="114" w:author="Brant McNeece" w:date="2021-09-07T19:52:00Z">
            <w:rPr>
              <w:rStyle w:val="s1"/>
              <w:rFonts w:hint="eastAsia"/>
            </w:rPr>
          </w:rPrChange>
        </w:rPr>
        <w:instrText>‘</w:instrText>
      </w:r>
      <w:r w:rsidR="0066697E" w:rsidRPr="002A3B59">
        <w:rPr>
          <w:rStyle w:val="s1"/>
          <w:rFonts w:ascii="Times New Roman" w:hAnsi="Times New Roman"/>
          <w:rPrChange w:id="115" w:author="Brant McNeece" w:date="2021-09-07T19:52:00Z">
            <w:rPr>
              <w:rStyle w:val="s1"/>
            </w:rPr>
          </w:rPrChange>
        </w:rPr>
        <w:instrText>Danbaekkong</w:instrText>
      </w:r>
      <w:r w:rsidR="0066697E" w:rsidRPr="002A3B59">
        <w:rPr>
          <w:rStyle w:val="s1"/>
          <w:rFonts w:ascii="Times New Roman" w:hAnsi="Times New Roman" w:hint="eastAsia"/>
          <w:rPrChange w:id="116" w:author="Brant McNeece" w:date="2021-09-07T19:52:00Z">
            <w:rPr>
              <w:rStyle w:val="s1"/>
              <w:rFonts w:hint="eastAsia"/>
            </w:rPr>
          </w:rPrChange>
        </w:rPr>
        <w:instrText>’</w:instrText>
      </w:r>
      <w:r w:rsidR="0066697E" w:rsidRPr="002A3B59">
        <w:rPr>
          <w:rStyle w:val="s1"/>
          <w:rFonts w:ascii="Times New Roman" w:hAnsi="Times New Roman"/>
          <w:rPrChange w:id="117" w:author="Brant McNeece" w:date="2021-09-07T19:52:00Z">
            <w:rPr>
              <w:rStyle w:val="s1"/>
            </w:rPr>
          </w:rPrChange>
        </w:rPr>
        <w:instrText xml:space="preserve"> population. The population was grown in five southern USA environments. Amino acid concentrations as a fraction of cp (Lys/cp, Thr/cp, Met/cp, Cys/cp, and Met + Cys/cp) were determined by near-infrared reflectance spectroscopy. Four QTL associated with the variation in crude protein were detected on chromosomes (Chr) 14, 15, 17, and 20, of which, a QTL on Chr 20 explained 55 % of the phenotypic variation. In the same chromosomal region, QTL for Lys/cp, Thr/cp, Met/cp, Cys/cp and Met + Cys/cp were detected. At these QTL, the Danbaekkong allele resulted in reduced levels of these amino acids and increased protein concentration. Two additional QTL for Lys/cp were detected on Chr 08 and 20, and three QTL for Thr/cp on Chr 01, 09, and 17. Three QTL were identified on Chr 06, 09 and 10 for Met/cp, and one QTL was found for Cys/cp on Chr 10. The study provides information concerning the relationship between crude protein and levels of essential amino acids and may allow for the improvement of these traits in soybean using marker-assisted selection.","author":[{"dropping-particle":"V.","family":"Warrington","given":"C.","non-dropping-particle":"","parse-names":false,"suffix":""},{"dropping-particle":"","family":"Abdel-Haleem","given":"H.","non-dropping-particle":"","parse-names":false,"suffix":""},{"dropping-particle":"","family":"Hyten","given":"D. L.","non-dropping-particle":"","parse-names":false,"suffix":""},{"dropping-particle":"","family":"Cregan","given":"P. B.","non-dropping-particle":"","parse-names":false,"suffix":""},{"dropping-particle":"","family":"Orf","given":"J. H.","non-dropping-particle":"","parse-names":false,"suffix":""},{"dropping-particle":"","family":"Killam","given":"A. S.","non-dropping-particle":"","parse-names":false,"suffix":""},{"dropping-particle":"","family":"Bajjalieh","given":"N.","non-dropping-particle":"","parse-names":false,"suffix":""},{"dropping-particle":"","family":"Li","given":"Z.","non-dropping-particle":"","parse-names":false,"suffix":""},{"dropping-particle":"","family":"Boerma","given":"H. R.","non-dropping-particle":"","parse-names":false,"suffix":""}],"container-title":"Theoretical and Applied Genetics","id":"ITEM-1","issue":"5","issued":{"date-parts":[["2015","5","1"]]},"page":"839-850","publisher":"Springer Verlag","title":"QTL for seed protein and amino acids in the Benning </w:instrText>
      </w:r>
      <w:r w:rsidR="0066697E" w:rsidRPr="002A3B59">
        <w:rPr>
          <w:rStyle w:val="s1"/>
          <w:rFonts w:ascii="Times New Roman" w:hAnsi="Times New Roman" w:hint="eastAsia"/>
          <w:rPrChange w:id="118" w:author="Brant McNeece" w:date="2021-09-07T19:52:00Z">
            <w:rPr>
              <w:rStyle w:val="s1"/>
              <w:rFonts w:hint="eastAsia"/>
            </w:rPr>
          </w:rPrChange>
        </w:rPr>
        <w:instrText>×</w:instrText>
      </w:r>
      <w:r w:rsidR="0066697E" w:rsidRPr="002A3B59">
        <w:rPr>
          <w:rStyle w:val="s1"/>
          <w:rFonts w:ascii="Times New Roman" w:hAnsi="Times New Roman"/>
          <w:rPrChange w:id="119" w:author="Brant McNeece" w:date="2021-09-07T19:52:00Z">
            <w:rPr>
              <w:rStyle w:val="s1"/>
            </w:rPr>
          </w:rPrChange>
        </w:rPr>
        <w:instrText xml:space="preserve"> Danbaekkong soybean population","type":"article-journal","volume":"128"},"uris":["http://www.mendeley.com/documents/?uuid=cdf37a88-b4c3-3b39-ae22-1f7c5224cfc8"]}],"mendeley":{"formattedCitation":"(Warrington et al., 2015)","plainTextFormattedCitation":"(Warrington et al., 2015)","previouslyFormattedCitation":"(Warrington et al., 2015)"},"properties":{"noteIndex":0},"schema":"https://github.com/citation-style-language/schema/raw/master/csl-citation.json"}</w:instrText>
      </w:r>
      <w:r w:rsidR="006A1B10" w:rsidRPr="002A3B59">
        <w:rPr>
          <w:rStyle w:val="s1"/>
          <w:rFonts w:ascii="Times New Roman" w:hAnsi="Times New Roman"/>
          <w:rPrChange w:id="120" w:author="Brant McNeece" w:date="2021-09-07T19:52:00Z">
            <w:rPr>
              <w:rStyle w:val="s1"/>
            </w:rPr>
          </w:rPrChange>
        </w:rPr>
        <w:fldChar w:fldCharType="separate"/>
      </w:r>
      <w:r w:rsidR="006A1B10" w:rsidRPr="002A3B59">
        <w:rPr>
          <w:rStyle w:val="s1"/>
          <w:rFonts w:ascii="Times New Roman" w:hAnsi="Times New Roman"/>
          <w:noProof/>
          <w:rPrChange w:id="121" w:author="Brant McNeece" w:date="2021-09-07T19:52:00Z">
            <w:rPr>
              <w:rStyle w:val="s1"/>
              <w:noProof/>
            </w:rPr>
          </w:rPrChange>
        </w:rPr>
        <w:t>(Warrington et al., 2015)</w:t>
      </w:r>
      <w:r w:rsidR="006A1B10" w:rsidRPr="002A3B59">
        <w:rPr>
          <w:rStyle w:val="s1"/>
          <w:rFonts w:ascii="Times New Roman" w:hAnsi="Times New Roman"/>
          <w:rPrChange w:id="122" w:author="Brant McNeece" w:date="2021-09-07T19:52:00Z">
            <w:rPr>
              <w:rStyle w:val="s1"/>
            </w:rPr>
          </w:rPrChange>
        </w:rPr>
        <w:fldChar w:fldCharType="end"/>
      </w:r>
      <w:r w:rsidRPr="002A3B59">
        <w:rPr>
          <w:rStyle w:val="s1"/>
          <w:rFonts w:ascii="Times New Roman" w:hAnsi="Times New Roman"/>
          <w:rPrChange w:id="123" w:author="Brant McNeece" w:date="2021-09-07T19:52:00Z">
            <w:rPr>
              <w:rStyle w:val="s1"/>
            </w:rPr>
          </w:rPrChange>
        </w:rPr>
        <w:t xml:space="preserve">. </w:t>
      </w:r>
    </w:p>
    <w:p w14:paraId="2AC09B81" w14:textId="1D53DBA1" w:rsidR="000B6011" w:rsidRPr="000B6011" w:rsidRDefault="000B6011" w:rsidP="00813951">
      <w:pPr>
        <w:pStyle w:val="p1"/>
        <w:spacing w:line="480" w:lineRule="auto"/>
        <w:ind w:firstLine="720"/>
        <w:rPr>
          <w:ins w:id="124" w:author="Jay Gillenwater" w:date="2021-09-16T09:54:00Z"/>
          <w:rStyle w:val="s1"/>
          <w:rFonts w:ascii="Times New Roman" w:hAnsi="Times New Roman"/>
          <w:b/>
          <w:bCs/>
          <w:rPrChange w:id="125" w:author="Jay Gillenwater" w:date="2021-09-16T09:54:00Z">
            <w:rPr>
              <w:ins w:id="126" w:author="Jay Gillenwater" w:date="2021-09-16T09:54:00Z"/>
              <w:rStyle w:val="s1"/>
              <w:rFonts w:ascii="Times New Roman" w:hAnsi="Times New Roman"/>
            </w:rPr>
          </w:rPrChange>
        </w:rPr>
      </w:pPr>
      <w:ins w:id="127" w:author="Jay Gillenwater" w:date="2021-09-16T09:54:00Z">
        <w:r>
          <w:rPr>
            <w:rStyle w:val="s1"/>
            <w:rFonts w:ascii="Times New Roman" w:hAnsi="Times New Roman"/>
            <w:b/>
            <w:bCs/>
          </w:rPr>
          <w:t>MORE ABOUT ECONOMICS</w:t>
        </w:r>
      </w:ins>
    </w:p>
    <w:p w14:paraId="195AF995" w14:textId="1C307370" w:rsidR="00813951" w:rsidRDefault="00457E4D" w:rsidP="00813951">
      <w:pPr>
        <w:pStyle w:val="p1"/>
        <w:spacing w:line="480" w:lineRule="auto"/>
        <w:ind w:firstLine="720"/>
        <w:rPr>
          <w:ins w:id="128" w:author="Jay Gillenwater" w:date="2021-09-16T10:48:00Z"/>
          <w:rStyle w:val="s1"/>
          <w:rFonts w:ascii="Times New Roman" w:hAnsi="Times New Roman"/>
        </w:rPr>
      </w:pPr>
      <w:r w:rsidRPr="002A3B59">
        <w:rPr>
          <w:rStyle w:val="s1"/>
          <w:rFonts w:ascii="Times New Roman" w:hAnsi="Times New Roman"/>
          <w:rPrChange w:id="129" w:author="Brant McNeece" w:date="2021-09-07T19:52:00Z">
            <w:rPr>
              <w:rStyle w:val="s1"/>
            </w:rPr>
          </w:rPrChange>
        </w:rPr>
        <w:lastRenderedPageBreak/>
        <w:t xml:space="preserve">Because of this, many previous studies aimed at identifying quantitative trait loci (QTL) for seed oil and protein have been performed to increase the content of these traits </w:t>
      </w:r>
      <w:r w:rsidR="003C6847" w:rsidRPr="002A3B59">
        <w:rPr>
          <w:rStyle w:val="s1"/>
          <w:rFonts w:ascii="Times New Roman" w:hAnsi="Times New Roman"/>
          <w:rPrChange w:id="130" w:author="Brant McNeece" w:date="2021-09-07T19:52:00Z">
            <w:rPr>
              <w:rStyle w:val="s1"/>
            </w:rPr>
          </w:rPrChange>
        </w:rPr>
        <w:fldChar w:fldCharType="begin" w:fldLock="1"/>
      </w:r>
      <w:r w:rsidR="00497189" w:rsidRPr="002A3B59">
        <w:rPr>
          <w:rStyle w:val="s1"/>
          <w:rFonts w:ascii="Times New Roman" w:hAnsi="Times New Roman"/>
          <w:rPrChange w:id="131" w:author="Brant McNeece" w:date="2021-09-07T19:52:00Z">
            <w:rPr>
              <w:rStyle w:val="s1"/>
            </w:rPr>
          </w:rPrChange>
        </w:rPr>
        <w:instrText>ADDIN CSL_CITATION {"citationItems":[{"id":"ITEM-1","itemData":{"DOI":"10.1007/s00122-017-2955-8","ISBN":"0123456789","ISSN":"00405752","PMID":"28801731","abstract":"Genetic improvement of soybean protein meal is a complex process because of negative correlation with oil, yield, and temperature. This review describes the progress in mapping and genomics, identifies knowledge gaps, and highlights the need of integrated approaches.              ","author":[{"dropping-particle":"","family":"Patil","given":"Gunvant","non-dropping-particle":"","parse-names":false,"suffix":""},{"dropping-particle":"","family":"Mian","given":"Rouf","non-dropping-particle":"","parse-names":false,"suffix":""},{"dropping-particle":"","family":"Vuong","given":"Tri","non-dropping-particle":"","parse-names":false,"suffix":""},{"dropping-particle":"","family":"Pantalone","given":"Vince","non-dropping-particle":"","parse-names":false,"suffix":""},{"dropping-particle":"","family":"Song","given":"Qijian","non-dropping-particle":"","parse-names":false,"suffix":""},{"dropping-particle":"","family":"Chen","given":"Pengyin","non-dropping-particle":"","parse-names":false,"suffix":""},{"dropping-particle":"","family":"Shannon","given":"Grover J.","non-dropping-particle":"","parse-names":false,"suffix":""},{"dropping-particle":"","family":"Carter","given":"Tommy C.","non-dropping-particle":"","parse-names":false,"suffix":""},{"dropping-particle":"","family":"Nguyen","given":"Henry T.","non-dropping-particle":"","parse-names":false,"suffix":""}],"container-title":"Theoretical and Applied Genetics","id":"ITEM-1","issue":"10","issued":{"date-parts":[["2017"]]},"page":"1975-1991","title":"Molecular mapping and genomics of soybean seed protein: a review and perspective for the future","type":"article","volume":"130"},"uris":["http://www.mendeley.com/documents/?uuid=238762ff-d0f4-429c-8056-636c1acf888c"]}],"mendeley":{"formattedCitation":"(Patil et al., 2017)","plainTextFormattedCitation":"(Patil et al., 2017)","previouslyFormattedCitation":"(Patil et al., 2017)"},"properties":{"noteIndex":0},"schema":"https://github.com/citation-style-language/schema/raw/master/csl-citation.json"}</w:instrText>
      </w:r>
      <w:r w:rsidR="003C6847" w:rsidRPr="002A3B59">
        <w:rPr>
          <w:rStyle w:val="s1"/>
          <w:rFonts w:ascii="Times New Roman" w:hAnsi="Times New Roman"/>
          <w:rPrChange w:id="132" w:author="Brant McNeece" w:date="2021-09-07T19:52:00Z">
            <w:rPr>
              <w:rStyle w:val="s1"/>
            </w:rPr>
          </w:rPrChange>
        </w:rPr>
        <w:fldChar w:fldCharType="separate"/>
      </w:r>
      <w:r w:rsidR="003C6847" w:rsidRPr="002A3B59">
        <w:rPr>
          <w:rStyle w:val="s1"/>
          <w:rFonts w:ascii="Times New Roman" w:hAnsi="Times New Roman"/>
          <w:noProof/>
          <w:rPrChange w:id="133" w:author="Brant McNeece" w:date="2021-09-07T19:52:00Z">
            <w:rPr>
              <w:rStyle w:val="s1"/>
              <w:noProof/>
            </w:rPr>
          </w:rPrChange>
        </w:rPr>
        <w:t>(Patil et al., 2017)</w:t>
      </w:r>
      <w:r w:rsidR="003C6847" w:rsidRPr="002A3B59">
        <w:rPr>
          <w:rStyle w:val="s1"/>
          <w:rFonts w:ascii="Times New Roman" w:hAnsi="Times New Roman"/>
          <w:rPrChange w:id="134" w:author="Brant McNeece" w:date="2021-09-07T19:52:00Z">
            <w:rPr>
              <w:rStyle w:val="s1"/>
            </w:rPr>
          </w:rPrChange>
        </w:rPr>
        <w:fldChar w:fldCharType="end"/>
      </w:r>
      <w:r w:rsidRPr="002A3B59">
        <w:rPr>
          <w:rStyle w:val="s1"/>
          <w:rFonts w:ascii="Times New Roman" w:hAnsi="Times New Roman"/>
          <w:rPrChange w:id="135" w:author="Brant McNeece" w:date="2021-09-07T19:52:00Z">
            <w:rPr>
              <w:rStyle w:val="s1"/>
            </w:rPr>
          </w:rPrChange>
        </w:rPr>
        <w:t xml:space="preserve">. </w:t>
      </w:r>
      <w:r w:rsidR="00FA319B" w:rsidRPr="002A3B59">
        <w:rPr>
          <w:rStyle w:val="s1"/>
          <w:rFonts w:ascii="Times New Roman" w:hAnsi="Times New Roman"/>
          <w:rPrChange w:id="136" w:author="Brant McNeece" w:date="2021-09-07T19:52:00Z">
            <w:rPr>
              <w:rStyle w:val="s1"/>
            </w:rPr>
          </w:rPrChange>
        </w:rPr>
        <w:t xml:space="preserve">However, advancement in production of elite material with </w:t>
      </w:r>
      <w:r w:rsidR="00485E92" w:rsidRPr="002A3B59">
        <w:rPr>
          <w:rStyle w:val="s1"/>
          <w:rFonts w:ascii="Times New Roman" w:hAnsi="Times New Roman"/>
          <w:rPrChange w:id="137" w:author="Brant McNeece" w:date="2021-09-07T19:52:00Z">
            <w:rPr>
              <w:rStyle w:val="s1"/>
            </w:rPr>
          </w:rPrChange>
        </w:rPr>
        <w:t>higher protein and oil content</w:t>
      </w:r>
      <w:ins w:id="138" w:author="Jay Gillenwater" w:date="2021-09-16T09:55:00Z">
        <w:r w:rsidR="000B6011">
          <w:rPr>
            <w:rStyle w:val="s1"/>
            <w:rFonts w:ascii="Times New Roman" w:hAnsi="Times New Roman"/>
          </w:rPr>
          <w:t xml:space="preserve"> via conventional breeding techniques</w:t>
        </w:r>
      </w:ins>
      <w:r w:rsidR="00485E92" w:rsidRPr="002A3B59">
        <w:rPr>
          <w:rStyle w:val="s1"/>
          <w:rFonts w:ascii="Times New Roman" w:hAnsi="Times New Roman"/>
          <w:rPrChange w:id="139" w:author="Brant McNeece" w:date="2021-09-07T19:52:00Z">
            <w:rPr>
              <w:rStyle w:val="s1"/>
            </w:rPr>
          </w:rPrChange>
        </w:rPr>
        <w:t xml:space="preserve"> has been hindered by the negative relationship between </w:t>
      </w:r>
      <w:r w:rsidR="00B34866" w:rsidRPr="002A3B59">
        <w:rPr>
          <w:rStyle w:val="s1"/>
          <w:rFonts w:ascii="Times New Roman" w:hAnsi="Times New Roman"/>
          <w:rPrChange w:id="140" w:author="Brant McNeece" w:date="2021-09-07T19:52:00Z">
            <w:rPr>
              <w:rStyle w:val="s1"/>
            </w:rPr>
          </w:rPrChange>
        </w:rPr>
        <w:t>the two compositional traits</w:t>
      </w:r>
      <w:r w:rsidR="00485E92" w:rsidRPr="002A3B59">
        <w:rPr>
          <w:rStyle w:val="s1"/>
          <w:rFonts w:ascii="Times New Roman" w:hAnsi="Times New Roman"/>
          <w:rPrChange w:id="141" w:author="Brant McNeece" w:date="2021-09-07T19:52:00Z">
            <w:rPr>
              <w:rStyle w:val="s1"/>
            </w:rPr>
          </w:rPrChange>
        </w:rPr>
        <w:t xml:space="preserve"> </w:t>
      </w:r>
      <w:r w:rsidR="00B34866" w:rsidRPr="002A3B59">
        <w:rPr>
          <w:rStyle w:val="s1"/>
          <w:rFonts w:ascii="Times New Roman" w:hAnsi="Times New Roman"/>
          <w:rPrChange w:id="142" w:author="Brant McNeece" w:date="2021-09-07T19:52:00Z">
            <w:rPr>
              <w:rStyle w:val="s1"/>
            </w:rPr>
          </w:rPrChange>
        </w:rPr>
        <w:fldChar w:fldCharType="begin" w:fldLock="1"/>
      </w:r>
      <w:r w:rsidR="003C6847" w:rsidRPr="002A3B59">
        <w:rPr>
          <w:rStyle w:val="s1"/>
          <w:rFonts w:ascii="Times New Roman" w:hAnsi="Times New Roman"/>
          <w:rPrChange w:id="143" w:author="Brant McNeece" w:date="2021-09-07T19:52:00Z">
            <w:rPr>
              <w:rStyle w:val="s1"/>
            </w:rPr>
          </w:rPrChange>
        </w:rPr>
        <w:instrText>ADDIN CSL_CITATION {"citationItems":[{"id":"ITEM-1","itemData":{"DOI":"10.2135/cropsci1998.0011183X003800060021x","ISBN":"38:15361540","abstract":"Inverse relationships between seed protein and both seed yield and seed oil have limited progress in developing economically profitable high protein soybean [Glycine max (L.) Merr.] cultivars. This study evaluated changes in and limitations to seed protein concentration , associated changes in seed oil concentration, and variability for these traits during eight cycles of recurrent selection for seed protein. Seed of a line with 483 g kg-1 protein was blended with seed of two F~ populations segregating for male sterility (ms2ms2). So plants from random matings in the population were evaluated in each cycle for plant maturity and for seed protein and oil concentration. The 20% of plants with highest seed protein in Cycles 0 through 3 and the 10% of plants with highest seed protein in Cycles 4 through 7 were randomly intermated to initiate the next cycle. Plant maturity was not consistently associated with either seed protein or oil in the eight cycles of selection. Recurrent selection increased mean seed protein 5.8 g kg-1 and decreased mean seed oil 2.3 g kg-1 per cycle. A stronger inverse relationship between seed protein and oil was observed in later than in earlier cycles as indicated by steeper slopes of and decreased variability around regression lines in later cycles. Most of the alleles for this trait were accumulated in the high protein selections by Cycle 5. An average of 53% of the plants in Cycles 6 through 8 had 480 g kg ~ or greater seed protein. Progenies of these plants would be excellent sources of phenotypes that combine high seed protein with good agronomic traits.","author":[{"dropping-particle":"","family":"Wilcox","given":"J. R.","non-dropping-particle":"","parse-names":false,"suffix":""}],"container-title":"Wiley Online Library","id":"ITEM-1","issue":"6","issued":{"date-parts":[["1998"]]},"page":"1536-1540","publisher":"Crop Science Society of America","title":"Increasing seed protein in soybean with eight cycles of recurrent selection","type":"article-journal","volume":"38"},"uris":["http://www.mendeley.com/documents/?uuid=b11406a1-b4bb-38a4-847b-4eda4ba6f9a5"]}],"mendeley":{"formattedCitation":"(Wilcox, 1998)","plainTextFormattedCitation":"(Wilcox, 1998)","previouslyFormattedCitation":"(Wilcox, 1998)"},"properties":{"noteIndex":0},"schema":"https://github.com/citation-style-language/schema/raw/master/csl-citation.json"}</w:instrText>
      </w:r>
      <w:r w:rsidR="00B34866" w:rsidRPr="002A3B59">
        <w:rPr>
          <w:rStyle w:val="s1"/>
          <w:rFonts w:ascii="Times New Roman" w:hAnsi="Times New Roman"/>
          <w:rPrChange w:id="144" w:author="Brant McNeece" w:date="2021-09-07T19:52:00Z">
            <w:rPr>
              <w:rStyle w:val="s1"/>
            </w:rPr>
          </w:rPrChange>
        </w:rPr>
        <w:fldChar w:fldCharType="separate"/>
      </w:r>
      <w:r w:rsidR="00B34866" w:rsidRPr="002A3B59">
        <w:rPr>
          <w:rStyle w:val="s1"/>
          <w:rFonts w:ascii="Times New Roman" w:hAnsi="Times New Roman"/>
          <w:noProof/>
          <w:rPrChange w:id="145" w:author="Brant McNeece" w:date="2021-09-07T19:52:00Z">
            <w:rPr>
              <w:rStyle w:val="s1"/>
              <w:noProof/>
            </w:rPr>
          </w:rPrChange>
        </w:rPr>
        <w:t>(Wilcox, 1998)</w:t>
      </w:r>
      <w:r w:rsidR="00B34866" w:rsidRPr="002A3B59">
        <w:rPr>
          <w:rStyle w:val="s1"/>
          <w:rFonts w:ascii="Times New Roman" w:hAnsi="Times New Roman"/>
          <w:rPrChange w:id="146" w:author="Brant McNeece" w:date="2021-09-07T19:52:00Z">
            <w:rPr>
              <w:rStyle w:val="s1"/>
            </w:rPr>
          </w:rPrChange>
        </w:rPr>
        <w:fldChar w:fldCharType="end"/>
      </w:r>
      <w:r w:rsidR="00485E92" w:rsidRPr="002A3B59">
        <w:rPr>
          <w:rStyle w:val="s1"/>
          <w:rFonts w:ascii="Times New Roman" w:hAnsi="Times New Roman"/>
          <w:rPrChange w:id="147" w:author="Brant McNeece" w:date="2021-09-07T19:52:00Z">
            <w:rPr>
              <w:rStyle w:val="s1"/>
            </w:rPr>
          </w:rPrChange>
        </w:rPr>
        <w:t xml:space="preserve">. </w:t>
      </w:r>
      <w:r w:rsidRPr="002A3B59">
        <w:rPr>
          <w:rStyle w:val="s1"/>
          <w:rFonts w:ascii="Times New Roman" w:hAnsi="Times New Roman"/>
          <w:rPrChange w:id="148" w:author="Brant McNeece" w:date="2021-09-07T19:52:00Z">
            <w:rPr>
              <w:rStyle w:val="s1"/>
            </w:rPr>
          </w:rPrChange>
        </w:rPr>
        <w:t>The need for more studies in the area are due</w:t>
      </w:r>
      <w:r w:rsidR="00A85003" w:rsidRPr="002A3B59">
        <w:rPr>
          <w:rStyle w:val="s1"/>
          <w:rFonts w:ascii="Times New Roman" w:hAnsi="Times New Roman"/>
          <w:rPrChange w:id="149" w:author="Brant McNeece" w:date="2021-09-07T19:52:00Z">
            <w:rPr>
              <w:rStyle w:val="s1"/>
            </w:rPr>
          </w:rPrChange>
        </w:rPr>
        <w:t xml:space="preserve"> to this</w:t>
      </w:r>
      <w:r w:rsidRPr="002A3B59">
        <w:rPr>
          <w:rStyle w:val="s1"/>
          <w:rFonts w:ascii="Times New Roman" w:hAnsi="Times New Roman"/>
          <w:rPrChange w:id="150" w:author="Brant McNeece" w:date="2021-09-07T19:52:00Z">
            <w:rPr>
              <w:rStyle w:val="s1"/>
            </w:rPr>
          </w:rPrChange>
        </w:rPr>
        <w:t xml:space="preserve"> </w:t>
      </w:r>
      <w:r w:rsidR="001D2152" w:rsidRPr="002A3B59">
        <w:rPr>
          <w:rStyle w:val="s1"/>
          <w:rFonts w:ascii="Times New Roman" w:hAnsi="Times New Roman"/>
          <w:rPrChange w:id="151" w:author="Brant McNeece" w:date="2021-09-07T19:52:00Z">
            <w:rPr>
              <w:rStyle w:val="s1"/>
            </w:rPr>
          </w:rPrChange>
        </w:rPr>
        <w:t>negative relation</w:t>
      </w:r>
      <w:r w:rsidR="000E3206" w:rsidRPr="002A3B59">
        <w:rPr>
          <w:rStyle w:val="s1"/>
          <w:rFonts w:ascii="Times New Roman" w:hAnsi="Times New Roman"/>
          <w:rPrChange w:id="152" w:author="Brant McNeece" w:date="2021-09-07T19:52:00Z">
            <w:rPr>
              <w:rStyle w:val="s1"/>
            </w:rPr>
          </w:rPrChange>
        </w:rPr>
        <w:t xml:space="preserve">ship and the difficulty in identifying QTLs that are consistent across broad environments </w:t>
      </w:r>
      <w:r w:rsidR="00497189" w:rsidRPr="002A3B59">
        <w:rPr>
          <w:rStyle w:val="s1"/>
          <w:rFonts w:ascii="Times New Roman" w:hAnsi="Times New Roman"/>
          <w:rPrChange w:id="153" w:author="Brant McNeece" w:date="2021-09-07T19:52:00Z">
            <w:rPr>
              <w:rStyle w:val="s1"/>
            </w:rPr>
          </w:rPrChange>
        </w:rPr>
        <w:fldChar w:fldCharType="begin" w:fldLock="1"/>
      </w:r>
      <w:r w:rsidR="000600A2" w:rsidRPr="002A3B59">
        <w:rPr>
          <w:rStyle w:val="s1"/>
          <w:rFonts w:ascii="Times New Roman" w:hAnsi="Times New Roman"/>
          <w:rPrChange w:id="154" w:author="Brant McNeece" w:date="2021-09-07T19:52:00Z">
            <w:rPr>
              <w:rStyle w:val="s1"/>
            </w:rPr>
          </w:rPrChange>
        </w:rPr>
        <w:instrText>ADDIN CSL_CITATION {"citationItems":[{"id":"ITEM-1","itemData":{"DOI":"10.1007/s00122-017-2955-8","ISBN":"0123456789","ISSN":"00405752","PMID":"28801731","abstract":"Genetic improvement of soybean protein meal is a complex process because of negative correlation with oil, yield, and temperature. This review describes the progress in mapping and genomics, identifies knowledge gaps, and highlights the need of integrated approaches.              ","author":[{"dropping-particle":"","family":"Patil","given":"Gunvant","non-dropping-particle":"","parse-names":false,"suffix":""},{"dropping-particle":"","family":"Mian","given":"Rouf","non-dropping-particle":"","parse-names":false,"suffix":""},{"dropping-particle":"","family":"Vuong","given":"Tri","non-dropping-particle":"","parse-names":false,"suffix":""},{"dropping-particle":"","family":"Pantalone","given":"Vince","non-dropping-particle":"","parse-names":false,"suffix":""},{"dropping-particle":"","family":"Song","given":"Qijian","non-dropping-particle":"","parse-names":false,"suffix":""},{"dropping-particle":"","family":"Chen","given":"Pengyin","non-dropping-particle":"","parse-names":false,"suffix":""},{"dropping-particle":"","family":"Shannon","given":"Grover J.","non-dropping-particle":"","parse-names":false,"suffix":""},{"dropping-particle":"","family":"Carter","given":"Tommy C.","non-dropping-particle":"","parse-names":false,"suffix":""},{"dropping-particle":"","family":"Nguyen","given":"Henry T.","non-dropping-particle":"","parse-names":false,"suffix":""}],"container-title":"Theoretical and Applied Genetics","id":"ITEM-1","issue":"10","issued":{"date-parts":[["2017"]]},"page":"1975-1991","title":"Molecular mapping and genomics of soybean seed protein: a review and perspective for the future","type":"article","volume":"130"},"uris":["http://www.mendeley.com/documents/?uuid=238762ff-d0f4-429c-8056-636c1acf888c"]}],"mendeley":{"formattedCitation":"(Patil et al., 2017)","plainTextFormattedCitation":"(Patil et al., 2017)","previouslyFormattedCitation":"(Patil et al., 2017)"},"properties":{"noteIndex":0},"schema":"https://github.com/citation-style-language/schema/raw/master/csl-citation.json"}</w:instrText>
      </w:r>
      <w:r w:rsidR="00497189" w:rsidRPr="002A3B59">
        <w:rPr>
          <w:rStyle w:val="s1"/>
          <w:rFonts w:ascii="Times New Roman" w:hAnsi="Times New Roman"/>
          <w:rPrChange w:id="155" w:author="Brant McNeece" w:date="2021-09-07T19:52:00Z">
            <w:rPr>
              <w:rStyle w:val="s1"/>
            </w:rPr>
          </w:rPrChange>
        </w:rPr>
        <w:fldChar w:fldCharType="separate"/>
      </w:r>
      <w:r w:rsidR="00497189" w:rsidRPr="002A3B59">
        <w:rPr>
          <w:rStyle w:val="s1"/>
          <w:rFonts w:ascii="Times New Roman" w:hAnsi="Times New Roman"/>
          <w:noProof/>
          <w:rPrChange w:id="156" w:author="Brant McNeece" w:date="2021-09-07T19:52:00Z">
            <w:rPr>
              <w:rStyle w:val="s1"/>
              <w:noProof/>
            </w:rPr>
          </w:rPrChange>
        </w:rPr>
        <w:t>(Patil et al., 2017)</w:t>
      </w:r>
      <w:r w:rsidR="00497189" w:rsidRPr="002A3B59">
        <w:rPr>
          <w:rStyle w:val="s1"/>
          <w:rFonts w:ascii="Times New Roman" w:hAnsi="Times New Roman"/>
          <w:rPrChange w:id="157" w:author="Brant McNeece" w:date="2021-09-07T19:52:00Z">
            <w:rPr>
              <w:rStyle w:val="s1"/>
            </w:rPr>
          </w:rPrChange>
        </w:rPr>
        <w:fldChar w:fldCharType="end"/>
      </w:r>
      <w:r w:rsidR="000E3206" w:rsidRPr="002A3B59">
        <w:rPr>
          <w:rStyle w:val="s1"/>
          <w:rFonts w:ascii="Times New Roman" w:hAnsi="Times New Roman"/>
          <w:rPrChange w:id="158" w:author="Brant McNeece" w:date="2021-09-07T19:52:00Z">
            <w:rPr>
              <w:rStyle w:val="s1"/>
            </w:rPr>
          </w:rPrChange>
        </w:rPr>
        <w:t xml:space="preserve">. </w:t>
      </w:r>
      <w:r w:rsidRPr="002A3B59">
        <w:rPr>
          <w:rStyle w:val="s1"/>
          <w:rFonts w:ascii="Times New Roman" w:hAnsi="Times New Roman"/>
          <w:rPrChange w:id="159" w:author="Brant McNeece" w:date="2021-09-07T19:52:00Z">
            <w:rPr>
              <w:rStyle w:val="s1"/>
            </w:rPr>
          </w:rPrChange>
        </w:rPr>
        <w:t xml:space="preserve"> </w:t>
      </w:r>
      <w:ins w:id="160" w:author="Jay Gillenwater" w:date="2021-09-16T10:01:00Z">
        <w:r w:rsidR="00C92AB1">
          <w:rPr>
            <w:rStyle w:val="s1"/>
            <w:rFonts w:ascii="Times New Roman" w:hAnsi="Times New Roman"/>
          </w:rPr>
          <w:t xml:space="preserve">The use of genetic markers can allow breeders to obtain a better understanding of the underlying control of the traits by conducting QTL mapping experiments to </w:t>
        </w:r>
      </w:ins>
      <w:ins w:id="161" w:author="Jay Gillenwater" w:date="2021-09-16T10:02:00Z">
        <w:r w:rsidR="00C92AB1">
          <w:rPr>
            <w:rStyle w:val="s1"/>
            <w:rFonts w:ascii="Times New Roman" w:hAnsi="Times New Roman"/>
          </w:rPr>
          <w:t>find markers linked to QTL which consistently influence these traits</w:t>
        </w:r>
      </w:ins>
      <w:ins w:id="162" w:author="Jay Gillenwater" w:date="2021-09-16T10:01:00Z">
        <w:r w:rsidR="00C92AB1">
          <w:rPr>
            <w:rStyle w:val="s1"/>
            <w:rFonts w:ascii="Times New Roman" w:hAnsi="Times New Roman"/>
          </w:rPr>
          <w:t xml:space="preserve">. These stable QTL which </w:t>
        </w:r>
        <w:proofErr w:type="gramStart"/>
        <w:r w:rsidR="00C92AB1">
          <w:rPr>
            <w:rStyle w:val="s1"/>
            <w:rFonts w:ascii="Times New Roman" w:hAnsi="Times New Roman"/>
          </w:rPr>
          <w:t>have</w:t>
        </w:r>
        <w:proofErr w:type="gramEnd"/>
        <w:r w:rsidR="00C92AB1">
          <w:rPr>
            <w:rStyle w:val="s1"/>
            <w:rFonts w:ascii="Times New Roman" w:hAnsi="Times New Roman"/>
          </w:rPr>
          <w:t xml:space="preserve"> effects that can be consistently observed across diverse germplasm and environments are valuable to breeders as they present an opportunity for use in marker-assisted selection (MAS) schemes. Effective use of MAS by a breeder requires this stability because unstable QTL are unlikely to produce reliable improvements over conventional breeding techniques if used in a MAS strategy. </w:t>
        </w:r>
      </w:ins>
      <w:ins w:id="163" w:author="Jay Gillenwater" w:date="2021-09-16T09:59:00Z">
        <w:r w:rsidR="00C92AB1">
          <w:rPr>
            <w:rStyle w:val="s1"/>
            <w:rFonts w:ascii="Times New Roman" w:hAnsi="Times New Roman"/>
          </w:rPr>
          <w:t>There</w:t>
        </w:r>
      </w:ins>
      <w:ins w:id="164" w:author="Jay Gillenwater" w:date="2021-09-16T09:58:00Z">
        <w:r w:rsidR="00C92AB1">
          <w:rPr>
            <w:rStyle w:val="s1"/>
            <w:rFonts w:ascii="Times New Roman" w:hAnsi="Times New Roman"/>
          </w:rPr>
          <w:t xml:space="preserve"> have been an exceptional number of QTL reported for seed oil and seed protein content in soybean</w:t>
        </w:r>
      </w:ins>
      <w:ins w:id="165" w:author="Jay Gillenwater" w:date="2021-09-16T10:02:00Z">
        <w:r w:rsidR="00C92AB1">
          <w:rPr>
            <w:rStyle w:val="s1"/>
            <w:rFonts w:ascii="Times New Roman" w:hAnsi="Times New Roman"/>
          </w:rPr>
          <w:t>, t</w:t>
        </w:r>
      </w:ins>
      <w:ins w:id="166" w:author="Jay Gillenwater" w:date="2021-09-16T09:59:00Z">
        <w:r w:rsidR="00C92AB1">
          <w:rPr>
            <w:rStyle w:val="s1"/>
            <w:rFonts w:ascii="Times New Roman" w:hAnsi="Times New Roman"/>
          </w:rPr>
          <w:t xml:space="preserve">o date there have been 315 seed oil and </w:t>
        </w:r>
      </w:ins>
      <w:ins w:id="167" w:author="Jay Gillenwater" w:date="2021-09-16T10:00:00Z">
        <w:r w:rsidR="00C92AB1">
          <w:rPr>
            <w:rStyle w:val="s1"/>
            <w:rFonts w:ascii="Times New Roman" w:hAnsi="Times New Roman"/>
          </w:rPr>
          <w:t xml:space="preserve">241 seed protein QTL reported on the soybean data repository </w:t>
        </w:r>
        <w:proofErr w:type="spellStart"/>
        <w:r w:rsidR="00C92AB1">
          <w:rPr>
            <w:rStyle w:val="s1"/>
            <w:rFonts w:ascii="Times New Roman" w:hAnsi="Times New Roman"/>
          </w:rPr>
          <w:t>SoyBase</w:t>
        </w:r>
      </w:ins>
      <w:proofErr w:type="spellEnd"/>
      <w:ins w:id="168" w:author="Jay Gillenwater" w:date="2021-09-16T09:58:00Z">
        <w:r w:rsidR="00C92AB1">
          <w:rPr>
            <w:rStyle w:val="s1"/>
            <w:rFonts w:ascii="Times New Roman" w:hAnsi="Times New Roman"/>
          </w:rPr>
          <w:t>.</w:t>
        </w:r>
      </w:ins>
      <w:ins w:id="169" w:author="Jay Gillenwater" w:date="2021-09-16T10:11:00Z">
        <w:r w:rsidR="00102762">
          <w:rPr>
            <w:rStyle w:val="s1"/>
            <w:rFonts w:ascii="Times New Roman" w:hAnsi="Times New Roman"/>
          </w:rPr>
          <w:t xml:space="preserve"> These QTL have been mapped over many years </w:t>
        </w:r>
      </w:ins>
      <w:ins w:id="170" w:author="Jay Gillenwater" w:date="2021-09-16T10:14:00Z">
        <w:r w:rsidR="00102762">
          <w:rPr>
            <w:rStyle w:val="s1"/>
            <w:rFonts w:ascii="Times New Roman" w:hAnsi="Times New Roman"/>
          </w:rPr>
          <w:t>using</w:t>
        </w:r>
      </w:ins>
      <w:ins w:id="171" w:author="Jay Gillenwater" w:date="2021-09-16T10:11:00Z">
        <w:r w:rsidR="00102762">
          <w:rPr>
            <w:rStyle w:val="s1"/>
            <w:rFonts w:ascii="Times New Roman" w:hAnsi="Times New Roman"/>
          </w:rPr>
          <w:t xml:space="preserve"> a diverse range of both mapping populations, marker systems, and </w:t>
        </w:r>
      </w:ins>
      <w:ins w:id="172" w:author="Jay Gillenwater" w:date="2021-09-16T10:12:00Z">
        <w:r w:rsidR="00102762">
          <w:rPr>
            <w:rStyle w:val="s1"/>
            <w:rFonts w:ascii="Times New Roman" w:hAnsi="Times New Roman"/>
          </w:rPr>
          <w:t xml:space="preserve">mapping techniques. </w:t>
        </w:r>
      </w:ins>
      <w:ins w:id="173" w:author="Jay Gillenwater" w:date="2021-09-16T10:13:00Z">
        <w:r w:rsidR="00102762">
          <w:rPr>
            <w:rStyle w:val="s1"/>
            <w:rFonts w:ascii="Times New Roman" w:hAnsi="Times New Roman"/>
          </w:rPr>
          <w:t xml:space="preserve">The availability of </w:t>
        </w:r>
        <w:proofErr w:type="gramStart"/>
        <w:r w:rsidR="00102762">
          <w:rPr>
            <w:rStyle w:val="s1"/>
            <w:rFonts w:ascii="Times New Roman" w:hAnsi="Times New Roman"/>
          </w:rPr>
          <w:t>high quality</w:t>
        </w:r>
        <w:proofErr w:type="gramEnd"/>
        <w:r w:rsidR="00102762">
          <w:rPr>
            <w:rStyle w:val="s1"/>
            <w:rFonts w:ascii="Times New Roman" w:hAnsi="Times New Roman"/>
          </w:rPr>
          <w:t xml:space="preserve"> genetic resources such </w:t>
        </w:r>
      </w:ins>
      <w:ins w:id="174" w:author="Jay Gillenwater" w:date="2021-09-16T10:14:00Z">
        <w:r w:rsidR="00102762">
          <w:rPr>
            <w:rStyle w:val="s1"/>
            <w:rFonts w:ascii="Times New Roman" w:hAnsi="Times New Roman"/>
          </w:rPr>
          <w:t xml:space="preserve">as the soybean consensus linkage map and genome sequence have further helped to compare the </w:t>
        </w:r>
      </w:ins>
      <w:ins w:id="175" w:author="Jay Gillenwater" w:date="2021-09-16T10:15:00Z">
        <w:r w:rsidR="00102762">
          <w:rPr>
            <w:rStyle w:val="s1"/>
            <w:rFonts w:ascii="Times New Roman" w:hAnsi="Times New Roman"/>
          </w:rPr>
          <w:t>findings of these many studies</w:t>
        </w:r>
      </w:ins>
      <w:ins w:id="176" w:author="Jay Gillenwater" w:date="2021-09-16T10:11:00Z">
        <w:r w:rsidR="00102762">
          <w:rPr>
            <w:rStyle w:val="s1"/>
            <w:rFonts w:ascii="Times New Roman" w:hAnsi="Times New Roman"/>
          </w:rPr>
          <w:t xml:space="preserve">. </w:t>
        </w:r>
      </w:ins>
      <w:ins w:id="177" w:author="Jay Gillenwater" w:date="2021-09-16T10:15:00Z">
        <w:r w:rsidR="00102762">
          <w:rPr>
            <w:rStyle w:val="s1"/>
            <w:rFonts w:ascii="Times New Roman" w:hAnsi="Times New Roman"/>
          </w:rPr>
          <w:t>Despite this progress</w:t>
        </w:r>
      </w:ins>
      <w:ins w:id="178" w:author="Jay Gillenwater" w:date="2021-09-16T10:03:00Z">
        <w:r w:rsidR="00C92AB1">
          <w:rPr>
            <w:rStyle w:val="s1"/>
            <w:rFonts w:ascii="Times New Roman" w:hAnsi="Times New Roman"/>
          </w:rPr>
          <w:t xml:space="preserve">, few of these QTL have been confirmed which requires that a QTL be detected from a </w:t>
        </w:r>
      </w:ins>
      <w:ins w:id="179" w:author="Jay Gillenwater" w:date="2021-09-16T10:04:00Z">
        <w:r w:rsidR="00C92AB1">
          <w:rPr>
            <w:rStyle w:val="s1"/>
            <w:rFonts w:ascii="Times New Roman" w:hAnsi="Times New Roman"/>
          </w:rPr>
          <w:t xml:space="preserve">separate </w:t>
        </w:r>
        <w:r w:rsidR="00C92AB1">
          <w:rPr>
            <w:rStyle w:val="s1"/>
            <w:rFonts w:ascii="Times New Roman" w:hAnsi="Times New Roman"/>
          </w:rPr>
          <w:lastRenderedPageBreak/>
          <w:t xml:space="preserve">set of meiotic events and environments from the environments of the original mapping </w:t>
        </w:r>
        <w:proofErr w:type="gramStart"/>
        <w:r w:rsidR="00C92AB1">
          <w:rPr>
            <w:rStyle w:val="s1"/>
            <w:rFonts w:ascii="Times New Roman" w:hAnsi="Times New Roman"/>
          </w:rPr>
          <w:t>population, and</w:t>
        </w:r>
        <w:proofErr w:type="gramEnd"/>
        <w:r w:rsidR="00C92AB1">
          <w:rPr>
            <w:rStyle w:val="s1"/>
            <w:rFonts w:ascii="Times New Roman" w:hAnsi="Times New Roman"/>
          </w:rPr>
          <w:t xml:space="preserve"> be detected with an experiment-wise error rate of 0.01 or lower. </w:t>
        </w:r>
      </w:ins>
    </w:p>
    <w:p w14:paraId="05FEF8C8" w14:textId="0BF1B8BF" w:rsidR="006D5F42" w:rsidRDefault="002A4B83">
      <w:pPr>
        <w:pStyle w:val="p1"/>
        <w:spacing w:line="480" w:lineRule="auto"/>
        <w:ind w:firstLine="720"/>
        <w:rPr>
          <w:ins w:id="180" w:author="Jay Gillenwater" w:date="2021-09-16T09:45:00Z"/>
          <w:rStyle w:val="s1"/>
          <w:rFonts w:ascii="Times New Roman" w:hAnsi="Times New Roman"/>
        </w:rPr>
      </w:pPr>
      <w:ins w:id="181" w:author="Jay Gillenwater" w:date="2021-09-16T10:48:00Z">
        <w:r>
          <w:rPr>
            <w:rStyle w:val="s1"/>
            <w:rFonts w:ascii="Times New Roman" w:hAnsi="Times New Roman"/>
          </w:rPr>
          <w:t xml:space="preserve">Among the most </w:t>
        </w:r>
      </w:ins>
      <w:ins w:id="182" w:author="Jay Gillenwater" w:date="2021-09-16T11:12:00Z">
        <w:r w:rsidR="006D5F42">
          <w:rPr>
            <w:rStyle w:val="s1"/>
            <w:rFonts w:ascii="Times New Roman" w:hAnsi="Times New Roman"/>
          </w:rPr>
          <w:t>often reported</w:t>
        </w:r>
      </w:ins>
      <w:ins w:id="183" w:author="Jay Gillenwater" w:date="2021-09-16T10:48:00Z">
        <w:r>
          <w:rPr>
            <w:rStyle w:val="s1"/>
            <w:rFonts w:ascii="Times New Roman" w:hAnsi="Times New Roman"/>
          </w:rPr>
          <w:t xml:space="preserve"> of these past confirmed QTL are large effect QTL which may be found </w:t>
        </w:r>
      </w:ins>
      <w:ins w:id="184" w:author="Jay Gillenwater" w:date="2021-09-16T11:02:00Z">
        <w:r w:rsidR="00B61E12">
          <w:rPr>
            <w:rStyle w:val="s1"/>
            <w:rFonts w:ascii="Times New Roman" w:hAnsi="Times New Roman"/>
          </w:rPr>
          <w:t xml:space="preserve">on </w:t>
        </w:r>
      </w:ins>
      <w:ins w:id="185" w:author="Jay Gillenwater" w:date="2021-09-16T10:48:00Z">
        <w:r>
          <w:rPr>
            <w:rStyle w:val="s1"/>
            <w:rFonts w:ascii="Times New Roman" w:hAnsi="Times New Roman"/>
          </w:rPr>
          <w:t xml:space="preserve">chromosome 20 (LG I) and </w:t>
        </w:r>
      </w:ins>
      <w:ins w:id="186" w:author="Jay Gillenwater" w:date="2021-09-16T11:02:00Z">
        <w:r w:rsidR="00B61E12">
          <w:rPr>
            <w:rStyle w:val="s1"/>
            <w:rFonts w:ascii="Times New Roman" w:hAnsi="Times New Roman"/>
          </w:rPr>
          <w:t>chromosome 15 (LG E</w:t>
        </w:r>
      </w:ins>
      <w:ins w:id="187" w:author="Jay Gillenwater" w:date="2021-09-16T11:11:00Z">
        <w:r w:rsidR="006D5F42">
          <w:rPr>
            <w:rStyle w:val="s1"/>
            <w:rFonts w:ascii="Times New Roman" w:hAnsi="Times New Roman"/>
          </w:rPr>
          <w:t>).</w:t>
        </w:r>
      </w:ins>
      <w:ins w:id="188" w:author="Jay Gillenwater" w:date="2021-09-16T11:18:00Z">
        <w:r w:rsidR="00FA5C66">
          <w:rPr>
            <w:rStyle w:val="s1"/>
            <w:rFonts w:ascii="Times New Roman" w:hAnsi="Times New Roman"/>
          </w:rPr>
          <w:t xml:space="preserve"> These QTL have however been found to have variable effects on yield drag where studies which used the </w:t>
        </w:r>
        <w:proofErr w:type="spellStart"/>
        <w:r w:rsidR="00FA5C66">
          <w:rPr>
            <w:rStyle w:val="s1"/>
            <w:rFonts w:ascii="Times New Roman" w:hAnsi="Times New Roman"/>
          </w:rPr>
          <w:t>Danbaekkong</w:t>
        </w:r>
        <w:proofErr w:type="spellEnd"/>
        <w:r w:rsidR="00FA5C66">
          <w:rPr>
            <w:rStyle w:val="s1"/>
            <w:rFonts w:ascii="Times New Roman" w:hAnsi="Times New Roman"/>
          </w:rPr>
          <w:t xml:space="preserve"> cultivar </w:t>
        </w:r>
      </w:ins>
      <w:ins w:id="189" w:author="Jay Gillenwater" w:date="2021-09-16T11:19:00Z">
        <w:r w:rsidR="00FA5C66">
          <w:rPr>
            <w:rStyle w:val="s1"/>
            <w:rFonts w:ascii="Times New Roman" w:hAnsi="Times New Roman"/>
          </w:rPr>
          <w:t xml:space="preserve">reported little to no yield drag with improved protein content while other studies reported </w:t>
        </w:r>
      </w:ins>
      <w:ins w:id="190" w:author="Jay Gillenwater" w:date="2021-09-16T11:20:00Z">
        <w:r w:rsidR="00FA5C66">
          <w:rPr>
            <w:rStyle w:val="s1"/>
            <w:rFonts w:ascii="Times New Roman" w:hAnsi="Times New Roman"/>
          </w:rPr>
          <w:t>sizable yield drag</w:t>
        </w:r>
      </w:ins>
      <w:ins w:id="191" w:author="Jay Gillenwater" w:date="2021-09-16T11:15:00Z">
        <w:r w:rsidR="00FA5C66">
          <w:rPr>
            <w:rStyle w:val="s1"/>
            <w:rFonts w:ascii="Times New Roman" w:hAnsi="Times New Roman"/>
          </w:rPr>
          <w:t>.</w:t>
        </w:r>
      </w:ins>
    </w:p>
    <w:p w14:paraId="195C7EAC" w14:textId="5C7FE111" w:rsidR="00813951" w:rsidRDefault="00813951" w:rsidP="00813951">
      <w:pPr>
        <w:pStyle w:val="p1"/>
        <w:spacing w:line="480" w:lineRule="auto"/>
        <w:ind w:firstLine="720"/>
        <w:rPr>
          <w:ins w:id="192" w:author="Jay Gillenwater" w:date="2021-09-16T09:48:00Z"/>
          <w:rStyle w:val="s1"/>
          <w:rFonts w:ascii="Times New Roman" w:hAnsi="Times New Roman"/>
        </w:rPr>
      </w:pPr>
      <w:ins w:id="193" w:author="Jay Gillenwater" w:date="2021-09-16T09:45:00Z">
        <w:r>
          <w:rPr>
            <w:rStyle w:val="s1"/>
            <w:rFonts w:ascii="Times New Roman" w:hAnsi="Times New Roman"/>
          </w:rPr>
          <w:t xml:space="preserve">Relatively few QTL exist for seed oil and protein that have been reliably observed across both environments and genetic backgrounds. </w:t>
        </w:r>
      </w:ins>
      <w:ins w:id="194" w:author="Jay Gillenwater" w:date="2021-09-16T09:46:00Z">
        <w:r>
          <w:rPr>
            <w:rStyle w:val="s1"/>
            <w:rFonts w:ascii="Times New Roman" w:hAnsi="Times New Roman"/>
          </w:rPr>
          <w:t xml:space="preserve">As such, there is a need to conduct additional mapping studies for these traits which </w:t>
        </w:r>
      </w:ins>
      <w:ins w:id="195" w:author="Jay Gillenwater" w:date="2021-09-16T09:47:00Z">
        <w:r w:rsidR="000B6011">
          <w:rPr>
            <w:rStyle w:val="s1"/>
            <w:rFonts w:ascii="Times New Roman" w:hAnsi="Times New Roman"/>
          </w:rPr>
          <w:t>evaluate mapping populations of diverse genetic backgrounds across multiple environments. The results of these studies can then also be compared with the findings of past studies to i</w:t>
        </w:r>
      </w:ins>
      <w:ins w:id="196" w:author="Jay Gillenwater" w:date="2021-09-16T09:48:00Z">
        <w:r w:rsidR="000B6011">
          <w:rPr>
            <w:rStyle w:val="s1"/>
            <w:rFonts w:ascii="Times New Roman" w:hAnsi="Times New Roman"/>
          </w:rPr>
          <w:t xml:space="preserve">dentify novel </w:t>
        </w:r>
        <w:proofErr w:type="gramStart"/>
        <w:r w:rsidR="000B6011">
          <w:rPr>
            <w:rStyle w:val="s1"/>
            <w:rFonts w:ascii="Times New Roman" w:hAnsi="Times New Roman"/>
          </w:rPr>
          <w:t>QTL, and</w:t>
        </w:r>
        <w:proofErr w:type="gramEnd"/>
        <w:r w:rsidR="000B6011">
          <w:rPr>
            <w:rStyle w:val="s1"/>
            <w:rFonts w:ascii="Times New Roman" w:hAnsi="Times New Roman"/>
          </w:rPr>
          <w:t xml:space="preserve"> validate the importance of existing QTL. </w:t>
        </w:r>
      </w:ins>
    </w:p>
    <w:p w14:paraId="30EA2F14" w14:textId="671F65AD" w:rsidR="000B6011" w:rsidRDefault="000B6011" w:rsidP="00813951">
      <w:pPr>
        <w:pStyle w:val="p1"/>
        <w:spacing w:line="480" w:lineRule="auto"/>
        <w:ind w:firstLine="720"/>
        <w:rPr>
          <w:ins w:id="197" w:author="Jay Gillenwater" w:date="2021-09-16T09:43:00Z"/>
          <w:rStyle w:val="s1"/>
          <w:rFonts w:ascii="Times New Roman" w:hAnsi="Times New Roman"/>
        </w:rPr>
      </w:pPr>
      <w:ins w:id="198" w:author="Jay Gillenwater" w:date="2021-09-16T09:48:00Z">
        <w:r>
          <w:rPr>
            <w:rStyle w:val="s1"/>
            <w:rFonts w:ascii="Times New Roman" w:hAnsi="Times New Roman"/>
          </w:rPr>
          <w:t>To</w:t>
        </w:r>
      </w:ins>
      <w:ins w:id="199" w:author="Jay Gillenwater" w:date="2021-09-16T09:49:00Z">
        <w:r>
          <w:rPr>
            <w:rStyle w:val="s1"/>
            <w:rFonts w:ascii="Times New Roman" w:hAnsi="Times New Roman"/>
          </w:rPr>
          <w:t xml:space="preserve"> </w:t>
        </w:r>
      </w:ins>
      <w:ins w:id="200" w:author="Jay Gillenwater" w:date="2021-09-16T09:48:00Z">
        <w:r>
          <w:rPr>
            <w:rStyle w:val="s1"/>
            <w:rFonts w:ascii="Times New Roman" w:hAnsi="Times New Roman"/>
          </w:rPr>
          <w:t xml:space="preserve">accomplish these objectives, we grew two soybean recombinant inbred line (RIL) </w:t>
        </w:r>
      </w:ins>
      <w:ins w:id="201" w:author="Jay Gillenwater" w:date="2021-09-16T10:34:00Z">
        <w:r w:rsidR="006415F6">
          <w:rPr>
            <w:rStyle w:val="s1"/>
            <w:rFonts w:ascii="Times New Roman" w:hAnsi="Times New Roman"/>
          </w:rPr>
          <w:t xml:space="preserve">in multiple environments to assess the magnitude and stability of QTL across both genetic backgrounds and growing environments. </w:t>
        </w:r>
      </w:ins>
    </w:p>
    <w:p w14:paraId="268EE705" w14:textId="0500B3A0" w:rsidR="00813951" w:rsidRPr="002A3B59" w:rsidRDefault="00813951">
      <w:pPr>
        <w:pStyle w:val="p1"/>
        <w:spacing w:line="480" w:lineRule="auto"/>
        <w:ind w:firstLine="720"/>
        <w:rPr>
          <w:rStyle w:val="s1"/>
          <w:rFonts w:ascii="Times New Roman" w:hAnsi="Times New Roman"/>
          <w:rPrChange w:id="202" w:author="Brant McNeece" w:date="2021-09-07T19:52:00Z">
            <w:rPr>
              <w:rStyle w:val="s1"/>
            </w:rPr>
          </w:rPrChange>
        </w:rPr>
        <w:pPrChange w:id="203" w:author="Jay Gillenwater" w:date="2021-09-16T09:37:00Z">
          <w:pPr>
            <w:pStyle w:val="p1"/>
            <w:ind w:firstLine="720"/>
          </w:pPr>
        </w:pPrChange>
      </w:pPr>
    </w:p>
    <w:p w14:paraId="03AC2248" w14:textId="77777777" w:rsidR="00B272B4" w:rsidRPr="002A3B59" w:rsidRDefault="00B272B4">
      <w:pPr>
        <w:pStyle w:val="p1"/>
        <w:spacing w:line="480" w:lineRule="auto"/>
        <w:ind w:firstLine="720"/>
        <w:rPr>
          <w:rStyle w:val="s1"/>
          <w:rFonts w:ascii="Times New Roman" w:hAnsi="Times New Roman"/>
          <w:rPrChange w:id="204" w:author="Brant McNeece" w:date="2021-09-07T19:52:00Z">
            <w:rPr>
              <w:rStyle w:val="s1"/>
            </w:rPr>
          </w:rPrChange>
        </w:rPr>
        <w:pPrChange w:id="205" w:author="Brant McNeece" w:date="2021-09-07T19:52:00Z">
          <w:pPr>
            <w:pStyle w:val="p1"/>
            <w:ind w:firstLine="720"/>
          </w:pPr>
        </w:pPrChange>
      </w:pPr>
    </w:p>
    <w:p w14:paraId="4496125C" w14:textId="77777777" w:rsidR="00B272B4" w:rsidRPr="002A3B59" w:rsidRDefault="00B272B4">
      <w:pPr>
        <w:pStyle w:val="p1"/>
        <w:spacing w:line="480" w:lineRule="auto"/>
        <w:ind w:firstLine="720"/>
        <w:rPr>
          <w:rStyle w:val="s1"/>
          <w:rFonts w:ascii="Times New Roman" w:hAnsi="Times New Roman"/>
          <w:rPrChange w:id="206" w:author="Brant McNeece" w:date="2021-09-07T19:52:00Z">
            <w:rPr>
              <w:rStyle w:val="s1"/>
            </w:rPr>
          </w:rPrChange>
        </w:rPr>
        <w:pPrChange w:id="207" w:author="Brant McNeece" w:date="2021-09-07T19:52:00Z">
          <w:pPr>
            <w:pStyle w:val="p1"/>
            <w:ind w:firstLine="720"/>
          </w:pPr>
        </w:pPrChange>
      </w:pPr>
    </w:p>
    <w:p w14:paraId="7B36B375" w14:textId="77777777" w:rsidR="00B272B4" w:rsidRPr="002A3B59" w:rsidRDefault="00B272B4">
      <w:pPr>
        <w:pStyle w:val="p1"/>
        <w:spacing w:line="480" w:lineRule="auto"/>
        <w:ind w:firstLine="720"/>
        <w:rPr>
          <w:rStyle w:val="s1"/>
          <w:rFonts w:ascii="Times New Roman" w:hAnsi="Times New Roman"/>
          <w:rPrChange w:id="208" w:author="Brant McNeece" w:date="2021-09-07T19:52:00Z">
            <w:rPr>
              <w:rStyle w:val="s1"/>
            </w:rPr>
          </w:rPrChange>
        </w:rPr>
        <w:pPrChange w:id="209" w:author="Brant McNeece" w:date="2021-09-07T19:52:00Z">
          <w:pPr>
            <w:pStyle w:val="p1"/>
            <w:ind w:firstLine="720"/>
          </w:pPr>
        </w:pPrChange>
      </w:pPr>
    </w:p>
    <w:p w14:paraId="28CE386B" w14:textId="77777777" w:rsidR="00B272B4" w:rsidRPr="002A3B59" w:rsidRDefault="00B272B4">
      <w:pPr>
        <w:pStyle w:val="p1"/>
        <w:spacing w:line="480" w:lineRule="auto"/>
        <w:ind w:firstLine="720"/>
        <w:rPr>
          <w:rStyle w:val="s1"/>
          <w:rFonts w:ascii="Times New Roman" w:hAnsi="Times New Roman"/>
          <w:rPrChange w:id="210" w:author="Brant McNeece" w:date="2021-09-07T19:52:00Z">
            <w:rPr>
              <w:rStyle w:val="s1"/>
            </w:rPr>
          </w:rPrChange>
        </w:rPr>
        <w:pPrChange w:id="211" w:author="Brant McNeece" w:date="2021-09-07T19:52:00Z">
          <w:pPr>
            <w:pStyle w:val="p1"/>
            <w:ind w:firstLine="720"/>
          </w:pPr>
        </w:pPrChange>
      </w:pPr>
    </w:p>
    <w:p w14:paraId="4DD07CAC" w14:textId="77777777" w:rsidR="00B272B4" w:rsidRPr="002A3B59" w:rsidRDefault="00B272B4">
      <w:pPr>
        <w:pStyle w:val="p1"/>
        <w:spacing w:line="480" w:lineRule="auto"/>
        <w:ind w:firstLine="720"/>
        <w:rPr>
          <w:rStyle w:val="s1"/>
          <w:rFonts w:ascii="Times New Roman" w:hAnsi="Times New Roman"/>
          <w:rPrChange w:id="212" w:author="Brant McNeece" w:date="2021-09-07T19:52:00Z">
            <w:rPr>
              <w:rStyle w:val="s1"/>
            </w:rPr>
          </w:rPrChange>
        </w:rPr>
        <w:pPrChange w:id="213" w:author="Brant McNeece" w:date="2021-09-07T19:52:00Z">
          <w:pPr>
            <w:pStyle w:val="p1"/>
            <w:ind w:firstLine="720"/>
          </w:pPr>
        </w:pPrChange>
      </w:pPr>
    </w:p>
    <w:p w14:paraId="740CF066" w14:textId="4D5870D1" w:rsidR="00457E4D" w:rsidRPr="002A3B59" w:rsidRDefault="00B272B4">
      <w:pPr>
        <w:pStyle w:val="p1"/>
        <w:spacing w:line="480" w:lineRule="auto"/>
        <w:ind w:firstLine="720"/>
        <w:rPr>
          <w:rFonts w:ascii="Times New Roman" w:hAnsi="Times New Roman"/>
          <w:rPrChange w:id="214" w:author="Brant McNeece" w:date="2021-09-07T19:52:00Z">
            <w:rPr/>
          </w:rPrChange>
        </w:rPr>
        <w:pPrChange w:id="215" w:author="Brant McNeece" w:date="2021-09-07T19:52:00Z">
          <w:pPr>
            <w:pStyle w:val="p1"/>
            <w:ind w:firstLine="720"/>
          </w:pPr>
        </w:pPrChange>
      </w:pPr>
      <w:r w:rsidRPr="002A3B59">
        <w:rPr>
          <w:rStyle w:val="s1"/>
          <w:rFonts w:ascii="Times New Roman" w:hAnsi="Times New Roman"/>
          <w:color w:val="FF0000"/>
          <w:rPrChange w:id="216" w:author="Brant McNeece" w:date="2021-09-07T19:52:00Z">
            <w:rPr>
              <w:rStyle w:val="s1"/>
              <w:color w:val="FF0000"/>
            </w:rPr>
          </w:rPrChange>
        </w:rPr>
        <w:lastRenderedPageBreak/>
        <w:t xml:space="preserve">End paragraph </w:t>
      </w:r>
      <w:r w:rsidRPr="002A3B59">
        <w:rPr>
          <w:rStyle w:val="s1"/>
          <w:rFonts w:ascii="Times New Roman" w:hAnsi="Times New Roman"/>
          <w:rPrChange w:id="217" w:author="Brant McNeece" w:date="2021-09-07T19:52:00Z">
            <w:rPr>
              <w:rStyle w:val="s1"/>
            </w:rPr>
          </w:rPrChange>
        </w:rPr>
        <w:t xml:space="preserve">- </w:t>
      </w:r>
      <w:r w:rsidR="002C6A82" w:rsidRPr="002A3B59">
        <w:rPr>
          <w:rStyle w:val="s1"/>
          <w:rFonts w:ascii="Times New Roman" w:hAnsi="Times New Roman"/>
          <w:rPrChange w:id="218" w:author="Brant McNeece" w:date="2021-09-07T19:52:00Z">
            <w:rPr>
              <w:rStyle w:val="s1"/>
            </w:rPr>
          </w:rPrChange>
        </w:rPr>
        <w:t xml:space="preserve">The objectives of this paper are to </w:t>
      </w:r>
      <w:r w:rsidR="00EE6A10" w:rsidRPr="002A3B59">
        <w:rPr>
          <w:rStyle w:val="s1"/>
          <w:rFonts w:ascii="Times New Roman" w:hAnsi="Times New Roman"/>
          <w:rPrChange w:id="219" w:author="Brant McNeece" w:date="2021-09-07T19:52:00Z">
            <w:rPr>
              <w:rStyle w:val="s1"/>
            </w:rPr>
          </w:rPrChange>
        </w:rPr>
        <w:t xml:space="preserve">identify </w:t>
      </w:r>
      <w:r w:rsidR="00F30737" w:rsidRPr="002A3B59">
        <w:rPr>
          <w:rStyle w:val="s1"/>
          <w:rFonts w:ascii="Times New Roman" w:hAnsi="Times New Roman"/>
          <w:rPrChange w:id="220" w:author="Brant McNeece" w:date="2021-09-07T19:52:00Z">
            <w:rPr>
              <w:rStyle w:val="s1"/>
            </w:rPr>
          </w:rPrChange>
        </w:rPr>
        <w:t xml:space="preserve">seed protein and oil </w:t>
      </w:r>
      <w:r w:rsidR="00EE6A10" w:rsidRPr="002A3B59">
        <w:rPr>
          <w:rStyle w:val="s1"/>
          <w:rFonts w:ascii="Times New Roman" w:hAnsi="Times New Roman"/>
          <w:rPrChange w:id="221" w:author="Brant McNeece" w:date="2021-09-07T19:52:00Z">
            <w:rPr>
              <w:rStyle w:val="s1"/>
            </w:rPr>
          </w:rPrChange>
        </w:rPr>
        <w:t>QTLs in two RIL populations to</w:t>
      </w:r>
      <w:r w:rsidR="00CB0FAE" w:rsidRPr="002A3B59">
        <w:rPr>
          <w:rStyle w:val="s1"/>
          <w:rFonts w:ascii="Times New Roman" w:hAnsi="Times New Roman"/>
          <w:rPrChange w:id="222" w:author="Brant McNeece" w:date="2021-09-07T19:52:00Z">
            <w:rPr>
              <w:rStyle w:val="s1"/>
            </w:rPr>
          </w:rPrChange>
        </w:rPr>
        <w:t xml:space="preserve"> discover </w:t>
      </w:r>
      <w:del w:id="223" w:author="Brant McNeece" w:date="2021-09-07T19:38:00Z">
        <w:r w:rsidR="00CB0FAE" w:rsidRPr="002A3B59" w:rsidDel="003C3C7A">
          <w:rPr>
            <w:rStyle w:val="s1"/>
            <w:rFonts w:ascii="Times New Roman" w:hAnsi="Times New Roman"/>
            <w:rPrChange w:id="224" w:author="Brant McNeece" w:date="2021-09-07T19:52:00Z">
              <w:rPr>
                <w:rStyle w:val="s1"/>
              </w:rPr>
            </w:rPrChange>
          </w:rPr>
          <w:delText xml:space="preserve">possible </w:delText>
        </w:r>
      </w:del>
      <w:ins w:id="225" w:author="Brant McNeece" w:date="2021-09-07T19:38:00Z">
        <w:r w:rsidR="003C3C7A" w:rsidRPr="002A3B59">
          <w:rPr>
            <w:rStyle w:val="s1"/>
            <w:rFonts w:ascii="Times New Roman" w:hAnsi="Times New Roman"/>
            <w:rPrChange w:id="226" w:author="Brant McNeece" w:date="2021-09-07T19:52:00Z">
              <w:rPr>
                <w:rStyle w:val="s1"/>
              </w:rPr>
            </w:rPrChange>
          </w:rPr>
          <w:t xml:space="preserve">novel </w:t>
        </w:r>
      </w:ins>
      <w:r w:rsidR="00CB0FAE" w:rsidRPr="002A3B59">
        <w:rPr>
          <w:rStyle w:val="s1"/>
          <w:rFonts w:ascii="Times New Roman" w:hAnsi="Times New Roman"/>
          <w:rPrChange w:id="227" w:author="Brant McNeece" w:date="2021-09-07T19:52:00Z">
            <w:rPr>
              <w:rStyle w:val="s1"/>
            </w:rPr>
          </w:rPrChange>
        </w:rPr>
        <w:t>genomic areas of importance or further verify the importance of previously identified QTLs</w:t>
      </w:r>
      <w:r w:rsidR="00F30737" w:rsidRPr="002A3B59">
        <w:rPr>
          <w:rStyle w:val="s1"/>
          <w:rFonts w:ascii="Times New Roman" w:hAnsi="Times New Roman"/>
          <w:rPrChange w:id="228" w:author="Brant McNeece" w:date="2021-09-07T19:52:00Z">
            <w:rPr>
              <w:rStyle w:val="s1"/>
            </w:rPr>
          </w:rPrChange>
        </w:rPr>
        <w:t xml:space="preserve">. </w:t>
      </w:r>
      <w:r w:rsidR="000E1693" w:rsidRPr="002A3B59">
        <w:rPr>
          <w:rStyle w:val="s1"/>
          <w:rFonts w:ascii="Times New Roman" w:hAnsi="Times New Roman"/>
          <w:rPrChange w:id="229" w:author="Brant McNeece" w:date="2021-09-07T19:52:00Z">
            <w:rPr>
              <w:rStyle w:val="s1"/>
            </w:rPr>
          </w:rPrChange>
        </w:rPr>
        <w:t xml:space="preserve"> </w:t>
      </w:r>
    </w:p>
    <w:p w14:paraId="2F6F8000" w14:textId="77777777" w:rsidR="00457E4D" w:rsidRPr="002A3B59" w:rsidRDefault="00457E4D">
      <w:pPr>
        <w:pStyle w:val="p2"/>
        <w:spacing w:line="480" w:lineRule="auto"/>
        <w:rPr>
          <w:rFonts w:ascii="Times New Roman" w:hAnsi="Times New Roman"/>
          <w:rPrChange w:id="230" w:author="Brant McNeece" w:date="2021-09-07T19:52:00Z">
            <w:rPr/>
          </w:rPrChange>
        </w:rPr>
        <w:pPrChange w:id="231" w:author="Brant McNeece" w:date="2021-09-07T19:52:00Z">
          <w:pPr>
            <w:pStyle w:val="p2"/>
          </w:pPr>
        </w:pPrChange>
      </w:pPr>
    </w:p>
    <w:p w14:paraId="59B8CE10" w14:textId="77777777" w:rsidR="00457E4D" w:rsidRPr="002A3B59" w:rsidRDefault="00457E4D">
      <w:pPr>
        <w:pStyle w:val="p2"/>
        <w:spacing w:line="480" w:lineRule="auto"/>
        <w:rPr>
          <w:rFonts w:ascii="Times New Roman" w:hAnsi="Times New Roman"/>
          <w:rPrChange w:id="232" w:author="Brant McNeece" w:date="2021-09-07T19:52:00Z">
            <w:rPr/>
          </w:rPrChange>
        </w:rPr>
        <w:pPrChange w:id="233" w:author="Brant McNeece" w:date="2021-09-07T19:52:00Z">
          <w:pPr>
            <w:pStyle w:val="p2"/>
          </w:pPr>
        </w:pPrChange>
      </w:pPr>
    </w:p>
    <w:p w14:paraId="21C6313A" w14:textId="37986294" w:rsidR="00457E4D" w:rsidRPr="002A3B59" w:rsidRDefault="00A1044F">
      <w:pPr>
        <w:pStyle w:val="Heading1"/>
        <w:spacing w:line="480" w:lineRule="auto"/>
        <w:rPr>
          <w:rFonts w:ascii="Times New Roman" w:hAnsi="Times New Roman" w:cs="Times New Roman"/>
          <w:rPrChange w:id="234" w:author="Brant McNeece" w:date="2021-09-07T19:52:00Z">
            <w:rPr/>
          </w:rPrChange>
        </w:rPr>
        <w:pPrChange w:id="235" w:author="Brant McNeece" w:date="2021-09-07T19:52:00Z">
          <w:pPr>
            <w:pStyle w:val="Heading1"/>
          </w:pPr>
        </w:pPrChange>
      </w:pPr>
      <w:r w:rsidRPr="002A3B59">
        <w:rPr>
          <w:rStyle w:val="s1"/>
          <w:rFonts w:ascii="Times New Roman" w:hAnsi="Times New Roman" w:cs="Times New Roman"/>
          <w:sz w:val="32"/>
          <w:szCs w:val="32"/>
          <w:rPrChange w:id="236" w:author="Brant McNeece" w:date="2021-09-07T19:52:00Z">
            <w:rPr>
              <w:rStyle w:val="s1"/>
              <w:rFonts w:asciiTheme="majorHAnsi" w:hAnsiTheme="majorHAnsi"/>
              <w:sz w:val="32"/>
              <w:szCs w:val="32"/>
            </w:rPr>
          </w:rPrChange>
        </w:rPr>
        <w:t>Materials and Methods</w:t>
      </w:r>
    </w:p>
    <w:p w14:paraId="4B5B49BF" w14:textId="77777777" w:rsidR="00457E4D" w:rsidRPr="002A3B59" w:rsidRDefault="00457E4D">
      <w:pPr>
        <w:pStyle w:val="p2"/>
        <w:spacing w:line="480" w:lineRule="auto"/>
        <w:rPr>
          <w:rFonts w:ascii="Times New Roman" w:hAnsi="Times New Roman"/>
          <w:rPrChange w:id="237" w:author="Brant McNeece" w:date="2021-09-07T19:52:00Z">
            <w:rPr/>
          </w:rPrChange>
        </w:rPr>
        <w:pPrChange w:id="238" w:author="Brant McNeece" w:date="2021-09-07T19:52:00Z">
          <w:pPr>
            <w:pStyle w:val="p2"/>
          </w:pPr>
        </w:pPrChange>
      </w:pPr>
    </w:p>
    <w:p w14:paraId="08290FC3" w14:textId="6BCFC6E6" w:rsidR="00457E4D" w:rsidRPr="002A3B59" w:rsidRDefault="00C742D6">
      <w:pPr>
        <w:pStyle w:val="Heading2"/>
        <w:spacing w:line="480" w:lineRule="auto"/>
        <w:rPr>
          <w:rFonts w:ascii="Times New Roman" w:hAnsi="Times New Roman" w:cs="Times New Roman"/>
          <w:rPrChange w:id="239" w:author="Brant McNeece" w:date="2021-09-07T19:52:00Z">
            <w:rPr/>
          </w:rPrChange>
        </w:rPr>
        <w:pPrChange w:id="240" w:author="Brant McNeece" w:date="2021-09-07T19:52:00Z">
          <w:pPr>
            <w:pStyle w:val="Heading2"/>
          </w:pPr>
        </w:pPrChange>
      </w:pPr>
      <w:r w:rsidRPr="002A3B59">
        <w:rPr>
          <w:rStyle w:val="s1"/>
          <w:rFonts w:ascii="Times New Roman" w:hAnsi="Times New Roman" w:cs="Times New Roman"/>
          <w:rPrChange w:id="241" w:author="Brant McNeece" w:date="2021-09-07T19:52:00Z">
            <w:rPr>
              <w:rStyle w:val="s1"/>
              <w:rFonts w:asciiTheme="majorHAnsi" w:hAnsiTheme="majorHAnsi"/>
            </w:rPr>
          </w:rPrChange>
        </w:rPr>
        <w:t>Plant</w:t>
      </w:r>
      <w:r w:rsidR="00532A1C" w:rsidRPr="002A3B59">
        <w:rPr>
          <w:rStyle w:val="s1"/>
          <w:rFonts w:ascii="Times New Roman" w:hAnsi="Times New Roman" w:cs="Times New Roman"/>
          <w:rPrChange w:id="242" w:author="Brant McNeece" w:date="2021-09-07T19:52:00Z">
            <w:rPr>
              <w:rStyle w:val="s1"/>
              <w:rFonts w:asciiTheme="majorHAnsi" w:hAnsiTheme="majorHAnsi"/>
            </w:rPr>
          </w:rPrChange>
        </w:rPr>
        <w:t xml:space="preserve"> Material</w:t>
      </w:r>
    </w:p>
    <w:p w14:paraId="2A4E6A7B" w14:textId="51BAF8A3" w:rsidR="00457E4D" w:rsidRPr="002A3B59" w:rsidRDefault="00457E4D">
      <w:pPr>
        <w:pStyle w:val="p1"/>
        <w:spacing w:line="480" w:lineRule="auto"/>
        <w:ind w:firstLine="720"/>
        <w:rPr>
          <w:rFonts w:ascii="Times New Roman" w:hAnsi="Times New Roman"/>
          <w:rPrChange w:id="243" w:author="Brant McNeece" w:date="2021-09-07T19:52:00Z">
            <w:rPr/>
          </w:rPrChange>
        </w:rPr>
        <w:pPrChange w:id="244" w:author="Brant McNeece" w:date="2021-09-07T19:52:00Z">
          <w:pPr>
            <w:pStyle w:val="p1"/>
            <w:ind w:firstLine="720"/>
          </w:pPr>
        </w:pPrChange>
      </w:pPr>
      <w:r w:rsidRPr="002A3B59">
        <w:rPr>
          <w:rStyle w:val="s1"/>
          <w:rFonts w:ascii="Times New Roman" w:hAnsi="Times New Roman"/>
          <w:rPrChange w:id="245" w:author="Brant McNeece" w:date="2021-09-07T19:52:00Z">
            <w:rPr>
              <w:rStyle w:val="s1"/>
            </w:rPr>
          </w:rPrChange>
        </w:rPr>
        <w:t xml:space="preserve">Material used in this study consisted of two recombinant inbred line (RIL) populations, Pop33 and Pop34. Both populations had the same female parent. Pop33 </w:t>
      </w:r>
      <w:r w:rsidR="00481CCA" w:rsidRPr="002A3B59">
        <w:rPr>
          <w:rStyle w:val="s1"/>
          <w:rFonts w:ascii="Times New Roman" w:hAnsi="Times New Roman"/>
          <w:rPrChange w:id="246" w:author="Brant McNeece" w:date="2021-09-07T19:52:00Z">
            <w:rPr>
              <w:rStyle w:val="s1"/>
            </w:rPr>
          </w:rPrChange>
        </w:rPr>
        <w:t xml:space="preserve">and Pop34 were derived from </w:t>
      </w:r>
      <w:r w:rsidR="00481CCA" w:rsidRPr="002A3B59">
        <w:rPr>
          <w:rFonts w:ascii="Times New Roman" w:hAnsi="Times New Roman"/>
          <w:sz w:val="24"/>
          <w:rPrChange w:id="247" w:author="Brant McNeece" w:date="2021-09-07T19:52:00Z">
            <w:rPr>
              <w:rFonts w:ascii="Arial" w:hAnsi="Arial" w:cs="Arial"/>
              <w:sz w:val="24"/>
            </w:rPr>
          </w:rPrChange>
        </w:rPr>
        <w:t>‘</w:t>
      </w:r>
      <w:commentRangeStart w:id="248"/>
      <w:r w:rsidR="00481CCA" w:rsidRPr="002A3B59">
        <w:rPr>
          <w:rFonts w:ascii="Times New Roman" w:hAnsi="Times New Roman"/>
          <w:sz w:val="24"/>
          <w:rPrChange w:id="249" w:author="Brant McNeece" w:date="2021-09-07T19:52:00Z">
            <w:rPr>
              <w:rFonts w:ascii="Arial" w:hAnsi="Arial" w:cs="Arial"/>
              <w:sz w:val="24"/>
            </w:rPr>
          </w:rPrChange>
        </w:rPr>
        <w:t>Clermont × PI205805 and ‘Clermont × PI253666A,</w:t>
      </w:r>
      <w:commentRangeEnd w:id="248"/>
      <w:r w:rsidR="0081367B" w:rsidRPr="002A3B59">
        <w:rPr>
          <w:rStyle w:val="CommentReference"/>
          <w:rFonts w:ascii="Times New Roman" w:hAnsi="Times New Roman"/>
          <w:rPrChange w:id="250" w:author="Brant McNeece" w:date="2021-09-07T19:52:00Z">
            <w:rPr>
              <w:rStyle w:val="CommentReference"/>
              <w:rFonts w:asciiTheme="minorHAnsi" w:hAnsiTheme="minorHAnsi" w:cstheme="minorBidi"/>
            </w:rPr>
          </w:rPrChange>
        </w:rPr>
        <w:commentReference w:id="248"/>
      </w:r>
      <w:r w:rsidR="00481CCA" w:rsidRPr="002A3B59">
        <w:rPr>
          <w:rFonts w:ascii="Times New Roman" w:hAnsi="Times New Roman"/>
          <w:sz w:val="24"/>
          <w:rPrChange w:id="251" w:author="Brant McNeece" w:date="2021-09-07T19:52:00Z">
            <w:rPr>
              <w:rFonts w:ascii="Arial" w:hAnsi="Arial" w:cs="Arial"/>
              <w:sz w:val="24"/>
            </w:rPr>
          </w:rPrChange>
        </w:rPr>
        <w:t xml:space="preserve"> respectively.</w:t>
      </w:r>
      <w:r w:rsidR="00481CCA" w:rsidRPr="002A3B59">
        <w:rPr>
          <w:rStyle w:val="s1"/>
          <w:rFonts w:ascii="Times New Roman" w:hAnsi="Times New Roman"/>
          <w:rPrChange w:id="252" w:author="Brant McNeece" w:date="2021-09-07T19:52:00Z">
            <w:rPr>
              <w:rStyle w:val="s1"/>
            </w:rPr>
          </w:rPrChange>
        </w:rPr>
        <w:t xml:space="preserve"> </w:t>
      </w:r>
      <w:r w:rsidRPr="002A3B59">
        <w:rPr>
          <w:rStyle w:val="s1"/>
          <w:rFonts w:ascii="Times New Roman" w:hAnsi="Times New Roman"/>
          <w:rPrChange w:id="253" w:author="Brant McNeece" w:date="2021-09-07T19:52:00Z">
            <w:rPr>
              <w:rStyle w:val="s1"/>
            </w:rPr>
          </w:rPrChange>
        </w:rPr>
        <w:t xml:space="preserve">Populations were advanced by </w:t>
      </w:r>
      <w:r w:rsidR="00481CCA" w:rsidRPr="002A3B59">
        <w:rPr>
          <w:rStyle w:val="s1"/>
          <w:rFonts w:ascii="Times New Roman" w:hAnsi="Times New Roman"/>
          <w:rPrChange w:id="254" w:author="Brant McNeece" w:date="2021-09-07T19:52:00Z">
            <w:rPr>
              <w:rStyle w:val="s1"/>
            </w:rPr>
          </w:rPrChange>
        </w:rPr>
        <w:t>single seed descent</w:t>
      </w:r>
      <w:r w:rsidRPr="002A3B59">
        <w:rPr>
          <w:rStyle w:val="s1"/>
          <w:rFonts w:ascii="Times New Roman" w:hAnsi="Times New Roman"/>
          <w:rPrChange w:id="255" w:author="Brant McNeece" w:date="2021-09-07T19:52:00Z">
            <w:rPr>
              <w:rStyle w:val="s1"/>
            </w:rPr>
          </w:rPrChange>
        </w:rPr>
        <w:t xml:space="preserve"> </w:t>
      </w:r>
      <w:r w:rsidR="000600A2" w:rsidRPr="002A3B59">
        <w:rPr>
          <w:rStyle w:val="s1"/>
          <w:rFonts w:ascii="Times New Roman" w:hAnsi="Times New Roman"/>
          <w:rPrChange w:id="256" w:author="Brant McNeece" w:date="2021-09-07T19:52:00Z">
            <w:rPr>
              <w:rStyle w:val="s1"/>
            </w:rPr>
          </w:rPrChange>
        </w:rPr>
        <w:fldChar w:fldCharType="begin" w:fldLock="1"/>
      </w:r>
      <w:r w:rsidR="00951A07" w:rsidRPr="002A3B59">
        <w:rPr>
          <w:rStyle w:val="s1"/>
          <w:rFonts w:ascii="Times New Roman" w:hAnsi="Times New Roman"/>
          <w:rPrChange w:id="257" w:author="Brant McNeece" w:date="2021-09-07T19:52:00Z">
            <w:rPr>
              <w:rStyle w:val="s1"/>
            </w:rPr>
          </w:rPrChange>
        </w:rPr>
        <w:instrText>ADDIN CSL_CITATION {"citationItems":[{"id":"ITEM-1","itemData":{"DOI":"10.2135/cropsci1966.0011183X000600020041x","ISSN":"0011-183X","author":[{"dropping-particle":"","family":"Brim","given":"Charles A.","non-dropping-particle":"","parse-names":false,"suffix":""}],"container-title":"Crop Science","id":"ITEM-1","issue":"2","issued":{"date-parts":[["1966"]]},"page":"220","publisher":"Crop Science Society of America","title":"A Modified Pedigree Method of Selection in Soybeans1","type":"article-journal","volume":"6"},"uris":["http://www.mendeley.com/documents/?uuid=5b267b5b-6ac2-3577-a0d4-c4a24e019c98"]}],"mendeley":{"formattedCitation":"(Brim, 1966)","plainTextFormattedCitation":"(Brim, 1966)","previouslyFormattedCitation":"(Brim, 1966)"},"properties":{"noteIndex":0},"schema":"https://github.com/citation-style-language/schema/raw/master/csl-citation.json"}</w:instrText>
      </w:r>
      <w:r w:rsidR="000600A2" w:rsidRPr="002A3B59">
        <w:rPr>
          <w:rStyle w:val="s1"/>
          <w:rFonts w:ascii="Times New Roman" w:hAnsi="Times New Roman"/>
          <w:rPrChange w:id="258" w:author="Brant McNeece" w:date="2021-09-07T19:52:00Z">
            <w:rPr>
              <w:rStyle w:val="s1"/>
            </w:rPr>
          </w:rPrChange>
        </w:rPr>
        <w:fldChar w:fldCharType="separate"/>
      </w:r>
      <w:r w:rsidR="000600A2" w:rsidRPr="002A3B59">
        <w:rPr>
          <w:rStyle w:val="s1"/>
          <w:rFonts w:ascii="Times New Roman" w:hAnsi="Times New Roman"/>
          <w:noProof/>
          <w:rPrChange w:id="259" w:author="Brant McNeece" w:date="2021-09-07T19:52:00Z">
            <w:rPr>
              <w:rStyle w:val="s1"/>
              <w:noProof/>
            </w:rPr>
          </w:rPrChange>
        </w:rPr>
        <w:t>(Brim, 1966)</w:t>
      </w:r>
      <w:r w:rsidR="000600A2" w:rsidRPr="002A3B59">
        <w:rPr>
          <w:rStyle w:val="s1"/>
          <w:rFonts w:ascii="Times New Roman" w:hAnsi="Times New Roman"/>
          <w:rPrChange w:id="260" w:author="Brant McNeece" w:date="2021-09-07T19:52:00Z">
            <w:rPr>
              <w:rStyle w:val="s1"/>
            </w:rPr>
          </w:rPrChange>
        </w:rPr>
        <w:fldChar w:fldCharType="end"/>
      </w:r>
      <w:r w:rsidRPr="002A3B59">
        <w:rPr>
          <w:rStyle w:val="s1"/>
          <w:rFonts w:ascii="Times New Roman" w:hAnsi="Times New Roman"/>
          <w:rPrChange w:id="261" w:author="Brant McNeece" w:date="2021-09-07T19:52:00Z">
            <w:rPr>
              <w:rStyle w:val="s1"/>
            </w:rPr>
          </w:rPrChange>
        </w:rPr>
        <w:t xml:space="preserve">. The number of RILs for each population were </w:t>
      </w:r>
      <w:r w:rsidR="00C07182" w:rsidRPr="002A3B59">
        <w:rPr>
          <w:rStyle w:val="s1"/>
          <w:rFonts w:ascii="Times New Roman" w:hAnsi="Times New Roman"/>
          <w:rPrChange w:id="262" w:author="Brant McNeece" w:date="2021-09-07T19:52:00Z">
            <w:rPr>
              <w:rStyle w:val="s1"/>
            </w:rPr>
          </w:rPrChange>
        </w:rPr>
        <w:t>175</w:t>
      </w:r>
      <w:r w:rsidRPr="002A3B59">
        <w:rPr>
          <w:rStyle w:val="s1"/>
          <w:rFonts w:ascii="Times New Roman" w:hAnsi="Times New Roman"/>
          <w:rPrChange w:id="263" w:author="Brant McNeece" w:date="2021-09-07T19:52:00Z">
            <w:rPr>
              <w:rStyle w:val="s1"/>
            </w:rPr>
          </w:rPrChange>
        </w:rPr>
        <w:t xml:space="preserve"> and </w:t>
      </w:r>
      <w:r w:rsidR="00B61AE8" w:rsidRPr="002A3B59">
        <w:rPr>
          <w:rStyle w:val="s1"/>
          <w:rFonts w:ascii="Times New Roman" w:hAnsi="Times New Roman"/>
          <w:rPrChange w:id="264" w:author="Brant McNeece" w:date="2021-09-07T19:52:00Z">
            <w:rPr>
              <w:rStyle w:val="s1"/>
            </w:rPr>
          </w:rPrChange>
        </w:rPr>
        <w:t>110 for Pop33 and Pop34,</w:t>
      </w:r>
      <w:r w:rsidRPr="002A3B59">
        <w:rPr>
          <w:rStyle w:val="s1"/>
          <w:rFonts w:ascii="Times New Roman" w:hAnsi="Times New Roman"/>
          <w:rPrChange w:id="265" w:author="Brant McNeece" w:date="2021-09-07T19:52:00Z">
            <w:rPr>
              <w:rStyle w:val="s1"/>
            </w:rPr>
          </w:rPrChange>
        </w:rPr>
        <w:t xml:space="preserve"> respectively. </w:t>
      </w:r>
      <w:r w:rsidR="00D144EE" w:rsidRPr="002A3B59">
        <w:rPr>
          <w:rStyle w:val="s1"/>
          <w:rFonts w:ascii="Times New Roman" w:hAnsi="Times New Roman"/>
          <w:rPrChange w:id="266" w:author="Brant McNeece" w:date="2021-09-07T19:52:00Z">
            <w:rPr>
              <w:rStyle w:val="s1"/>
            </w:rPr>
          </w:rPrChange>
        </w:rPr>
        <w:t>Plots</w:t>
      </w:r>
      <w:r w:rsidRPr="002A3B59">
        <w:rPr>
          <w:rStyle w:val="s1"/>
          <w:rFonts w:ascii="Times New Roman" w:hAnsi="Times New Roman"/>
          <w:rPrChange w:id="267" w:author="Brant McNeece" w:date="2021-09-07T19:52:00Z">
            <w:rPr>
              <w:rStyle w:val="s1"/>
            </w:rPr>
          </w:rPrChange>
        </w:rPr>
        <w:t xml:space="preserve"> </w:t>
      </w:r>
      <w:r w:rsidR="003663AE" w:rsidRPr="002A3B59">
        <w:rPr>
          <w:rStyle w:val="s1"/>
          <w:rFonts w:ascii="Times New Roman" w:hAnsi="Times New Roman"/>
          <w:rPrChange w:id="268" w:author="Brant McNeece" w:date="2021-09-07T19:52:00Z">
            <w:rPr>
              <w:rStyle w:val="s1"/>
            </w:rPr>
          </w:rPrChange>
        </w:rPr>
        <w:t xml:space="preserve">were grown in </w:t>
      </w:r>
      <w:commentRangeStart w:id="269"/>
      <w:r w:rsidR="003663AE" w:rsidRPr="002A3B59">
        <w:rPr>
          <w:rStyle w:val="s1"/>
          <w:rFonts w:ascii="Times New Roman" w:hAnsi="Times New Roman"/>
          <w:rPrChange w:id="270" w:author="Brant McNeece" w:date="2021-09-07T19:52:00Z">
            <w:rPr>
              <w:rStyle w:val="s1"/>
            </w:rPr>
          </w:rPrChange>
        </w:rPr>
        <w:t>Wooster</w:t>
      </w:r>
      <w:commentRangeEnd w:id="269"/>
      <w:r w:rsidR="00C849CE" w:rsidRPr="002A3B59">
        <w:rPr>
          <w:rStyle w:val="CommentReference"/>
          <w:rFonts w:ascii="Times New Roman" w:hAnsi="Times New Roman"/>
          <w:rPrChange w:id="271" w:author="Brant McNeece" w:date="2021-09-07T19:52:00Z">
            <w:rPr>
              <w:rStyle w:val="CommentReference"/>
              <w:rFonts w:asciiTheme="minorHAnsi" w:hAnsiTheme="minorHAnsi" w:cstheme="minorBidi"/>
            </w:rPr>
          </w:rPrChange>
        </w:rPr>
        <w:commentReference w:id="269"/>
      </w:r>
      <w:r w:rsidR="003663AE" w:rsidRPr="002A3B59">
        <w:rPr>
          <w:rStyle w:val="s1"/>
          <w:rFonts w:ascii="Times New Roman" w:hAnsi="Times New Roman"/>
          <w:rPrChange w:id="272" w:author="Brant McNeece" w:date="2021-09-07T19:52:00Z">
            <w:rPr>
              <w:rStyle w:val="s1"/>
            </w:rPr>
          </w:rPrChange>
        </w:rPr>
        <w:t>, OH and Clayton, NC with two replications. Pop33</w:t>
      </w:r>
      <w:r w:rsidR="00CD0EF9" w:rsidRPr="002A3B59">
        <w:rPr>
          <w:rStyle w:val="s1"/>
          <w:rFonts w:ascii="Times New Roman" w:hAnsi="Times New Roman"/>
          <w:rPrChange w:id="273" w:author="Brant McNeece" w:date="2021-09-07T19:52:00Z">
            <w:rPr>
              <w:rStyle w:val="s1"/>
            </w:rPr>
          </w:rPrChange>
        </w:rPr>
        <w:t xml:space="preserve"> and Pop34 were grown from 2017-2018 and 2018-2019, respectively.</w:t>
      </w:r>
      <w:r w:rsidRPr="002A3B59">
        <w:rPr>
          <w:rStyle w:val="s1"/>
          <w:rFonts w:ascii="Times New Roman" w:hAnsi="Times New Roman"/>
          <w:rPrChange w:id="274" w:author="Brant McNeece" w:date="2021-09-07T19:52:00Z">
            <w:rPr>
              <w:rStyle w:val="s1"/>
            </w:rPr>
          </w:rPrChange>
        </w:rPr>
        <w:t xml:space="preserve"> </w:t>
      </w:r>
    </w:p>
    <w:p w14:paraId="1D57C4D5" w14:textId="77777777" w:rsidR="00457E4D" w:rsidRPr="002A3B59" w:rsidRDefault="00457E4D">
      <w:pPr>
        <w:pStyle w:val="p2"/>
        <w:spacing w:line="480" w:lineRule="auto"/>
        <w:rPr>
          <w:rFonts w:ascii="Times New Roman" w:hAnsi="Times New Roman"/>
          <w:rPrChange w:id="275" w:author="Brant McNeece" w:date="2021-09-07T19:52:00Z">
            <w:rPr/>
          </w:rPrChange>
        </w:rPr>
        <w:pPrChange w:id="276" w:author="Brant McNeece" w:date="2021-09-07T19:52:00Z">
          <w:pPr>
            <w:pStyle w:val="p2"/>
          </w:pPr>
        </w:pPrChange>
      </w:pPr>
    </w:p>
    <w:p w14:paraId="4B26D22E" w14:textId="4DA5E463" w:rsidR="00457E4D" w:rsidRPr="002A3B59" w:rsidRDefault="00532A1C">
      <w:pPr>
        <w:pStyle w:val="Heading2"/>
        <w:spacing w:line="480" w:lineRule="auto"/>
        <w:rPr>
          <w:rFonts w:ascii="Times New Roman" w:hAnsi="Times New Roman" w:cs="Times New Roman"/>
          <w:rPrChange w:id="277" w:author="Brant McNeece" w:date="2021-09-07T19:52:00Z">
            <w:rPr/>
          </w:rPrChange>
        </w:rPr>
        <w:pPrChange w:id="278" w:author="Brant McNeece" w:date="2021-09-07T19:52:00Z">
          <w:pPr>
            <w:pStyle w:val="Heading2"/>
          </w:pPr>
        </w:pPrChange>
      </w:pPr>
      <w:r w:rsidRPr="002A3B59">
        <w:rPr>
          <w:rStyle w:val="s1"/>
          <w:rFonts w:ascii="Times New Roman" w:hAnsi="Times New Roman" w:cs="Times New Roman"/>
          <w:rPrChange w:id="279" w:author="Brant McNeece" w:date="2021-09-07T19:52:00Z">
            <w:rPr>
              <w:rStyle w:val="s1"/>
            </w:rPr>
          </w:rPrChange>
        </w:rPr>
        <w:t>Phenotypic Data Collection</w:t>
      </w:r>
    </w:p>
    <w:p w14:paraId="2B5A0E65" w14:textId="1AD7F7C5" w:rsidR="00457E4D" w:rsidRPr="002A3B59" w:rsidRDefault="00457E4D">
      <w:pPr>
        <w:pStyle w:val="p1"/>
        <w:spacing w:line="480" w:lineRule="auto"/>
        <w:ind w:firstLine="720"/>
        <w:rPr>
          <w:rFonts w:ascii="Times New Roman" w:hAnsi="Times New Roman"/>
          <w:rPrChange w:id="280" w:author="Brant McNeece" w:date="2021-09-07T19:52:00Z">
            <w:rPr/>
          </w:rPrChange>
        </w:rPr>
        <w:pPrChange w:id="281" w:author="Brant McNeece" w:date="2021-09-07T19:52:00Z">
          <w:pPr>
            <w:pStyle w:val="p1"/>
            <w:ind w:firstLine="720"/>
          </w:pPr>
        </w:pPrChange>
      </w:pPr>
      <w:r w:rsidRPr="002A3B59">
        <w:rPr>
          <w:rStyle w:val="s1"/>
          <w:rFonts w:ascii="Times New Roman" w:hAnsi="Times New Roman"/>
          <w:rPrChange w:id="282" w:author="Brant McNeece" w:date="2021-09-07T19:52:00Z">
            <w:rPr>
              <w:rStyle w:val="s1"/>
            </w:rPr>
          </w:rPrChange>
        </w:rPr>
        <w:t xml:space="preserve">Plots were rouged for flower color and pubescence prior to harvest. Plots were harvested at maturity with a plot combine. Seed from individual plots were then visually screened and cleaned to remove off types and diseased or split seed. An 80 g sub sample of the cleaned </w:t>
      </w:r>
      <w:r w:rsidR="00290143" w:rsidRPr="002A3B59">
        <w:rPr>
          <w:rStyle w:val="s1"/>
          <w:rFonts w:ascii="Times New Roman" w:hAnsi="Times New Roman"/>
          <w:rPrChange w:id="283" w:author="Brant McNeece" w:date="2021-09-07T19:52:00Z">
            <w:rPr>
              <w:rStyle w:val="s1"/>
            </w:rPr>
          </w:rPrChange>
        </w:rPr>
        <w:t xml:space="preserve">whole </w:t>
      </w:r>
      <w:r w:rsidRPr="002A3B59">
        <w:rPr>
          <w:rStyle w:val="s1"/>
          <w:rFonts w:ascii="Times New Roman" w:hAnsi="Times New Roman"/>
          <w:rPrChange w:id="284" w:author="Brant McNeece" w:date="2021-09-07T19:52:00Z">
            <w:rPr>
              <w:rStyle w:val="s1"/>
            </w:rPr>
          </w:rPrChange>
        </w:rPr>
        <w:t xml:space="preserve">seed was analyzed via </w:t>
      </w:r>
      <w:proofErr w:type="spellStart"/>
      <w:r w:rsidR="003F7525" w:rsidRPr="002A3B59">
        <w:rPr>
          <w:rFonts w:ascii="Times New Roman" w:hAnsi="Times New Roman"/>
          <w:rPrChange w:id="285" w:author="Brant McNeece" w:date="2021-09-07T19:52:00Z">
            <w:rPr>
              <w:rFonts w:ascii="Arial" w:hAnsi="Arial" w:cs="Arial"/>
            </w:rPr>
          </w:rPrChange>
        </w:rPr>
        <w:t>Perten</w:t>
      </w:r>
      <w:proofErr w:type="spellEnd"/>
      <w:r w:rsidR="003F7525" w:rsidRPr="002A3B59">
        <w:rPr>
          <w:rFonts w:ascii="Times New Roman" w:hAnsi="Times New Roman"/>
          <w:rPrChange w:id="286" w:author="Brant McNeece" w:date="2021-09-07T19:52:00Z">
            <w:rPr>
              <w:rFonts w:ascii="Arial" w:hAnsi="Arial" w:cs="Arial"/>
            </w:rPr>
          </w:rPrChange>
        </w:rPr>
        <w:t xml:space="preserve"> DA 7250 NIR spectrometer </w:t>
      </w:r>
      <w:r w:rsidRPr="002A3B59">
        <w:rPr>
          <w:rStyle w:val="s1"/>
          <w:rFonts w:ascii="Times New Roman" w:hAnsi="Times New Roman"/>
          <w:rPrChange w:id="287" w:author="Brant McNeece" w:date="2021-09-07T19:52:00Z">
            <w:rPr>
              <w:rStyle w:val="s1"/>
            </w:rPr>
          </w:rPrChange>
        </w:rPr>
        <w:t xml:space="preserve">to </w:t>
      </w:r>
      <w:r w:rsidRPr="002A3B59">
        <w:rPr>
          <w:rStyle w:val="s1"/>
          <w:rFonts w:ascii="Times New Roman" w:hAnsi="Times New Roman"/>
          <w:rPrChange w:id="288" w:author="Brant McNeece" w:date="2021-09-07T19:52:00Z">
            <w:rPr>
              <w:rStyle w:val="s1"/>
            </w:rPr>
          </w:rPrChange>
        </w:rPr>
        <w:lastRenderedPageBreak/>
        <w:t xml:space="preserve">determine seed protein and oil content on a </w:t>
      </w:r>
      <w:r w:rsidR="0059714E" w:rsidRPr="002A3B59">
        <w:rPr>
          <w:rStyle w:val="s1"/>
          <w:rFonts w:ascii="Times New Roman" w:hAnsi="Times New Roman"/>
          <w:rPrChange w:id="289" w:author="Brant McNeece" w:date="2021-09-07T19:52:00Z">
            <w:rPr>
              <w:rStyle w:val="s1"/>
            </w:rPr>
          </w:rPrChange>
        </w:rPr>
        <w:t>zero-moisture</w:t>
      </w:r>
      <w:r w:rsidRPr="002A3B59">
        <w:rPr>
          <w:rStyle w:val="s1"/>
          <w:rFonts w:ascii="Times New Roman" w:hAnsi="Times New Roman"/>
          <w:rPrChange w:id="290" w:author="Brant McNeece" w:date="2021-09-07T19:52:00Z">
            <w:rPr>
              <w:rStyle w:val="s1"/>
            </w:rPr>
          </w:rPrChange>
        </w:rPr>
        <w:t xml:space="preserve"> basis. </w:t>
      </w:r>
      <w:r w:rsidR="00F837A3" w:rsidRPr="002A3B59">
        <w:rPr>
          <w:rStyle w:val="s1"/>
          <w:rFonts w:ascii="Times New Roman" w:hAnsi="Times New Roman"/>
          <w:rPrChange w:id="291" w:author="Brant McNeece" w:date="2021-09-07T19:52:00Z">
            <w:rPr>
              <w:rStyle w:val="s1"/>
            </w:rPr>
          </w:rPrChange>
        </w:rPr>
        <w:t xml:space="preserve">All protein and oil values are presented as </w:t>
      </w:r>
      <w:r w:rsidR="00FC1BD1" w:rsidRPr="002A3B59">
        <w:rPr>
          <w:rStyle w:val="s1"/>
          <w:rFonts w:ascii="Times New Roman" w:hAnsi="Times New Roman"/>
          <w:rPrChange w:id="292" w:author="Brant McNeece" w:date="2021-09-07T19:52:00Z">
            <w:rPr>
              <w:rStyle w:val="s1"/>
            </w:rPr>
          </w:rPrChange>
        </w:rPr>
        <w:t xml:space="preserve">a </w:t>
      </w:r>
      <w:r w:rsidR="00F837A3" w:rsidRPr="002A3B59">
        <w:rPr>
          <w:rStyle w:val="s1"/>
          <w:rFonts w:ascii="Times New Roman" w:hAnsi="Times New Roman"/>
          <w:rPrChange w:id="293" w:author="Brant McNeece" w:date="2021-09-07T19:52:00Z">
            <w:rPr>
              <w:rStyle w:val="s1"/>
            </w:rPr>
          </w:rPrChange>
        </w:rPr>
        <w:t>percent of total</w:t>
      </w:r>
      <w:r w:rsidR="00FC1BD1" w:rsidRPr="002A3B59">
        <w:rPr>
          <w:rStyle w:val="s1"/>
          <w:rFonts w:ascii="Times New Roman" w:hAnsi="Times New Roman"/>
          <w:rPrChange w:id="294" w:author="Brant McNeece" w:date="2021-09-07T19:52:00Z">
            <w:rPr>
              <w:rStyle w:val="s1"/>
            </w:rPr>
          </w:rPrChange>
        </w:rPr>
        <w:t xml:space="preserve"> seed content. </w:t>
      </w:r>
    </w:p>
    <w:p w14:paraId="38E710CF" w14:textId="77777777" w:rsidR="00457E4D" w:rsidRPr="002A3B59" w:rsidRDefault="00457E4D">
      <w:pPr>
        <w:pStyle w:val="p2"/>
        <w:spacing w:line="480" w:lineRule="auto"/>
        <w:rPr>
          <w:rFonts w:ascii="Times New Roman" w:hAnsi="Times New Roman"/>
          <w:rPrChange w:id="295" w:author="Brant McNeece" w:date="2021-09-07T19:52:00Z">
            <w:rPr/>
          </w:rPrChange>
        </w:rPr>
        <w:pPrChange w:id="296" w:author="Brant McNeece" w:date="2021-09-07T19:52:00Z">
          <w:pPr>
            <w:pStyle w:val="p2"/>
          </w:pPr>
        </w:pPrChange>
      </w:pPr>
    </w:p>
    <w:p w14:paraId="137CA00E" w14:textId="445DEAA5" w:rsidR="00457E4D" w:rsidRPr="002A3B59" w:rsidRDefault="00457E4D">
      <w:pPr>
        <w:pStyle w:val="Heading2"/>
        <w:spacing w:line="480" w:lineRule="auto"/>
        <w:rPr>
          <w:rFonts w:ascii="Times New Roman" w:hAnsi="Times New Roman" w:cs="Times New Roman"/>
          <w:rPrChange w:id="297" w:author="Brant McNeece" w:date="2021-09-07T19:52:00Z">
            <w:rPr/>
          </w:rPrChange>
        </w:rPr>
        <w:pPrChange w:id="298" w:author="Brant McNeece" w:date="2021-09-07T19:52:00Z">
          <w:pPr>
            <w:pStyle w:val="Heading2"/>
          </w:pPr>
        </w:pPrChange>
      </w:pPr>
      <w:r w:rsidRPr="002A3B59">
        <w:rPr>
          <w:rStyle w:val="s1"/>
          <w:rFonts w:ascii="Times New Roman" w:hAnsi="Times New Roman" w:cs="Times New Roman"/>
          <w:rPrChange w:id="299" w:author="Brant McNeece" w:date="2021-09-07T19:52:00Z">
            <w:rPr>
              <w:rStyle w:val="s1"/>
            </w:rPr>
          </w:rPrChange>
        </w:rPr>
        <w:t>G</w:t>
      </w:r>
      <w:r w:rsidR="00E92F6A" w:rsidRPr="002A3B59">
        <w:rPr>
          <w:rStyle w:val="s1"/>
          <w:rFonts w:ascii="Times New Roman" w:hAnsi="Times New Roman" w:cs="Times New Roman"/>
          <w:rPrChange w:id="300" w:author="Brant McNeece" w:date="2021-09-07T19:52:00Z">
            <w:rPr>
              <w:rStyle w:val="s1"/>
            </w:rPr>
          </w:rPrChange>
        </w:rPr>
        <w:t>enetic and QTL mapping</w:t>
      </w:r>
    </w:p>
    <w:p w14:paraId="2F14FE2C" w14:textId="232C316E" w:rsidR="00457E4D" w:rsidRPr="00C759B9" w:rsidRDefault="00457E4D">
      <w:pPr>
        <w:pStyle w:val="p1"/>
        <w:spacing w:line="480" w:lineRule="auto"/>
        <w:ind w:firstLine="720"/>
        <w:rPr>
          <w:rFonts w:ascii="Times New Roman" w:hAnsi="Times New Roman"/>
          <w:sz w:val="24"/>
          <w:szCs w:val="24"/>
          <w:rPrChange w:id="301" w:author="Jay Gillenwater" w:date="2021-09-30T13:18:00Z">
            <w:rPr>
              <w:rFonts w:ascii="Arial" w:hAnsi="Arial" w:cs="Arial"/>
              <w:sz w:val="24"/>
            </w:rPr>
          </w:rPrChange>
        </w:rPr>
        <w:pPrChange w:id="302" w:author="Brant McNeece" w:date="2021-09-07T19:52:00Z">
          <w:pPr>
            <w:pStyle w:val="p1"/>
            <w:ind w:firstLine="720"/>
          </w:pPr>
        </w:pPrChange>
      </w:pPr>
      <w:r w:rsidRPr="00C759B9">
        <w:rPr>
          <w:rStyle w:val="s1"/>
          <w:rFonts w:ascii="Times New Roman" w:hAnsi="Times New Roman"/>
          <w:sz w:val="24"/>
          <w:szCs w:val="24"/>
          <w:rPrChange w:id="303" w:author="Jay Gillenwater" w:date="2021-09-30T13:18:00Z">
            <w:rPr>
              <w:rStyle w:val="s1"/>
            </w:rPr>
          </w:rPrChange>
        </w:rPr>
        <w:t>Leaf tissue from F</w:t>
      </w:r>
      <w:r w:rsidR="00532A1C" w:rsidRPr="00C759B9">
        <w:rPr>
          <w:rStyle w:val="s1"/>
          <w:rFonts w:ascii="Times New Roman" w:hAnsi="Times New Roman"/>
          <w:sz w:val="24"/>
          <w:szCs w:val="24"/>
          <w:rPrChange w:id="304" w:author="Jay Gillenwater" w:date="2021-09-30T13:18:00Z">
            <w:rPr>
              <w:rStyle w:val="s1"/>
            </w:rPr>
          </w:rPrChange>
        </w:rPr>
        <w:t>7</w:t>
      </w:r>
      <w:r w:rsidRPr="00C759B9">
        <w:rPr>
          <w:rStyle w:val="s1"/>
          <w:rFonts w:ascii="Times New Roman" w:hAnsi="Times New Roman"/>
          <w:sz w:val="24"/>
          <w:szCs w:val="24"/>
          <w:rPrChange w:id="305" w:author="Jay Gillenwater" w:date="2021-09-30T13:18:00Z">
            <w:rPr>
              <w:rStyle w:val="s1"/>
            </w:rPr>
          </w:rPrChange>
        </w:rPr>
        <w:t xml:space="preserve"> </w:t>
      </w:r>
      <w:r w:rsidR="001921D2" w:rsidRPr="00C759B9">
        <w:rPr>
          <w:rStyle w:val="s1"/>
          <w:rFonts w:ascii="Times New Roman" w:hAnsi="Times New Roman"/>
          <w:sz w:val="24"/>
          <w:szCs w:val="24"/>
          <w:rPrChange w:id="306" w:author="Jay Gillenwater" w:date="2021-09-30T13:18:00Z">
            <w:rPr>
              <w:rStyle w:val="s1"/>
            </w:rPr>
          </w:rPrChange>
        </w:rPr>
        <w:t>plants</w:t>
      </w:r>
      <w:r w:rsidRPr="00C759B9">
        <w:rPr>
          <w:rStyle w:val="s1"/>
          <w:rFonts w:ascii="Times New Roman" w:hAnsi="Times New Roman"/>
          <w:sz w:val="24"/>
          <w:szCs w:val="24"/>
          <w:rPrChange w:id="307" w:author="Jay Gillenwater" w:date="2021-09-30T13:18:00Z">
            <w:rPr>
              <w:rStyle w:val="s1"/>
            </w:rPr>
          </w:rPrChange>
        </w:rPr>
        <w:t xml:space="preserve"> </w:t>
      </w:r>
      <w:r w:rsidR="001921D2" w:rsidRPr="00C759B9">
        <w:rPr>
          <w:rStyle w:val="s1"/>
          <w:rFonts w:ascii="Times New Roman" w:hAnsi="Times New Roman"/>
          <w:sz w:val="24"/>
          <w:szCs w:val="24"/>
          <w:rPrChange w:id="308" w:author="Jay Gillenwater" w:date="2021-09-30T13:18:00Z">
            <w:rPr>
              <w:rStyle w:val="s1"/>
            </w:rPr>
          </w:rPrChange>
        </w:rPr>
        <w:t xml:space="preserve">of </w:t>
      </w:r>
      <w:r w:rsidRPr="00C759B9">
        <w:rPr>
          <w:rStyle w:val="s1"/>
          <w:rFonts w:ascii="Times New Roman" w:hAnsi="Times New Roman"/>
          <w:sz w:val="24"/>
          <w:szCs w:val="24"/>
          <w:rPrChange w:id="309" w:author="Jay Gillenwater" w:date="2021-09-30T13:18:00Z">
            <w:rPr>
              <w:rStyle w:val="s1"/>
            </w:rPr>
          </w:rPrChange>
        </w:rPr>
        <w:t xml:space="preserve">the populations was used for genomic DNA extraction with DNAEasy Plant Mini Kit following protocol </w:t>
      </w:r>
      <w:r w:rsidR="00EB7B32" w:rsidRPr="00C759B9">
        <w:rPr>
          <w:rStyle w:val="s1"/>
          <w:rFonts w:ascii="Times New Roman" w:hAnsi="Times New Roman"/>
          <w:sz w:val="24"/>
          <w:szCs w:val="24"/>
          <w:rPrChange w:id="310" w:author="Jay Gillenwater" w:date="2021-09-30T13:18:00Z">
            <w:rPr>
              <w:rStyle w:val="s1"/>
            </w:rPr>
          </w:rPrChange>
        </w:rPr>
        <w:t>(Q</w:t>
      </w:r>
      <w:r w:rsidR="0007162F" w:rsidRPr="00C759B9">
        <w:rPr>
          <w:rStyle w:val="s1"/>
          <w:rFonts w:ascii="Times New Roman" w:hAnsi="Times New Roman"/>
          <w:sz w:val="24"/>
          <w:szCs w:val="24"/>
          <w:rPrChange w:id="311" w:author="Jay Gillenwater" w:date="2021-09-30T13:18:00Z">
            <w:rPr>
              <w:rStyle w:val="s1"/>
            </w:rPr>
          </w:rPrChange>
        </w:rPr>
        <w:t>iagen</w:t>
      </w:r>
      <w:r w:rsidR="0007162F" w:rsidRPr="00C759B9">
        <w:rPr>
          <w:rStyle w:val="s1"/>
          <w:rFonts w:ascii="Times New Roman" w:hAnsi="Times New Roman" w:hint="eastAsia"/>
          <w:sz w:val="24"/>
          <w:szCs w:val="24"/>
          <w:rPrChange w:id="312" w:author="Jay Gillenwater" w:date="2021-09-30T13:18:00Z">
            <w:rPr>
              <w:rStyle w:val="s1"/>
              <w:rFonts w:hint="eastAsia"/>
            </w:rPr>
          </w:rPrChange>
        </w:rPr>
        <w:t>®</w:t>
      </w:r>
      <w:r w:rsidR="0007162F" w:rsidRPr="00C759B9">
        <w:rPr>
          <w:rStyle w:val="s1"/>
          <w:rFonts w:ascii="Times New Roman" w:hAnsi="Times New Roman"/>
          <w:sz w:val="24"/>
          <w:szCs w:val="24"/>
          <w:rPrChange w:id="313" w:author="Jay Gillenwater" w:date="2021-09-30T13:18:00Z">
            <w:rPr>
              <w:rStyle w:val="s1"/>
            </w:rPr>
          </w:rPrChange>
        </w:rPr>
        <w:t xml:space="preserve">). </w:t>
      </w:r>
      <w:r w:rsidRPr="00C759B9">
        <w:rPr>
          <w:rStyle w:val="s1"/>
          <w:rFonts w:ascii="Times New Roman" w:hAnsi="Times New Roman"/>
          <w:sz w:val="24"/>
          <w:szCs w:val="24"/>
          <w:rPrChange w:id="314" w:author="Jay Gillenwater" w:date="2021-09-30T13:18:00Z">
            <w:rPr>
              <w:rStyle w:val="s1"/>
            </w:rPr>
          </w:rPrChange>
        </w:rPr>
        <w:t>gDNA was diluted to 100 ng m</w:t>
      </w:r>
      <w:r w:rsidR="00716390" w:rsidRPr="00C759B9">
        <w:rPr>
          <w:rStyle w:val="s1"/>
          <w:rFonts w:ascii="Times New Roman" w:hAnsi="Times New Roman"/>
          <w:sz w:val="24"/>
          <w:szCs w:val="24"/>
          <w:rPrChange w:id="315" w:author="Jay Gillenwater" w:date="2021-09-30T13:18:00Z">
            <w:rPr>
              <w:rStyle w:val="s1"/>
            </w:rPr>
          </w:rPrChange>
        </w:rPr>
        <w:t>L</w:t>
      </w:r>
      <w:r w:rsidR="001921D2" w:rsidRPr="00C759B9">
        <w:rPr>
          <w:rStyle w:val="s1"/>
          <w:rFonts w:ascii="Times New Roman" w:hAnsi="Times New Roman"/>
          <w:sz w:val="24"/>
          <w:szCs w:val="24"/>
          <w:vertAlign w:val="superscript"/>
          <w:rPrChange w:id="316" w:author="Jay Gillenwater" w:date="2021-09-30T13:18:00Z">
            <w:rPr>
              <w:rStyle w:val="s1"/>
              <w:vertAlign w:val="superscript"/>
            </w:rPr>
          </w:rPrChange>
        </w:rPr>
        <w:t>-1</w:t>
      </w:r>
      <w:r w:rsidRPr="00C759B9">
        <w:rPr>
          <w:rStyle w:val="s1"/>
          <w:rFonts w:ascii="Times New Roman" w:hAnsi="Times New Roman"/>
          <w:sz w:val="24"/>
          <w:szCs w:val="24"/>
          <w:rPrChange w:id="317" w:author="Jay Gillenwater" w:date="2021-09-30T13:18:00Z">
            <w:rPr>
              <w:rStyle w:val="s1"/>
            </w:rPr>
          </w:rPrChange>
        </w:rPr>
        <w:t xml:space="preserve"> with n</w:t>
      </w:r>
      <w:r w:rsidR="0007162F" w:rsidRPr="00C759B9">
        <w:rPr>
          <w:rStyle w:val="s1"/>
          <w:rFonts w:ascii="Times New Roman" w:hAnsi="Times New Roman"/>
          <w:sz w:val="24"/>
          <w:szCs w:val="24"/>
          <w:rPrChange w:id="318" w:author="Jay Gillenwater" w:date="2021-09-30T13:18:00Z">
            <w:rPr>
              <w:rStyle w:val="s1"/>
            </w:rPr>
          </w:rPrChange>
        </w:rPr>
        <w:t>uclease-</w:t>
      </w:r>
      <w:r w:rsidRPr="00C759B9">
        <w:rPr>
          <w:rStyle w:val="s1"/>
          <w:rFonts w:ascii="Times New Roman" w:hAnsi="Times New Roman"/>
          <w:sz w:val="24"/>
          <w:szCs w:val="24"/>
          <w:rPrChange w:id="319" w:author="Jay Gillenwater" w:date="2021-09-30T13:18:00Z">
            <w:rPr>
              <w:rStyle w:val="s1"/>
            </w:rPr>
          </w:rPrChange>
        </w:rPr>
        <w:t>f</w:t>
      </w:r>
      <w:r w:rsidR="0007162F" w:rsidRPr="00C759B9">
        <w:rPr>
          <w:rStyle w:val="s1"/>
          <w:rFonts w:ascii="Times New Roman" w:hAnsi="Times New Roman"/>
          <w:sz w:val="24"/>
          <w:szCs w:val="24"/>
          <w:rPrChange w:id="320" w:author="Jay Gillenwater" w:date="2021-09-30T13:18:00Z">
            <w:rPr>
              <w:rStyle w:val="s1"/>
            </w:rPr>
          </w:rPrChange>
        </w:rPr>
        <w:t>ree</w:t>
      </w:r>
      <w:r w:rsidRPr="00C759B9">
        <w:rPr>
          <w:rStyle w:val="s1"/>
          <w:rFonts w:ascii="Times New Roman" w:hAnsi="Times New Roman"/>
          <w:sz w:val="24"/>
          <w:szCs w:val="24"/>
          <w:rPrChange w:id="321" w:author="Jay Gillenwater" w:date="2021-09-30T13:18:00Z">
            <w:rPr>
              <w:rStyle w:val="s1"/>
            </w:rPr>
          </w:rPrChange>
        </w:rPr>
        <w:t xml:space="preserve"> water and run on a 2% agarose gel as well as quantified with </w:t>
      </w:r>
      <w:proofErr w:type="spellStart"/>
      <w:r w:rsidRPr="00C759B9">
        <w:rPr>
          <w:rStyle w:val="s1"/>
          <w:rFonts w:ascii="Times New Roman" w:hAnsi="Times New Roman"/>
          <w:sz w:val="24"/>
          <w:szCs w:val="24"/>
          <w:rPrChange w:id="322" w:author="Jay Gillenwater" w:date="2021-09-30T13:18:00Z">
            <w:rPr>
              <w:rStyle w:val="s1"/>
            </w:rPr>
          </w:rPrChange>
        </w:rPr>
        <w:t>NanoDrop</w:t>
      </w:r>
      <w:proofErr w:type="spellEnd"/>
      <w:r w:rsidRPr="00C759B9">
        <w:rPr>
          <w:rStyle w:val="s1"/>
          <w:rFonts w:ascii="Times New Roman" w:hAnsi="Times New Roman"/>
          <w:sz w:val="24"/>
          <w:szCs w:val="24"/>
          <w:rPrChange w:id="323" w:author="Jay Gillenwater" w:date="2021-09-30T13:18:00Z">
            <w:rPr>
              <w:rStyle w:val="s1"/>
            </w:rPr>
          </w:rPrChange>
        </w:rPr>
        <w:t xml:space="preserve"> </w:t>
      </w:r>
      <w:r w:rsidR="00244F7D" w:rsidRPr="00C759B9">
        <w:rPr>
          <w:rStyle w:val="s1"/>
          <w:rFonts w:ascii="Times New Roman" w:hAnsi="Times New Roman"/>
          <w:sz w:val="24"/>
          <w:szCs w:val="24"/>
          <w:rPrChange w:id="324" w:author="Jay Gillenwater" w:date="2021-09-30T13:18:00Z">
            <w:rPr>
              <w:rStyle w:val="s1"/>
            </w:rPr>
          </w:rPrChange>
        </w:rPr>
        <w:t xml:space="preserve">(Thermo Fisher Scientific, MA) </w:t>
      </w:r>
      <w:r w:rsidRPr="00C759B9">
        <w:rPr>
          <w:rStyle w:val="s1"/>
          <w:rFonts w:ascii="Times New Roman" w:hAnsi="Times New Roman"/>
          <w:sz w:val="24"/>
          <w:szCs w:val="24"/>
          <w:rPrChange w:id="325" w:author="Jay Gillenwater" w:date="2021-09-30T13:18:00Z">
            <w:rPr>
              <w:rStyle w:val="s1"/>
            </w:rPr>
          </w:rPrChange>
        </w:rPr>
        <w:t>for quality analysis before genotyping. Genotyping was performed</w:t>
      </w:r>
      <w:r w:rsidR="005E1E2B" w:rsidRPr="00C759B9">
        <w:rPr>
          <w:rStyle w:val="s1"/>
          <w:rFonts w:ascii="Times New Roman" w:hAnsi="Times New Roman"/>
          <w:sz w:val="24"/>
          <w:szCs w:val="24"/>
          <w:rPrChange w:id="326" w:author="Jay Gillenwater" w:date="2021-09-30T13:18:00Z">
            <w:rPr>
              <w:rStyle w:val="s1"/>
            </w:rPr>
          </w:rPrChange>
        </w:rPr>
        <w:t xml:space="preserve"> via</w:t>
      </w:r>
      <w:r w:rsidRPr="00C759B9">
        <w:rPr>
          <w:rStyle w:val="s1"/>
          <w:rFonts w:ascii="Times New Roman" w:hAnsi="Times New Roman"/>
          <w:sz w:val="24"/>
          <w:szCs w:val="24"/>
          <w:rPrChange w:id="327" w:author="Jay Gillenwater" w:date="2021-09-30T13:18:00Z">
            <w:rPr>
              <w:rStyle w:val="s1"/>
            </w:rPr>
          </w:rPrChange>
        </w:rPr>
        <w:t xml:space="preserve"> </w:t>
      </w:r>
      <w:r w:rsidR="005E1E2B" w:rsidRPr="00C759B9">
        <w:rPr>
          <w:rFonts w:ascii="Times New Roman" w:hAnsi="Times New Roman"/>
          <w:sz w:val="24"/>
          <w:szCs w:val="24"/>
          <w:rPrChange w:id="328" w:author="Jay Gillenwater" w:date="2021-09-30T13:18:00Z">
            <w:rPr>
              <w:rFonts w:ascii="Arial" w:hAnsi="Arial" w:cs="Arial"/>
              <w:sz w:val="24"/>
            </w:rPr>
          </w:rPrChange>
        </w:rPr>
        <w:t>BARCSoySNP6K assay</w:t>
      </w:r>
      <w:r w:rsidR="0059714E" w:rsidRPr="00C759B9">
        <w:rPr>
          <w:rFonts w:ascii="Times New Roman" w:hAnsi="Times New Roman"/>
          <w:sz w:val="24"/>
          <w:szCs w:val="24"/>
          <w:rPrChange w:id="329" w:author="Jay Gillenwater" w:date="2021-09-30T13:18:00Z">
            <w:rPr>
              <w:rFonts w:ascii="Arial" w:hAnsi="Arial" w:cs="Arial"/>
              <w:sz w:val="24"/>
            </w:rPr>
          </w:rPrChange>
        </w:rPr>
        <w:t xml:space="preserve">. </w:t>
      </w:r>
      <w:proofErr w:type="spellStart"/>
      <w:r w:rsidR="003921A5" w:rsidRPr="00C759B9">
        <w:rPr>
          <w:rFonts w:ascii="Times New Roman" w:hAnsi="Times New Roman"/>
          <w:sz w:val="24"/>
          <w:szCs w:val="24"/>
          <w:rPrChange w:id="330" w:author="Jay Gillenwater" w:date="2021-09-30T13:18:00Z">
            <w:rPr>
              <w:rFonts w:ascii="Arial" w:hAnsi="Arial" w:cs="Arial"/>
              <w:sz w:val="24"/>
            </w:rPr>
          </w:rPrChange>
        </w:rPr>
        <w:t>AsMap</w:t>
      </w:r>
      <w:proofErr w:type="spellEnd"/>
      <w:r w:rsidR="003921A5" w:rsidRPr="00C759B9">
        <w:rPr>
          <w:rFonts w:ascii="Times New Roman" w:hAnsi="Times New Roman"/>
          <w:sz w:val="24"/>
          <w:szCs w:val="24"/>
          <w:rPrChange w:id="331" w:author="Jay Gillenwater" w:date="2021-09-30T13:18:00Z">
            <w:rPr>
              <w:rFonts w:ascii="Arial" w:hAnsi="Arial" w:cs="Arial"/>
              <w:sz w:val="24"/>
            </w:rPr>
          </w:rPrChange>
        </w:rPr>
        <w:t xml:space="preserve"> package in R was used t</w:t>
      </w:r>
      <w:r w:rsidR="00773FB1" w:rsidRPr="00C759B9">
        <w:rPr>
          <w:rFonts w:ascii="Times New Roman" w:hAnsi="Times New Roman"/>
          <w:sz w:val="24"/>
          <w:szCs w:val="24"/>
          <w:rPrChange w:id="332" w:author="Jay Gillenwater" w:date="2021-09-30T13:18:00Z">
            <w:rPr>
              <w:rFonts w:ascii="Arial" w:hAnsi="Arial" w:cs="Arial"/>
              <w:sz w:val="24"/>
            </w:rPr>
          </w:rPrChange>
        </w:rPr>
        <w:t>o filter genotyping data</w:t>
      </w:r>
      <w:r w:rsidR="00FB0C43" w:rsidRPr="00C759B9">
        <w:rPr>
          <w:rFonts w:ascii="Times New Roman" w:hAnsi="Times New Roman"/>
          <w:sz w:val="24"/>
          <w:szCs w:val="24"/>
          <w:rPrChange w:id="333" w:author="Jay Gillenwater" w:date="2021-09-30T13:18:00Z">
            <w:rPr>
              <w:rFonts w:ascii="Arial" w:hAnsi="Arial" w:cs="Arial"/>
              <w:sz w:val="24"/>
            </w:rPr>
          </w:rPrChange>
        </w:rPr>
        <w:t xml:space="preserve"> </w:t>
      </w:r>
      <w:r w:rsidR="00740E36" w:rsidRPr="00C759B9">
        <w:rPr>
          <w:rFonts w:ascii="Times New Roman" w:hAnsi="Times New Roman"/>
          <w:sz w:val="24"/>
          <w:szCs w:val="24"/>
          <w:rPrChange w:id="334" w:author="Jay Gillenwater" w:date="2021-09-30T13:18:00Z">
            <w:rPr>
              <w:rFonts w:ascii="Arial" w:hAnsi="Arial" w:cs="Arial"/>
              <w:sz w:val="24"/>
            </w:rPr>
          </w:rPrChange>
        </w:rPr>
        <w:t xml:space="preserve">and </w:t>
      </w:r>
      <w:r w:rsidR="002475B2" w:rsidRPr="00C759B9">
        <w:rPr>
          <w:rFonts w:ascii="Times New Roman" w:hAnsi="Times New Roman"/>
          <w:sz w:val="24"/>
          <w:szCs w:val="24"/>
          <w:rPrChange w:id="335" w:author="Jay Gillenwater" w:date="2021-09-30T13:18:00Z">
            <w:rPr>
              <w:rFonts w:ascii="Arial" w:hAnsi="Arial" w:cs="Arial"/>
              <w:sz w:val="24"/>
            </w:rPr>
          </w:rPrChange>
        </w:rPr>
        <w:t>construction of the linkage</w:t>
      </w:r>
      <w:r w:rsidR="004634F4" w:rsidRPr="00C759B9">
        <w:rPr>
          <w:rFonts w:ascii="Times New Roman" w:hAnsi="Times New Roman"/>
          <w:sz w:val="24"/>
          <w:szCs w:val="24"/>
          <w:rPrChange w:id="336" w:author="Jay Gillenwater" w:date="2021-09-30T13:18:00Z">
            <w:rPr>
              <w:rFonts w:ascii="Arial" w:hAnsi="Arial" w:cs="Arial"/>
              <w:sz w:val="24"/>
            </w:rPr>
          </w:rPrChange>
        </w:rPr>
        <w:t xml:space="preserve"> map </w:t>
      </w:r>
      <w:r w:rsidR="004634F4" w:rsidRPr="00C759B9">
        <w:rPr>
          <w:rFonts w:ascii="Times New Roman" w:hAnsi="Times New Roman"/>
          <w:sz w:val="24"/>
          <w:szCs w:val="24"/>
          <w:rPrChange w:id="337" w:author="Jay Gillenwater" w:date="2021-09-30T13:18:00Z">
            <w:rPr>
              <w:rFonts w:ascii="Arial" w:hAnsi="Arial" w:cs="Arial"/>
              <w:sz w:val="24"/>
            </w:rPr>
          </w:rPrChange>
        </w:rPr>
        <w:fldChar w:fldCharType="begin" w:fldLock="1"/>
      </w:r>
      <w:r w:rsidR="00D74753" w:rsidRPr="00C759B9">
        <w:rPr>
          <w:rFonts w:ascii="Times New Roman" w:hAnsi="Times New Roman"/>
          <w:sz w:val="24"/>
          <w:szCs w:val="24"/>
          <w:rPrChange w:id="338" w:author="Jay Gillenwater" w:date="2021-09-30T13:18:00Z">
            <w:rPr>
              <w:rFonts w:ascii="Arial" w:hAnsi="Arial" w:cs="Arial"/>
              <w:sz w:val="24"/>
            </w:rPr>
          </w:rPrChange>
        </w:rPr>
        <w:instrText>ADDIN CSL_CITATION {"citationItems":[{"id":"ITEM-1","itemData":{"abstract":"Although various forms of linkage map construction software are widely available, there is a distinct lack of packages for use in the R statistical computing environment (R Core Team 2017). This article introduces the ASMap linkage map construction R package which contains functions that use the efficient MSTmap algorithm (Wu, Bhat, Close, and Lonardi 2008) for clustering and optimally ordering large sets of markers. Additional to the construction functions, the package also contains a suite of tools to assist in the rapid diagnosis and repair of a constructed linkage map. The package functions can also be used for post linkage map construction techniques such as fine mapping or combining maps of the same population. To showcase the efficiency and functionality of ASMap, the complete linkage map construction process is demonstrated with a high density barley backcross marker data set.","author":[{"dropping-particle":"","family":"Taylor","given":"Julian","non-dropping-particle":"","parse-names":false,"suffix":""},{"dropping-particle":"","family":"Butler","given":"David","non-dropping-particle":"","parse-names":false,"suffix":""}],"container-title":"Journal of Statistical Software","id":"ITEM-1","issued":{"date-parts":[["2017"]]},"publisher":"American Statistical Association","title":"R package ASMap: Efficient genetic linkage map construction and diagnosis","type":"article-journal","volume":"79"},"uris":["http://www.mendeley.com/documents/?uuid=ee52655d-0990-3422-8c88-73bdcfac9534"]}],"mendeley":{"formattedCitation":"(Taylor &amp; Butler, 2017)","plainTextFormattedCitation":"(Taylor &amp; Butler, 2017)","previouslyFormattedCitation":"(Taylor &amp; Butler, 2017)"},"properties":{"noteIndex":0},"schema":"https://github.com/citation-style-language/schema/raw/master/csl-citation.json"}</w:instrText>
      </w:r>
      <w:r w:rsidR="004634F4" w:rsidRPr="00C759B9">
        <w:rPr>
          <w:rFonts w:ascii="Times New Roman" w:hAnsi="Times New Roman"/>
          <w:sz w:val="24"/>
          <w:szCs w:val="24"/>
          <w:rPrChange w:id="339" w:author="Jay Gillenwater" w:date="2021-09-30T13:18:00Z">
            <w:rPr>
              <w:rFonts w:ascii="Arial" w:hAnsi="Arial" w:cs="Arial"/>
              <w:sz w:val="24"/>
            </w:rPr>
          </w:rPrChange>
        </w:rPr>
        <w:fldChar w:fldCharType="separate"/>
      </w:r>
      <w:r w:rsidR="004634F4" w:rsidRPr="00C759B9">
        <w:rPr>
          <w:rFonts w:ascii="Times New Roman" w:hAnsi="Times New Roman"/>
          <w:noProof/>
          <w:sz w:val="24"/>
          <w:szCs w:val="24"/>
          <w:rPrChange w:id="340" w:author="Jay Gillenwater" w:date="2021-09-30T13:18:00Z">
            <w:rPr>
              <w:rFonts w:ascii="Arial" w:hAnsi="Arial" w:cs="Arial"/>
              <w:noProof/>
              <w:sz w:val="24"/>
            </w:rPr>
          </w:rPrChange>
        </w:rPr>
        <w:t>(Taylor &amp; Butler, 2017)</w:t>
      </w:r>
      <w:r w:rsidR="004634F4" w:rsidRPr="00C759B9">
        <w:rPr>
          <w:rFonts w:ascii="Times New Roman" w:hAnsi="Times New Roman"/>
          <w:sz w:val="24"/>
          <w:szCs w:val="24"/>
          <w:rPrChange w:id="341" w:author="Jay Gillenwater" w:date="2021-09-30T13:18:00Z">
            <w:rPr>
              <w:rFonts w:ascii="Arial" w:hAnsi="Arial" w:cs="Arial"/>
              <w:sz w:val="24"/>
            </w:rPr>
          </w:rPrChange>
        </w:rPr>
        <w:fldChar w:fldCharType="end"/>
      </w:r>
      <w:r w:rsidR="00773FB1" w:rsidRPr="00C759B9">
        <w:rPr>
          <w:rFonts w:ascii="Times New Roman" w:hAnsi="Times New Roman"/>
          <w:sz w:val="24"/>
          <w:szCs w:val="24"/>
          <w:rPrChange w:id="342" w:author="Jay Gillenwater" w:date="2021-09-30T13:18:00Z">
            <w:rPr>
              <w:rFonts w:ascii="Arial" w:hAnsi="Arial" w:cs="Arial"/>
              <w:sz w:val="24"/>
            </w:rPr>
          </w:rPrChange>
        </w:rPr>
        <w:t xml:space="preserve">. SNPs were discarded if </w:t>
      </w:r>
      <w:r w:rsidR="00B25F33" w:rsidRPr="00C759B9">
        <w:rPr>
          <w:rFonts w:ascii="Times New Roman" w:hAnsi="Times New Roman"/>
          <w:sz w:val="24"/>
          <w:szCs w:val="24"/>
          <w:rPrChange w:id="343" w:author="Jay Gillenwater" w:date="2021-09-30T13:18:00Z">
            <w:rPr>
              <w:rFonts w:ascii="Arial" w:hAnsi="Arial" w:cs="Arial"/>
              <w:sz w:val="24"/>
            </w:rPr>
          </w:rPrChange>
        </w:rPr>
        <w:t>monomorphic or containing greater than 20% missing</w:t>
      </w:r>
      <w:r w:rsidR="00145F57" w:rsidRPr="00C759B9">
        <w:rPr>
          <w:rFonts w:ascii="Times New Roman" w:hAnsi="Times New Roman"/>
          <w:sz w:val="24"/>
          <w:szCs w:val="24"/>
          <w:rPrChange w:id="344" w:author="Jay Gillenwater" w:date="2021-09-30T13:18:00Z">
            <w:rPr>
              <w:rFonts w:ascii="Arial" w:hAnsi="Arial" w:cs="Arial"/>
              <w:sz w:val="24"/>
            </w:rPr>
          </w:rPrChange>
        </w:rPr>
        <w:t xml:space="preserve"> data</w:t>
      </w:r>
      <w:r w:rsidR="00A56ADE" w:rsidRPr="00C759B9">
        <w:rPr>
          <w:rFonts w:ascii="Times New Roman" w:hAnsi="Times New Roman"/>
          <w:sz w:val="24"/>
          <w:szCs w:val="24"/>
          <w:rPrChange w:id="345" w:author="Jay Gillenwater" w:date="2021-09-30T13:18:00Z">
            <w:rPr>
              <w:rFonts w:ascii="Arial" w:hAnsi="Arial" w:cs="Arial"/>
              <w:sz w:val="24"/>
            </w:rPr>
          </w:rPrChange>
        </w:rPr>
        <w:t>.</w:t>
      </w:r>
      <w:r w:rsidR="00145F57" w:rsidRPr="00C759B9">
        <w:rPr>
          <w:rFonts w:ascii="Times New Roman" w:hAnsi="Times New Roman"/>
          <w:sz w:val="24"/>
          <w:szCs w:val="24"/>
          <w:rPrChange w:id="346" w:author="Jay Gillenwater" w:date="2021-09-30T13:18:00Z">
            <w:rPr>
              <w:rFonts w:ascii="Arial" w:hAnsi="Arial" w:cs="Arial"/>
              <w:sz w:val="24"/>
            </w:rPr>
          </w:rPrChange>
        </w:rPr>
        <w:t xml:space="preserve"> RILs were discarded if they contained </w:t>
      </w:r>
      <w:r w:rsidR="00A56ADE" w:rsidRPr="00C759B9">
        <w:rPr>
          <w:rFonts w:ascii="Times New Roman" w:hAnsi="Times New Roman"/>
          <w:sz w:val="24"/>
          <w:szCs w:val="24"/>
          <w:rPrChange w:id="347" w:author="Jay Gillenwater" w:date="2021-09-30T13:18:00Z">
            <w:rPr>
              <w:rFonts w:ascii="Arial" w:hAnsi="Arial" w:cs="Arial"/>
              <w:sz w:val="24"/>
            </w:rPr>
          </w:rPrChange>
        </w:rPr>
        <w:t>greater</w:t>
      </w:r>
      <w:r w:rsidR="00145F57" w:rsidRPr="00C759B9">
        <w:rPr>
          <w:rFonts w:ascii="Times New Roman" w:hAnsi="Times New Roman"/>
          <w:sz w:val="24"/>
          <w:szCs w:val="24"/>
          <w:rPrChange w:id="348" w:author="Jay Gillenwater" w:date="2021-09-30T13:18:00Z">
            <w:rPr>
              <w:rFonts w:ascii="Arial" w:hAnsi="Arial" w:cs="Arial"/>
              <w:sz w:val="24"/>
            </w:rPr>
          </w:rPrChange>
        </w:rPr>
        <w:t xml:space="preserve"> than 25% missing data</w:t>
      </w:r>
      <w:r w:rsidR="00CD7D65" w:rsidRPr="00C759B9">
        <w:rPr>
          <w:rFonts w:ascii="Times New Roman" w:hAnsi="Times New Roman"/>
          <w:sz w:val="24"/>
          <w:szCs w:val="24"/>
          <w:rPrChange w:id="349" w:author="Jay Gillenwater" w:date="2021-09-30T13:18:00Z">
            <w:rPr>
              <w:rFonts w:ascii="Arial" w:hAnsi="Arial" w:cs="Arial"/>
              <w:sz w:val="24"/>
            </w:rPr>
          </w:rPrChange>
        </w:rPr>
        <w:t xml:space="preserve"> or</w:t>
      </w:r>
      <w:r w:rsidR="00913110" w:rsidRPr="00C759B9">
        <w:rPr>
          <w:rFonts w:ascii="Times New Roman" w:hAnsi="Times New Roman"/>
          <w:sz w:val="24"/>
          <w:szCs w:val="24"/>
          <w:rPrChange w:id="350" w:author="Jay Gillenwater" w:date="2021-09-30T13:18:00Z">
            <w:rPr>
              <w:rFonts w:ascii="Arial" w:hAnsi="Arial" w:cs="Arial"/>
              <w:sz w:val="24"/>
            </w:rPr>
          </w:rPrChange>
        </w:rPr>
        <w:t xml:space="preserve"> a duplicated genotype</w:t>
      </w:r>
      <w:r w:rsidR="00145F57" w:rsidRPr="00C759B9">
        <w:rPr>
          <w:rFonts w:ascii="Times New Roman" w:hAnsi="Times New Roman"/>
          <w:sz w:val="24"/>
          <w:szCs w:val="24"/>
          <w:rPrChange w:id="351" w:author="Jay Gillenwater" w:date="2021-09-30T13:18:00Z">
            <w:rPr>
              <w:rFonts w:ascii="Arial" w:hAnsi="Arial" w:cs="Arial"/>
              <w:sz w:val="24"/>
            </w:rPr>
          </w:rPrChange>
        </w:rPr>
        <w:t>.</w:t>
      </w:r>
    </w:p>
    <w:p w14:paraId="2666CAEC" w14:textId="5D8CC7CF" w:rsidR="00BD2427" w:rsidRPr="00C759B9" w:rsidRDefault="00BD2427">
      <w:pPr>
        <w:pStyle w:val="p1"/>
        <w:spacing w:line="480" w:lineRule="auto"/>
        <w:rPr>
          <w:rFonts w:ascii="Times New Roman" w:hAnsi="Times New Roman"/>
          <w:sz w:val="24"/>
          <w:szCs w:val="24"/>
          <w:rPrChange w:id="352" w:author="Jay Gillenwater" w:date="2021-09-30T13:18:00Z">
            <w:rPr/>
          </w:rPrChange>
        </w:rPr>
        <w:pPrChange w:id="353" w:author="Brant McNeece" w:date="2021-09-07T19:52:00Z">
          <w:pPr>
            <w:pStyle w:val="p1"/>
          </w:pPr>
        </w:pPrChange>
      </w:pPr>
      <w:r w:rsidRPr="00C759B9">
        <w:rPr>
          <w:rFonts w:ascii="Times New Roman" w:hAnsi="Times New Roman"/>
          <w:sz w:val="24"/>
          <w:szCs w:val="24"/>
          <w:rPrChange w:id="354" w:author="Jay Gillenwater" w:date="2021-09-30T13:18:00Z">
            <w:rPr>
              <w:rFonts w:ascii="Arial" w:hAnsi="Arial" w:cs="Arial"/>
              <w:sz w:val="24"/>
            </w:rPr>
          </w:rPrChange>
        </w:rPr>
        <w:tab/>
      </w:r>
      <w:r w:rsidR="008251AD" w:rsidRPr="00C759B9">
        <w:rPr>
          <w:rFonts w:ascii="Times New Roman" w:hAnsi="Times New Roman"/>
          <w:sz w:val="24"/>
          <w:szCs w:val="24"/>
          <w:rPrChange w:id="355" w:author="Jay Gillenwater" w:date="2021-09-30T13:18:00Z">
            <w:rPr>
              <w:rFonts w:ascii="Arial" w:hAnsi="Arial" w:cs="Arial"/>
              <w:sz w:val="24"/>
            </w:rPr>
          </w:rPrChange>
        </w:rPr>
        <w:t>QTL mapping was</w:t>
      </w:r>
      <w:r w:rsidRPr="00C759B9">
        <w:rPr>
          <w:rFonts w:ascii="Times New Roman" w:hAnsi="Times New Roman"/>
          <w:sz w:val="24"/>
          <w:szCs w:val="24"/>
          <w:rPrChange w:id="356" w:author="Jay Gillenwater" w:date="2021-09-30T13:18:00Z">
            <w:rPr>
              <w:rFonts w:ascii="Arial" w:hAnsi="Arial" w:cs="Arial"/>
              <w:sz w:val="24"/>
            </w:rPr>
          </w:rPrChange>
        </w:rPr>
        <w:t xml:space="preserve"> performed using the </w:t>
      </w:r>
      <w:r w:rsidR="0051361F" w:rsidRPr="00C759B9">
        <w:rPr>
          <w:rFonts w:ascii="Times New Roman" w:hAnsi="Times New Roman"/>
          <w:sz w:val="24"/>
          <w:szCs w:val="24"/>
          <w:rPrChange w:id="357" w:author="Jay Gillenwater" w:date="2021-09-30T13:18:00Z">
            <w:rPr>
              <w:rFonts w:ascii="Arial" w:hAnsi="Arial" w:cs="Arial"/>
              <w:sz w:val="24"/>
            </w:rPr>
          </w:rPrChange>
        </w:rPr>
        <w:t>inclusive</w:t>
      </w:r>
      <w:r w:rsidR="00B2061B" w:rsidRPr="00C759B9">
        <w:rPr>
          <w:rFonts w:ascii="Times New Roman" w:hAnsi="Times New Roman"/>
          <w:sz w:val="24"/>
          <w:szCs w:val="24"/>
          <w:rPrChange w:id="358" w:author="Jay Gillenwater" w:date="2021-09-30T13:18:00Z">
            <w:rPr>
              <w:rFonts w:ascii="Arial" w:hAnsi="Arial" w:cs="Arial"/>
              <w:sz w:val="24"/>
            </w:rPr>
          </w:rPrChange>
        </w:rPr>
        <w:t xml:space="preserve"> composite interval mapping (ICIM) method </w:t>
      </w:r>
      <w:r w:rsidR="00D74753" w:rsidRPr="00C759B9">
        <w:rPr>
          <w:rFonts w:ascii="Times New Roman" w:hAnsi="Times New Roman"/>
          <w:sz w:val="24"/>
          <w:szCs w:val="24"/>
          <w:rPrChange w:id="359" w:author="Jay Gillenwater" w:date="2021-09-30T13:18:00Z">
            <w:rPr>
              <w:rFonts w:ascii="Arial" w:hAnsi="Arial" w:cs="Arial"/>
              <w:sz w:val="24"/>
            </w:rPr>
          </w:rPrChange>
        </w:rPr>
        <w:fldChar w:fldCharType="begin" w:fldLock="1"/>
      </w:r>
      <w:r w:rsidR="003721F8" w:rsidRPr="00C759B9">
        <w:rPr>
          <w:rFonts w:ascii="Times New Roman" w:hAnsi="Times New Roman"/>
          <w:sz w:val="24"/>
          <w:szCs w:val="24"/>
          <w:rPrChange w:id="360" w:author="Jay Gillenwater" w:date="2021-09-30T13:18:00Z">
            <w:rPr>
              <w:rFonts w:ascii="Arial" w:hAnsi="Arial" w:cs="Arial"/>
              <w:sz w:val="24"/>
            </w:rPr>
          </w:rPrChange>
        </w:rPr>
        <w:instrText>ADDIN CSL_CITATION {"citationItems":[{"id":"ITEM-1","itemData":{"DOI":"10.1016/J.CJ.2015.01.001","ISSN":"2214-5141","abstract":"QTL IciMapping is freely available public software capable of building high-density linkage maps and mapping quantitative trait loci (QTL) in biparental populations. Eight functionalities are integrated in this software package: (1) BIN: binning of redundant markers; (2) MAP: construction of linkage maps in biparental populations; (3) CMP: consensus map construction from multiple linkage maps sharing common markers; (4) SDL: mapping of segregation distortion loci; (5) BIP: mapping of additive, dominant, and digenic epistasis genes; (6) MET: QTL-by-environment interaction analysis; (7) CSL: mapping of additive and digenic epistasis genes with chromosome segment substitution lines; and (8) NAM: QTL mapping in NAM populations. Input files can be arranged in plain text, MS Excel 2003, or MS Excel 2007 formats. Output files have the same prefix name as the input but with different extensions. As examples, there are two output files in BIN, one for summarizing the identified bin groups and deleted markers in each bin, and the other for using the MAP functionality. Eight output files are generated by MAP, including summary of the completed linkage maps, Mendelian ratio test of individual markers, estimates of recombination frequencies, LOD scores, and genetic distances, and the input files for using the BIP, SDL, and MET functionalities. More than 30 output files are generated by BIP, including results at all scanning positions, identified QTL, permutation tests, and detection powers for up to six mapping methods. Three supplementary tools have also been developed to display completed genetic linkage maps, to estimate recombination frequency between two loci, and to perform analysis of variance for multi-environmental trials.","author":[{"dropping-particle":"","family":"Meng","given":"Lei","non-dropping-particle":"","parse-names":false,"suffix":""},{"dropping-particle":"","family":"Li","given":"Huihui","non-dropping-particle":"","parse-names":false,"suffix":""},{"dropping-particle":"","family":"Zhang","given":"Luyan","non-dropping-particle":"","parse-names":false,"suffix":""},{"dropping-particle":"","family":"Wang","given":"Jiankang","non-dropping-particle":"","parse-names":false,"suffix":""}],"container-title":"The Crop Journal","id":"ITEM-1","issue":"3","issued":{"date-parts":[["2015","6","1"]]},"page":"269-283","publisher":"Elsevier","title":"QTL IciMapping: Integrated software for genetic linkage map construction and quantitative trait locus mapping in biparental populations","type":"article-journal","volume":"3"},"uris":["http://www.mendeley.com/documents/?uuid=abc492c2-b5b9-3406-9af7-9fad45d299f1"]}],"mendeley":{"formattedCitation":"(Meng et al., 2015)","plainTextFormattedCitation":"(Meng et al., 2015)","previouslyFormattedCitation":"(Meng et al., 2015)"},"properties":{"noteIndex":0},"schema":"https://github.com/citation-style-language/schema/raw/master/csl-citation.json"}</w:instrText>
      </w:r>
      <w:r w:rsidR="00D74753" w:rsidRPr="00C759B9">
        <w:rPr>
          <w:rFonts w:ascii="Times New Roman" w:hAnsi="Times New Roman"/>
          <w:sz w:val="24"/>
          <w:szCs w:val="24"/>
          <w:rPrChange w:id="361" w:author="Jay Gillenwater" w:date="2021-09-30T13:18:00Z">
            <w:rPr>
              <w:rFonts w:ascii="Arial" w:hAnsi="Arial" w:cs="Arial"/>
              <w:sz w:val="24"/>
            </w:rPr>
          </w:rPrChange>
        </w:rPr>
        <w:fldChar w:fldCharType="separate"/>
      </w:r>
      <w:r w:rsidR="00D74753" w:rsidRPr="00C759B9">
        <w:rPr>
          <w:rFonts w:ascii="Times New Roman" w:hAnsi="Times New Roman"/>
          <w:noProof/>
          <w:sz w:val="24"/>
          <w:szCs w:val="24"/>
          <w:rPrChange w:id="362" w:author="Jay Gillenwater" w:date="2021-09-30T13:18:00Z">
            <w:rPr>
              <w:rFonts w:ascii="Arial" w:hAnsi="Arial" w:cs="Arial"/>
              <w:noProof/>
              <w:sz w:val="24"/>
            </w:rPr>
          </w:rPrChange>
        </w:rPr>
        <w:t>(Meng et al., 2015)</w:t>
      </w:r>
      <w:r w:rsidR="00D74753" w:rsidRPr="00C759B9">
        <w:rPr>
          <w:rFonts w:ascii="Times New Roman" w:hAnsi="Times New Roman"/>
          <w:sz w:val="24"/>
          <w:szCs w:val="24"/>
          <w:rPrChange w:id="363" w:author="Jay Gillenwater" w:date="2021-09-30T13:18:00Z">
            <w:rPr>
              <w:rFonts w:ascii="Arial" w:hAnsi="Arial" w:cs="Arial"/>
              <w:sz w:val="24"/>
            </w:rPr>
          </w:rPrChange>
        </w:rPr>
        <w:fldChar w:fldCharType="end"/>
      </w:r>
      <w:r w:rsidR="00B2061B" w:rsidRPr="00C759B9">
        <w:rPr>
          <w:rFonts w:ascii="Times New Roman" w:hAnsi="Times New Roman"/>
          <w:sz w:val="24"/>
          <w:szCs w:val="24"/>
          <w:rPrChange w:id="364" w:author="Jay Gillenwater" w:date="2021-09-30T13:18:00Z">
            <w:rPr>
              <w:rFonts w:ascii="Arial" w:hAnsi="Arial" w:cs="Arial"/>
              <w:sz w:val="24"/>
            </w:rPr>
          </w:rPrChange>
        </w:rPr>
        <w:t xml:space="preserve">. </w:t>
      </w:r>
      <w:r w:rsidR="00BB5D44" w:rsidRPr="00C759B9">
        <w:rPr>
          <w:rFonts w:ascii="Times New Roman" w:hAnsi="Times New Roman"/>
          <w:sz w:val="24"/>
          <w:szCs w:val="24"/>
          <w:rPrChange w:id="365" w:author="Jay Gillenwater" w:date="2021-09-30T13:18:00Z">
            <w:rPr>
              <w:rFonts w:ascii="Arial" w:hAnsi="Arial" w:cs="Arial"/>
              <w:sz w:val="24"/>
            </w:rPr>
          </w:rPrChange>
        </w:rPr>
        <w:t xml:space="preserve">LOD </w:t>
      </w:r>
      <w:r w:rsidR="0003288D" w:rsidRPr="00C759B9">
        <w:rPr>
          <w:rFonts w:ascii="Times New Roman" w:hAnsi="Times New Roman"/>
          <w:sz w:val="24"/>
          <w:szCs w:val="24"/>
          <w:rPrChange w:id="366" w:author="Jay Gillenwater" w:date="2021-09-30T13:18:00Z">
            <w:rPr>
              <w:rFonts w:ascii="Arial" w:hAnsi="Arial" w:cs="Arial"/>
              <w:sz w:val="24"/>
            </w:rPr>
          </w:rPrChange>
        </w:rPr>
        <w:t xml:space="preserve">(log-likelihood) threshold at </w:t>
      </w:r>
      <w:r w:rsidR="00697189" w:rsidRPr="00C759B9">
        <w:rPr>
          <w:rFonts w:ascii="Times New Roman" w:hAnsi="Times New Roman"/>
          <w:i/>
          <w:iCs/>
          <w:sz w:val="24"/>
          <w:szCs w:val="24"/>
          <w:rPrChange w:id="367" w:author="Jay Gillenwater" w:date="2021-09-30T13:18:00Z">
            <w:rPr>
              <w:rFonts w:ascii="Arial" w:hAnsi="Arial" w:cs="Arial"/>
              <w:i/>
              <w:iCs/>
              <w:sz w:val="24"/>
            </w:rPr>
          </w:rPrChange>
        </w:rPr>
        <w:t xml:space="preserve">P </w:t>
      </w:r>
      <w:r w:rsidR="00697189" w:rsidRPr="00C759B9">
        <w:rPr>
          <w:rFonts w:ascii="Times New Roman" w:hAnsi="Times New Roman"/>
          <w:sz w:val="24"/>
          <w:szCs w:val="24"/>
          <w:rPrChange w:id="368" w:author="Jay Gillenwater" w:date="2021-09-30T13:18:00Z">
            <w:rPr>
              <w:rFonts w:ascii="Arial" w:hAnsi="Arial" w:cs="Arial"/>
              <w:sz w:val="24"/>
            </w:rPr>
          </w:rPrChange>
        </w:rPr>
        <w:t>&lt; 0.05 and</w:t>
      </w:r>
      <w:r w:rsidR="007D7546" w:rsidRPr="00C759B9">
        <w:rPr>
          <w:rFonts w:ascii="Times New Roman" w:hAnsi="Times New Roman"/>
          <w:sz w:val="24"/>
          <w:szCs w:val="24"/>
          <w:rPrChange w:id="369" w:author="Jay Gillenwater" w:date="2021-09-30T13:18:00Z">
            <w:rPr>
              <w:rFonts w:ascii="Arial" w:hAnsi="Arial" w:cs="Arial"/>
              <w:sz w:val="24"/>
            </w:rPr>
          </w:rPrChange>
        </w:rPr>
        <w:t xml:space="preserve"> LOD score ≥ 2.5</w:t>
      </w:r>
      <w:r w:rsidR="00F01D29" w:rsidRPr="00C759B9">
        <w:rPr>
          <w:rFonts w:ascii="Times New Roman" w:hAnsi="Times New Roman"/>
          <w:sz w:val="24"/>
          <w:szCs w:val="24"/>
          <w:rPrChange w:id="370" w:author="Jay Gillenwater" w:date="2021-09-30T13:18:00Z">
            <w:rPr>
              <w:rFonts w:ascii="Arial" w:hAnsi="Arial" w:cs="Arial"/>
              <w:sz w:val="24"/>
            </w:rPr>
          </w:rPrChange>
        </w:rPr>
        <w:t xml:space="preserve"> </w:t>
      </w:r>
      <w:r w:rsidR="000134EF" w:rsidRPr="00C759B9">
        <w:rPr>
          <w:rFonts w:ascii="Times New Roman" w:hAnsi="Times New Roman"/>
          <w:sz w:val="24"/>
          <w:szCs w:val="24"/>
          <w:rPrChange w:id="371" w:author="Jay Gillenwater" w:date="2021-09-30T13:18:00Z">
            <w:rPr>
              <w:rFonts w:ascii="Arial" w:hAnsi="Arial" w:cs="Arial"/>
              <w:sz w:val="24"/>
            </w:rPr>
          </w:rPrChange>
        </w:rPr>
        <w:t>were the parameters used to determine QTL</w:t>
      </w:r>
      <w:r w:rsidR="00700239" w:rsidRPr="00C759B9">
        <w:rPr>
          <w:rFonts w:ascii="Times New Roman" w:hAnsi="Times New Roman"/>
          <w:sz w:val="24"/>
          <w:szCs w:val="24"/>
          <w:rPrChange w:id="372" w:author="Jay Gillenwater" w:date="2021-09-30T13:18:00Z">
            <w:rPr>
              <w:rFonts w:ascii="Arial" w:hAnsi="Arial" w:cs="Arial"/>
              <w:sz w:val="24"/>
            </w:rPr>
          </w:rPrChange>
        </w:rPr>
        <w:t xml:space="preserve"> presence. </w:t>
      </w:r>
      <w:r w:rsidR="00280BBB" w:rsidRPr="00C759B9">
        <w:rPr>
          <w:rFonts w:ascii="Times New Roman" w:hAnsi="Times New Roman"/>
          <w:sz w:val="24"/>
          <w:szCs w:val="24"/>
          <w:rPrChange w:id="373" w:author="Jay Gillenwater" w:date="2021-09-30T13:18:00Z">
            <w:rPr>
              <w:rFonts w:ascii="Arial" w:hAnsi="Arial" w:cs="Arial"/>
              <w:sz w:val="24"/>
            </w:rPr>
          </w:rPrChange>
        </w:rPr>
        <w:t xml:space="preserve">QTL results were compared with </w:t>
      </w:r>
      <w:proofErr w:type="spellStart"/>
      <w:r w:rsidR="00D74753" w:rsidRPr="00C759B9">
        <w:rPr>
          <w:rFonts w:ascii="Times New Roman" w:hAnsi="Times New Roman"/>
          <w:sz w:val="24"/>
          <w:szCs w:val="24"/>
          <w:rPrChange w:id="374" w:author="Jay Gillenwater" w:date="2021-09-30T13:18:00Z">
            <w:rPr>
              <w:rFonts w:ascii="Arial" w:hAnsi="Arial" w:cs="Arial"/>
              <w:sz w:val="24"/>
            </w:rPr>
          </w:rPrChange>
        </w:rPr>
        <w:t>S</w:t>
      </w:r>
      <w:r w:rsidR="00280BBB" w:rsidRPr="00C759B9">
        <w:rPr>
          <w:rFonts w:ascii="Times New Roman" w:hAnsi="Times New Roman"/>
          <w:sz w:val="24"/>
          <w:szCs w:val="24"/>
          <w:rPrChange w:id="375" w:author="Jay Gillenwater" w:date="2021-09-30T13:18:00Z">
            <w:rPr>
              <w:rFonts w:ascii="Arial" w:hAnsi="Arial" w:cs="Arial"/>
              <w:sz w:val="24"/>
            </w:rPr>
          </w:rPrChange>
        </w:rPr>
        <w:t>oy</w:t>
      </w:r>
      <w:r w:rsidR="00D74753" w:rsidRPr="00C759B9">
        <w:rPr>
          <w:rFonts w:ascii="Times New Roman" w:hAnsi="Times New Roman"/>
          <w:sz w:val="24"/>
          <w:szCs w:val="24"/>
          <w:rPrChange w:id="376" w:author="Jay Gillenwater" w:date="2021-09-30T13:18:00Z">
            <w:rPr>
              <w:rFonts w:ascii="Arial" w:hAnsi="Arial" w:cs="Arial"/>
              <w:sz w:val="24"/>
            </w:rPr>
          </w:rPrChange>
        </w:rPr>
        <w:t>B</w:t>
      </w:r>
      <w:r w:rsidR="00280BBB" w:rsidRPr="00C759B9">
        <w:rPr>
          <w:rFonts w:ascii="Times New Roman" w:hAnsi="Times New Roman"/>
          <w:sz w:val="24"/>
          <w:szCs w:val="24"/>
          <w:rPrChange w:id="377" w:author="Jay Gillenwater" w:date="2021-09-30T13:18:00Z">
            <w:rPr>
              <w:rFonts w:ascii="Arial" w:hAnsi="Arial" w:cs="Arial"/>
              <w:sz w:val="24"/>
            </w:rPr>
          </w:rPrChange>
        </w:rPr>
        <w:t>ase</w:t>
      </w:r>
      <w:proofErr w:type="spellEnd"/>
      <w:r w:rsidR="00280BBB" w:rsidRPr="00C759B9">
        <w:rPr>
          <w:rFonts w:ascii="Times New Roman" w:hAnsi="Times New Roman"/>
          <w:sz w:val="24"/>
          <w:szCs w:val="24"/>
          <w:rPrChange w:id="378" w:author="Jay Gillenwater" w:date="2021-09-30T13:18:00Z">
            <w:rPr>
              <w:rFonts w:ascii="Arial" w:hAnsi="Arial" w:cs="Arial"/>
              <w:sz w:val="24"/>
            </w:rPr>
          </w:rPrChange>
        </w:rPr>
        <w:t xml:space="preserve"> based on the consensus marker interval</w:t>
      </w:r>
      <w:r w:rsidR="0086360B" w:rsidRPr="00C759B9">
        <w:rPr>
          <w:rFonts w:ascii="Times New Roman" w:hAnsi="Times New Roman"/>
          <w:sz w:val="24"/>
          <w:szCs w:val="24"/>
          <w:rPrChange w:id="379" w:author="Jay Gillenwater" w:date="2021-09-30T13:18:00Z">
            <w:rPr>
              <w:rFonts w:ascii="Arial" w:hAnsi="Arial" w:cs="Arial"/>
              <w:sz w:val="24"/>
            </w:rPr>
          </w:rPrChange>
        </w:rPr>
        <w:t xml:space="preserve"> for </w:t>
      </w:r>
      <w:r w:rsidR="0051361F" w:rsidRPr="00C759B9">
        <w:rPr>
          <w:rFonts w:ascii="Times New Roman" w:hAnsi="Times New Roman"/>
          <w:sz w:val="24"/>
          <w:szCs w:val="24"/>
          <w:rPrChange w:id="380" w:author="Jay Gillenwater" w:date="2021-09-30T13:18:00Z">
            <w:rPr>
              <w:rFonts w:ascii="Arial" w:hAnsi="Arial" w:cs="Arial"/>
              <w:sz w:val="24"/>
            </w:rPr>
          </w:rPrChange>
        </w:rPr>
        <w:t>comparison to previously identified QTLs (</w:t>
      </w:r>
      <w:r w:rsidR="003721F8" w:rsidRPr="00C759B9">
        <w:rPr>
          <w:rFonts w:ascii="Times New Roman" w:hAnsi="Times New Roman"/>
          <w:sz w:val="24"/>
          <w:szCs w:val="24"/>
          <w:rPrChange w:id="381" w:author="Jay Gillenwater" w:date="2021-09-30T13:18:00Z">
            <w:rPr>
              <w:rFonts w:ascii="Arial" w:hAnsi="Arial" w:cs="Arial"/>
              <w:sz w:val="24"/>
            </w:rPr>
          </w:rPrChange>
        </w:rPr>
        <w:t>http://www.soybase.org</w:t>
      </w:r>
      <w:r w:rsidR="0051361F" w:rsidRPr="00C759B9">
        <w:rPr>
          <w:rFonts w:ascii="Times New Roman" w:hAnsi="Times New Roman"/>
          <w:sz w:val="24"/>
          <w:szCs w:val="24"/>
          <w:rPrChange w:id="382" w:author="Jay Gillenwater" w:date="2021-09-30T13:18:00Z">
            <w:rPr>
              <w:rFonts w:ascii="Arial" w:hAnsi="Arial" w:cs="Arial"/>
              <w:sz w:val="24"/>
            </w:rPr>
          </w:rPrChange>
        </w:rPr>
        <w:t xml:space="preserve">). </w:t>
      </w:r>
      <w:r w:rsidR="003A6801" w:rsidRPr="00C759B9">
        <w:rPr>
          <w:rFonts w:ascii="Times New Roman" w:hAnsi="Times New Roman"/>
          <w:sz w:val="24"/>
          <w:szCs w:val="24"/>
          <w:rPrChange w:id="383" w:author="Jay Gillenwater" w:date="2021-09-30T13:18:00Z">
            <w:rPr>
              <w:rFonts w:ascii="Arial" w:hAnsi="Arial" w:cs="Arial"/>
              <w:sz w:val="24"/>
            </w:rPr>
          </w:rPrChange>
        </w:rPr>
        <w:t xml:space="preserve">QTLs </w:t>
      </w:r>
      <w:r w:rsidR="000F0EDD" w:rsidRPr="00C759B9">
        <w:rPr>
          <w:rFonts w:ascii="Times New Roman" w:hAnsi="Times New Roman"/>
          <w:sz w:val="24"/>
          <w:szCs w:val="24"/>
          <w:rPrChange w:id="384" w:author="Jay Gillenwater" w:date="2021-09-30T13:18:00Z">
            <w:rPr>
              <w:rFonts w:ascii="Arial" w:hAnsi="Arial" w:cs="Arial"/>
              <w:sz w:val="24"/>
            </w:rPr>
          </w:rPrChange>
        </w:rPr>
        <w:t xml:space="preserve">nomenclature followed that described in </w:t>
      </w:r>
      <w:r w:rsidR="003721F8" w:rsidRPr="00C759B9">
        <w:rPr>
          <w:rFonts w:ascii="Times New Roman" w:hAnsi="Times New Roman"/>
          <w:sz w:val="24"/>
          <w:szCs w:val="24"/>
          <w:rPrChange w:id="385" w:author="Jay Gillenwater" w:date="2021-09-30T13:18:00Z">
            <w:rPr>
              <w:rFonts w:ascii="Arial" w:hAnsi="Arial" w:cs="Arial"/>
              <w:sz w:val="24"/>
            </w:rPr>
          </w:rPrChange>
        </w:rPr>
        <w:fldChar w:fldCharType="begin" w:fldLock="1"/>
      </w:r>
      <w:r w:rsidR="00BA544A" w:rsidRPr="00C759B9">
        <w:rPr>
          <w:rFonts w:ascii="Times New Roman" w:hAnsi="Times New Roman"/>
          <w:sz w:val="24"/>
          <w:szCs w:val="24"/>
          <w:rPrChange w:id="386" w:author="Jay Gillenwater" w:date="2021-09-30T13:18:00Z">
            <w:rPr>
              <w:rFonts w:ascii="Arial" w:hAnsi="Arial" w:cs="Arial"/>
              <w:sz w:val="24"/>
            </w:rPr>
          </w:rPrChange>
        </w:rPr>
        <w:instrText>ADDIN CSL_CITATION {"citationItems":[{"id":"ITEM-1","itemData":{"author":[{"dropping-particle":"","family":"McCouch","given":"S.R.","non-dropping-particle":"","parse-names":false,"suffix":""},{"dropping-particle":"","family":"Cho","given":"Y.G","non-dropping-particle":"","parse-names":false,"suffix":""},{"dropping-particle":"","family":"Yano","given":"M","non-dropping-particle":"","parse-names":false,"suffix":""},{"dropping-particle":"","family":"Paul","given":"E","non-dropping-particle":"","parse-names":false,"suffix":""},{"dropping-particle":"","family":"Blinstrub","given":"M","non-dropping-particle":"","parse-names":false,"suffix":""},{"dropping-particle":"","family":"Morishima","given":"H","non-dropping-particle":"","parse-names":false,"suffix":""},{"dropping-particle":"","family":"Kinoshita","given":"T","non-dropping-particle":"","parse-names":false,"suffix":""}],"container-title":"Rice Genetics Newsletter","id":"ITEM-1","issued":{"date-parts":[["1997"]]},"page":"11-12","title":"Report on QTL nomenclature","type":"article-journal","volume":"14"},"uris":["http://www.mendeley.com/documents/?uuid=dd466089-d381-3cda-92d2-5bd3fedce78f"]}],"mendeley":{"formattedCitation":"(McCouch et al., 1997)","plainTextFormattedCitation":"(McCouch et al., 1997)","previouslyFormattedCitation":"(McCouch et al., 1997)"},"properties":{"noteIndex":0},"schema":"https://github.com/citation-style-language/schema/raw/master/csl-citation.json"}</w:instrText>
      </w:r>
      <w:r w:rsidR="003721F8" w:rsidRPr="00C759B9">
        <w:rPr>
          <w:rFonts w:ascii="Times New Roman" w:hAnsi="Times New Roman"/>
          <w:sz w:val="24"/>
          <w:szCs w:val="24"/>
          <w:rPrChange w:id="387" w:author="Jay Gillenwater" w:date="2021-09-30T13:18:00Z">
            <w:rPr>
              <w:rFonts w:ascii="Arial" w:hAnsi="Arial" w:cs="Arial"/>
              <w:sz w:val="24"/>
            </w:rPr>
          </w:rPrChange>
        </w:rPr>
        <w:fldChar w:fldCharType="separate"/>
      </w:r>
      <w:r w:rsidR="004C4342" w:rsidRPr="00C759B9">
        <w:rPr>
          <w:rFonts w:ascii="Times New Roman" w:hAnsi="Times New Roman"/>
          <w:noProof/>
          <w:sz w:val="24"/>
          <w:szCs w:val="24"/>
          <w:rPrChange w:id="388" w:author="Jay Gillenwater" w:date="2021-09-30T13:18:00Z">
            <w:rPr>
              <w:rFonts w:ascii="Arial" w:hAnsi="Arial" w:cs="Arial"/>
              <w:noProof/>
              <w:sz w:val="24"/>
            </w:rPr>
          </w:rPrChange>
        </w:rPr>
        <w:t>(McCouch et al., 1997)</w:t>
      </w:r>
      <w:r w:rsidR="003721F8" w:rsidRPr="00C759B9">
        <w:rPr>
          <w:rFonts w:ascii="Times New Roman" w:hAnsi="Times New Roman"/>
          <w:sz w:val="24"/>
          <w:szCs w:val="24"/>
          <w:rPrChange w:id="389" w:author="Jay Gillenwater" w:date="2021-09-30T13:18:00Z">
            <w:rPr>
              <w:rFonts w:ascii="Arial" w:hAnsi="Arial" w:cs="Arial"/>
              <w:sz w:val="24"/>
            </w:rPr>
          </w:rPrChange>
        </w:rPr>
        <w:fldChar w:fldCharType="end"/>
      </w:r>
      <w:r w:rsidR="008174F2" w:rsidRPr="00C759B9">
        <w:rPr>
          <w:rFonts w:ascii="Times New Roman" w:hAnsi="Times New Roman"/>
          <w:sz w:val="24"/>
          <w:szCs w:val="24"/>
          <w:rPrChange w:id="390" w:author="Jay Gillenwater" w:date="2021-09-30T13:18:00Z">
            <w:rPr>
              <w:rFonts w:ascii="Arial" w:hAnsi="Arial" w:cs="Arial"/>
              <w:sz w:val="24"/>
            </w:rPr>
          </w:rPrChange>
        </w:rPr>
        <w:t xml:space="preserve">Only QTL that were identified in multiple environments </w:t>
      </w:r>
      <w:r w:rsidR="006B72F9" w:rsidRPr="00C759B9">
        <w:rPr>
          <w:rFonts w:ascii="Times New Roman" w:hAnsi="Times New Roman"/>
          <w:sz w:val="24"/>
          <w:szCs w:val="24"/>
          <w:rPrChange w:id="391" w:author="Jay Gillenwater" w:date="2021-09-30T13:18:00Z">
            <w:rPr>
              <w:rFonts w:ascii="Arial" w:hAnsi="Arial" w:cs="Arial"/>
              <w:sz w:val="24"/>
            </w:rPr>
          </w:rPrChange>
        </w:rPr>
        <w:t xml:space="preserve">were considered stable and reported here. </w:t>
      </w:r>
    </w:p>
    <w:p w14:paraId="5367A398" w14:textId="77777777" w:rsidR="00457E4D" w:rsidRPr="002A3B59" w:rsidRDefault="00457E4D">
      <w:pPr>
        <w:pStyle w:val="p2"/>
        <w:spacing w:line="480" w:lineRule="auto"/>
        <w:rPr>
          <w:rFonts w:ascii="Times New Roman" w:hAnsi="Times New Roman"/>
          <w:rPrChange w:id="392" w:author="Brant McNeece" w:date="2021-09-07T19:52:00Z">
            <w:rPr/>
          </w:rPrChange>
        </w:rPr>
        <w:pPrChange w:id="393" w:author="Brant McNeece" w:date="2021-09-07T19:52:00Z">
          <w:pPr>
            <w:pStyle w:val="p2"/>
          </w:pPr>
        </w:pPrChange>
      </w:pPr>
    </w:p>
    <w:p w14:paraId="6B0EA204" w14:textId="77777777" w:rsidR="00457E4D" w:rsidRPr="002A3B59" w:rsidRDefault="00457E4D">
      <w:pPr>
        <w:pStyle w:val="p2"/>
        <w:spacing w:line="480" w:lineRule="auto"/>
        <w:rPr>
          <w:rFonts w:ascii="Times New Roman" w:hAnsi="Times New Roman"/>
          <w:rPrChange w:id="394" w:author="Brant McNeece" w:date="2021-09-07T19:52:00Z">
            <w:rPr/>
          </w:rPrChange>
        </w:rPr>
        <w:pPrChange w:id="395" w:author="Brant McNeece" w:date="2021-09-07T19:52:00Z">
          <w:pPr>
            <w:pStyle w:val="p2"/>
          </w:pPr>
        </w:pPrChange>
      </w:pPr>
    </w:p>
    <w:p w14:paraId="2B6A675E" w14:textId="5C39A50F" w:rsidR="00457E4D" w:rsidRPr="002A3B59" w:rsidRDefault="00883E8B">
      <w:pPr>
        <w:pStyle w:val="Heading2"/>
        <w:spacing w:line="480" w:lineRule="auto"/>
        <w:rPr>
          <w:rFonts w:ascii="Times New Roman" w:hAnsi="Times New Roman" w:cs="Times New Roman"/>
          <w:rPrChange w:id="396" w:author="Brant McNeece" w:date="2021-09-07T19:52:00Z">
            <w:rPr/>
          </w:rPrChange>
        </w:rPr>
        <w:pPrChange w:id="397" w:author="Brant McNeece" w:date="2021-09-07T19:52:00Z">
          <w:pPr>
            <w:pStyle w:val="Heading2"/>
          </w:pPr>
        </w:pPrChange>
      </w:pPr>
      <w:r w:rsidRPr="002A3B59">
        <w:rPr>
          <w:rStyle w:val="s1"/>
          <w:rFonts w:ascii="Times New Roman" w:hAnsi="Times New Roman" w:cs="Times New Roman"/>
          <w:rPrChange w:id="398" w:author="Brant McNeece" w:date="2021-09-07T19:52:00Z">
            <w:rPr>
              <w:rStyle w:val="s1"/>
            </w:rPr>
          </w:rPrChange>
        </w:rPr>
        <w:lastRenderedPageBreak/>
        <w:t xml:space="preserve">Statistical </w:t>
      </w:r>
      <w:r w:rsidR="00F01812" w:rsidRPr="002A3B59">
        <w:rPr>
          <w:rStyle w:val="s1"/>
          <w:rFonts w:ascii="Times New Roman" w:hAnsi="Times New Roman" w:cs="Times New Roman"/>
          <w:rPrChange w:id="399" w:author="Brant McNeece" w:date="2021-09-07T19:52:00Z">
            <w:rPr>
              <w:rStyle w:val="s1"/>
            </w:rPr>
          </w:rPrChange>
        </w:rPr>
        <w:t>Analysis</w:t>
      </w:r>
    </w:p>
    <w:p w14:paraId="69A52FAE" w14:textId="66DA46A3" w:rsidR="007250A7" w:rsidRPr="002A3B59" w:rsidRDefault="00457E4D">
      <w:pPr>
        <w:pStyle w:val="p1"/>
        <w:spacing w:line="480" w:lineRule="auto"/>
        <w:rPr>
          <w:rFonts w:ascii="Times New Roman" w:hAnsi="Times New Roman"/>
          <w:rPrChange w:id="400" w:author="Brant McNeece" w:date="2021-09-07T19:52:00Z">
            <w:rPr>
              <w:rFonts w:ascii=".SFUI-Regular" w:hAnsi=".SFUI-Regular"/>
            </w:rPr>
          </w:rPrChange>
        </w:rPr>
        <w:pPrChange w:id="401" w:author="Brant McNeece" w:date="2021-09-07T19:52:00Z">
          <w:pPr>
            <w:pStyle w:val="p1"/>
          </w:pPr>
        </w:pPrChange>
      </w:pPr>
      <w:r w:rsidRPr="002A3B59">
        <w:rPr>
          <w:rStyle w:val="s1"/>
          <w:rFonts w:ascii="Times New Roman" w:hAnsi="Times New Roman"/>
          <w:rPrChange w:id="402" w:author="Brant McNeece" w:date="2021-09-07T19:52:00Z">
            <w:rPr>
              <w:rStyle w:val="s1"/>
            </w:rPr>
          </w:rPrChange>
        </w:rPr>
        <w:t>Values used for seed protein and oil content were determined using SAS PROC GLM where genotype was treated as fixe</w:t>
      </w:r>
      <w:r w:rsidR="00463879" w:rsidRPr="002A3B59">
        <w:rPr>
          <w:rStyle w:val="s1"/>
          <w:rFonts w:ascii="Times New Roman" w:hAnsi="Times New Roman"/>
          <w:rPrChange w:id="403" w:author="Brant McNeece" w:date="2021-09-07T19:52:00Z">
            <w:rPr>
              <w:rStyle w:val="s1"/>
            </w:rPr>
          </w:rPrChange>
        </w:rPr>
        <w:t>d</w:t>
      </w:r>
      <w:r w:rsidRPr="002A3B59">
        <w:rPr>
          <w:rStyle w:val="s1"/>
          <w:rFonts w:ascii="Times New Roman" w:hAnsi="Times New Roman"/>
          <w:rPrChange w:id="404" w:author="Brant McNeece" w:date="2021-09-07T19:52:00Z">
            <w:rPr>
              <w:rStyle w:val="s1"/>
            </w:rPr>
          </w:rPrChange>
        </w:rPr>
        <w:t xml:space="preserve"> and environment and replication were treated as random</w:t>
      </w:r>
      <w:r w:rsidR="004C4342" w:rsidRPr="002A3B59">
        <w:rPr>
          <w:rStyle w:val="s1"/>
          <w:rFonts w:ascii="Times New Roman" w:hAnsi="Times New Roman"/>
          <w:rPrChange w:id="405" w:author="Brant McNeece" w:date="2021-09-07T19:52:00Z">
            <w:rPr>
              <w:rStyle w:val="s1"/>
            </w:rPr>
          </w:rPrChange>
        </w:rPr>
        <w:t xml:space="preserve"> </w:t>
      </w:r>
      <w:r w:rsidR="004C4342" w:rsidRPr="002A3B59">
        <w:rPr>
          <w:rStyle w:val="s1"/>
          <w:rFonts w:ascii="Times New Roman" w:hAnsi="Times New Roman"/>
          <w:rPrChange w:id="406" w:author="Brant McNeece" w:date="2021-09-07T19:52:00Z">
            <w:rPr>
              <w:rStyle w:val="s1"/>
            </w:rPr>
          </w:rPrChange>
        </w:rPr>
        <w:fldChar w:fldCharType="begin" w:fldLock="1"/>
      </w:r>
      <w:r w:rsidR="00BA544A" w:rsidRPr="002A3B59">
        <w:rPr>
          <w:rStyle w:val="s1"/>
          <w:rFonts w:ascii="Times New Roman" w:hAnsi="Times New Roman"/>
          <w:rPrChange w:id="407" w:author="Brant McNeece" w:date="2021-09-07T19:52:00Z">
            <w:rPr>
              <w:rStyle w:val="s1"/>
            </w:rPr>
          </w:rPrChange>
        </w:rPr>
        <w:instrText>ADDIN CSL_CITATION {"citationItems":[{"id":"ITEM-1","itemData":{"ISBN":"9196774444","abstract":"SAS Institute Inc. (SAS or the company) is a provider of business analytics software and services. The company offers data integration, storage, analytics, and business intelligence applications. SAS operates in the Americas, Europe, Middle East, Africa (EMEA) and the Asia Pacific regions. It is headquartered in Cary, North Carolina and employed 13,764 people at the end of 2013. The company recorded revenues of $3,020 million during the financial year ended December 2013 (FY2013), an increase of 5.2% over FY2012. [ABSTRACT FROM AUTHOR]","author":[{"dropping-particle":"","family":"SAS Institute","given":"","non-dropping-particle":"","parse-names":false,"suffix":""}],"container-title":"SAS Institute Inc.","id":"ITEM-1","issued":{"date-parts":[["2012"]]},"title":"SAS version 9.4","type":"article"},"uris":["http://www.mendeley.com/documents/?uuid=efc584eb-db5b-40d1-ae22-269eeaab3939"]}],"mendeley":{"formattedCitation":"(SAS Institute, 2012)","plainTextFormattedCitation":"(SAS Institute, 2012)","previouslyFormattedCitation":"(SAS Institute, 2012)"},"properties":{"noteIndex":0},"schema":"https://github.com/citation-style-language/schema/raw/master/csl-citation.json"}</w:instrText>
      </w:r>
      <w:r w:rsidR="004C4342" w:rsidRPr="002A3B59">
        <w:rPr>
          <w:rStyle w:val="s1"/>
          <w:rFonts w:ascii="Times New Roman" w:hAnsi="Times New Roman"/>
          <w:rPrChange w:id="408" w:author="Brant McNeece" w:date="2021-09-07T19:52:00Z">
            <w:rPr>
              <w:rStyle w:val="s1"/>
            </w:rPr>
          </w:rPrChange>
        </w:rPr>
        <w:fldChar w:fldCharType="separate"/>
      </w:r>
      <w:r w:rsidR="004C4342" w:rsidRPr="002A3B59">
        <w:rPr>
          <w:rStyle w:val="s1"/>
          <w:rFonts w:ascii="Times New Roman" w:hAnsi="Times New Roman"/>
          <w:noProof/>
          <w:rPrChange w:id="409" w:author="Brant McNeece" w:date="2021-09-07T19:52:00Z">
            <w:rPr>
              <w:rStyle w:val="s1"/>
              <w:noProof/>
            </w:rPr>
          </w:rPrChange>
        </w:rPr>
        <w:t>(SAS Institute, 2012)</w:t>
      </w:r>
      <w:r w:rsidR="004C4342" w:rsidRPr="002A3B59">
        <w:rPr>
          <w:rStyle w:val="s1"/>
          <w:rFonts w:ascii="Times New Roman" w:hAnsi="Times New Roman"/>
          <w:rPrChange w:id="410" w:author="Brant McNeece" w:date="2021-09-07T19:52:00Z">
            <w:rPr>
              <w:rStyle w:val="s1"/>
            </w:rPr>
          </w:rPrChange>
        </w:rPr>
        <w:fldChar w:fldCharType="end"/>
      </w:r>
      <w:r w:rsidRPr="002A3B59">
        <w:rPr>
          <w:rStyle w:val="s1"/>
          <w:rFonts w:ascii="Times New Roman" w:hAnsi="Times New Roman"/>
          <w:rPrChange w:id="411" w:author="Brant McNeece" w:date="2021-09-07T19:52:00Z">
            <w:rPr>
              <w:rStyle w:val="s1"/>
            </w:rPr>
          </w:rPrChange>
        </w:rPr>
        <w:t>.</w:t>
      </w:r>
      <w:r w:rsidRPr="002A3B59">
        <w:rPr>
          <w:rStyle w:val="apple-converted-space"/>
          <w:rFonts w:ascii="Times New Roman" w:hAnsi="Times New Roman" w:hint="eastAsia"/>
          <w:rPrChange w:id="412" w:author="Brant McNeece" w:date="2021-09-07T19:52:00Z">
            <w:rPr>
              <w:rStyle w:val="apple-converted-space"/>
              <w:rFonts w:ascii=".SFUI-Regular" w:hAnsi=".SFUI-Regular" w:hint="eastAsia"/>
            </w:rPr>
          </w:rPrChange>
        </w:rPr>
        <w:t> </w:t>
      </w:r>
      <w:r w:rsidR="00862E29" w:rsidRPr="002A3B59">
        <w:rPr>
          <w:rStyle w:val="apple-converted-space"/>
          <w:rFonts w:ascii="Times New Roman" w:hAnsi="Times New Roman"/>
          <w:rPrChange w:id="413" w:author="Brant McNeece" w:date="2021-09-07T19:52:00Z">
            <w:rPr>
              <w:rStyle w:val="apple-converted-space"/>
              <w:rFonts w:ascii=".SFUI-Regular" w:hAnsi=".SFUI-Regular"/>
            </w:rPr>
          </w:rPrChange>
        </w:rPr>
        <w:t>Values are reported for each individual environment</w:t>
      </w:r>
      <w:r w:rsidR="00951519" w:rsidRPr="002A3B59">
        <w:rPr>
          <w:rStyle w:val="apple-converted-space"/>
          <w:rFonts w:ascii="Times New Roman" w:hAnsi="Times New Roman"/>
          <w:rPrChange w:id="414" w:author="Brant McNeece" w:date="2021-09-07T19:52:00Z">
            <w:rPr>
              <w:rStyle w:val="apple-converted-space"/>
              <w:rFonts w:ascii=".SFUI-Regular" w:hAnsi=".SFUI-Regular"/>
            </w:rPr>
          </w:rPrChange>
        </w:rPr>
        <w:t xml:space="preserve"> (state and year)</w:t>
      </w:r>
      <w:r w:rsidR="00862E29" w:rsidRPr="002A3B59">
        <w:rPr>
          <w:rStyle w:val="apple-converted-space"/>
          <w:rFonts w:ascii="Times New Roman" w:hAnsi="Times New Roman"/>
          <w:rPrChange w:id="415" w:author="Brant McNeece" w:date="2021-09-07T19:52:00Z">
            <w:rPr>
              <w:rStyle w:val="apple-converted-space"/>
              <w:rFonts w:ascii=".SFUI-Regular" w:hAnsi=".SFUI-Regular"/>
            </w:rPr>
          </w:rPrChange>
        </w:rPr>
        <w:t xml:space="preserve"> and </w:t>
      </w:r>
      <w:r w:rsidR="005442AD" w:rsidRPr="002A3B59">
        <w:rPr>
          <w:rStyle w:val="apple-converted-space"/>
          <w:rFonts w:ascii="Times New Roman" w:hAnsi="Times New Roman"/>
          <w:rPrChange w:id="416" w:author="Brant McNeece" w:date="2021-09-07T19:52:00Z">
            <w:rPr>
              <w:rStyle w:val="apple-converted-space"/>
              <w:rFonts w:ascii=".SFUI-Regular" w:hAnsi=".SFUI-Regular"/>
            </w:rPr>
          </w:rPrChange>
        </w:rPr>
        <w:t xml:space="preserve">all environments within a population (combined). </w:t>
      </w:r>
      <w:r w:rsidR="005666CB" w:rsidRPr="002A3B59">
        <w:rPr>
          <w:rStyle w:val="apple-converted-space"/>
          <w:rFonts w:ascii="Times New Roman" w:hAnsi="Times New Roman"/>
          <w:rPrChange w:id="417" w:author="Brant McNeece" w:date="2021-09-07T19:52:00Z">
            <w:rPr>
              <w:rStyle w:val="apple-converted-space"/>
              <w:rFonts w:ascii=".SFUI-Regular" w:hAnsi=".SFUI-Regular"/>
            </w:rPr>
          </w:rPrChange>
        </w:rPr>
        <w:t>Pearson correlation coefficients</w:t>
      </w:r>
      <w:r w:rsidR="001262C1" w:rsidRPr="002A3B59">
        <w:rPr>
          <w:rStyle w:val="apple-converted-space"/>
          <w:rFonts w:ascii="Times New Roman" w:hAnsi="Times New Roman"/>
          <w:rPrChange w:id="418" w:author="Brant McNeece" w:date="2021-09-07T19:52:00Z">
            <w:rPr>
              <w:rStyle w:val="apple-converted-space"/>
              <w:rFonts w:ascii=".SFUI-Regular" w:hAnsi=".SFUI-Regular"/>
            </w:rPr>
          </w:rPrChange>
        </w:rPr>
        <w:t xml:space="preserve"> of the </w:t>
      </w:r>
      <w:proofErr w:type="spellStart"/>
      <w:r w:rsidR="001262C1" w:rsidRPr="002A3B59">
        <w:rPr>
          <w:rStyle w:val="apple-converted-space"/>
          <w:rFonts w:ascii="Times New Roman" w:hAnsi="Times New Roman"/>
          <w:rPrChange w:id="419" w:author="Brant McNeece" w:date="2021-09-07T19:52:00Z">
            <w:rPr>
              <w:rStyle w:val="apple-converted-space"/>
              <w:rFonts w:ascii=".SFUI-Regular" w:hAnsi=".SFUI-Regular"/>
            </w:rPr>
          </w:rPrChange>
        </w:rPr>
        <w:t>LSMeans</w:t>
      </w:r>
      <w:proofErr w:type="spellEnd"/>
      <w:r w:rsidR="005666CB" w:rsidRPr="002A3B59">
        <w:rPr>
          <w:rStyle w:val="apple-converted-space"/>
          <w:rFonts w:ascii="Times New Roman" w:hAnsi="Times New Roman"/>
          <w:rPrChange w:id="420" w:author="Brant McNeece" w:date="2021-09-07T19:52:00Z">
            <w:rPr>
              <w:rStyle w:val="apple-converted-space"/>
              <w:rFonts w:ascii=".SFUI-Regular" w:hAnsi=".SFUI-Regular"/>
            </w:rPr>
          </w:rPrChange>
        </w:rPr>
        <w:t xml:space="preserve"> were acquired using </w:t>
      </w:r>
      <w:r w:rsidR="001262C1" w:rsidRPr="002A3B59">
        <w:rPr>
          <w:rStyle w:val="apple-converted-space"/>
          <w:rFonts w:ascii="Times New Roman" w:hAnsi="Times New Roman"/>
          <w:rPrChange w:id="421" w:author="Brant McNeece" w:date="2021-09-07T19:52:00Z">
            <w:rPr>
              <w:rStyle w:val="apple-converted-space"/>
              <w:rFonts w:ascii=".SFUI-Regular" w:hAnsi=".SFUI-Regular"/>
            </w:rPr>
          </w:rPrChange>
        </w:rPr>
        <w:t>the correlation package in R</w:t>
      </w:r>
      <w:r w:rsidR="006D1514" w:rsidRPr="002A3B59">
        <w:rPr>
          <w:rStyle w:val="apple-converted-space"/>
          <w:rFonts w:ascii="Times New Roman" w:hAnsi="Times New Roman"/>
          <w:rPrChange w:id="422" w:author="Brant McNeece" w:date="2021-09-07T19:52:00Z">
            <w:rPr>
              <w:rStyle w:val="apple-converted-space"/>
              <w:rFonts w:ascii=".SFUI-Regular" w:hAnsi=".SFUI-Regular"/>
            </w:rPr>
          </w:rPrChange>
        </w:rPr>
        <w:t xml:space="preserve"> </w:t>
      </w:r>
      <w:r w:rsidR="00BA544A" w:rsidRPr="002A3B59">
        <w:rPr>
          <w:rStyle w:val="apple-converted-space"/>
          <w:rFonts w:ascii="Times New Roman" w:hAnsi="Times New Roman"/>
          <w:rPrChange w:id="423" w:author="Brant McNeece" w:date="2021-09-07T19:52:00Z">
            <w:rPr>
              <w:rStyle w:val="apple-converted-space"/>
              <w:rFonts w:ascii=".SFUI-Regular" w:hAnsi=".SFUI-Regular"/>
            </w:rPr>
          </w:rPrChange>
        </w:rPr>
        <w:fldChar w:fldCharType="begin" w:fldLock="1"/>
      </w:r>
      <w:r w:rsidR="00BA544A" w:rsidRPr="002A3B59">
        <w:rPr>
          <w:rStyle w:val="apple-converted-space"/>
          <w:rFonts w:ascii="Times New Roman" w:hAnsi="Times New Roman"/>
          <w:rPrChange w:id="424" w:author="Brant McNeece" w:date="2021-09-07T19:52:00Z">
            <w:rPr>
              <w:rStyle w:val="apple-converted-space"/>
              <w:rFonts w:ascii=".SFUI-Regular" w:hAnsi=".SFUI-Regular"/>
            </w:rPr>
          </w:rPrChange>
        </w:rPr>
        <w:instrText>ADDIN CSL_CITATION {"citationItems":[{"id":"ITEM-1","itemData":{"DOI":"10.21105/JOSS.02306","abstract":"Correlations tests are arguably one of the most commonly used statistical procedures, and areused as a basis in many applications such as exploratory data analysis, structural modelling,data engineering etc. In this context, we presentcorrelation, a toolbox for the R language(R Core Team, 2019) and part of theeasystatscollection, focused on correlation analysis.","author":[{"dropping-particle":"","family":"Makowski","given":"Dominique","non-dropping-particle":"","parse-names":false,"suffix":""},{"dropping-particle":"","family":"Ben-Shachar","given":"Mattan","non-dropping-particle":"","parse-names":false,"suffix":""},{"dropping-particle":"","family":"Patil","given":"Indrajeet","non-dropping-particle":"","parse-names":false,"suffix":""},{"dropping-particle":"","family":"L</w:instrText>
      </w:r>
      <w:r w:rsidR="00BA544A" w:rsidRPr="002A3B59">
        <w:rPr>
          <w:rStyle w:val="apple-converted-space"/>
          <w:rFonts w:ascii="Times New Roman" w:hAnsi="Times New Roman" w:hint="eastAsia"/>
          <w:rPrChange w:id="425" w:author="Brant McNeece" w:date="2021-09-07T19:52:00Z">
            <w:rPr>
              <w:rStyle w:val="apple-converted-space"/>
              <w:rFonts w:ascii=".SFUI-Regular" w:hAnsi=".SFUI-Regular" w:hint="eastAsia"/>
            </w:rPr>
          </w:rPrChange>
        </w:rPr>
        <w:instrText>ü</w:instrText>
      </w:r>
      <w:r w:rsidR="00BA544A" w:rsidRPr="002A3B59">
        <w:rPr>
          <w:rStyle w:val="apple-converted-space"/>
          <w:rFonts w:ascii="Times New Roman" w:hAnsi="Times New Roman"/>
          <w:rPrChange w:id="426" w:author="Brant McNeece" w:date="2021-09-07T19:52:00Z">
            <w:rPr>
              <w:rStyle w:val="apple-converted-space"/>
              <w:rFonts w:ascii=".SFUI-Regular" w:hAnsi=".SFUI-Regular"/>
            </w:rPr>
          </w:rPrChange>
        </w:rPr>
        <w:instrText>decke","given":"Daniel","non-dropping-particle":"","parse-names":false,"suffix":""}],"container-title":"Journal of Open Source Software","id":"ITEM-1","issue":"51","issued":{"date-parts":[["2020","7","16"]]},"page":"2306","publisher":"The Open Journal","title":"Methods and Algorithms for Correlation Analysis in R","type":"article-journal","volume":"5"},"uris":["http://www.mendeley.com/documents/?uuid=79a2e049-c55f-322b-bc8c-ea561bfbead0"]}],"mendeley":{"formattedCitation":"(Makowski et al., 2020)","plainTextFormattedCitation":"(Makowski et al., 2020)","previouslyFormattedCitation":"(Makowski et al., 2020)"},"properties":{"noteIndex":0},"schema":"https://github.com/citation-style-language/schema/raw/master/csl-citation.json"}</w:instrText>
      </w:r>
      <w:r w:rsidR="00BA544A" w:rsidRPr="002A3B59">
        <w:rPr>
          <w:rStyle w:val="apple-converted-space"/>
          <w:rFonts w:ascii="Times New Roman" w:hAnsi="Times New Roman"/>
          <w:rPrChange w:id="427" w:author="Brant McNeece" w:date="2021-09-07T19:52:00Z">
            <w:rPr>
              <w:rStyle w:val="apple-converted-space"/>
              <w:rFonts w:ascii=".SFUI-Regular" w:hAnsi=".SFUI-Regular"/>
            </w:rPr>
          </w:rPrChange>
        </w:rPr>
        <w:fldChar w:fldCharType="separate"/>
      </w:r>
      <w:r w:rsidR="00BA544A" w:rsidRPr="002A3B59">
        <w:rPr>
          <w:rStyle w:val="apple-converted-space"/>
          <w:rFonts w:ascii="Times New Roman" w:hAnsi="Times New Roman"/>
          <w:noProof/>
          <w:rPrChange w:id="428" w:author="Brant McNeece" w:date="2021-09-07T19:52:00Z">
            <w:rPr>
              <w:rStyle w:val="apple-converted-space"/>
              <w:rFonts w:ascii=".SFUI-Regular" w:hAnsi=".SFUI-Regular"/>
              <w:noProof/>
            </w:rPr>
          </w:rPrChange>
        </w:rPr>
        <w:t>(Makowski et al., 2020)</w:t>
      </w:r>
      <w:r w:rsidR="00BA544A" w:rsidRPr="002A3B59">
        <w:rPr>
          <w:rStyle w:val="apple-converted-space"/>
          <w:rFonts w:ascii="Times New Roman" w:hAnsi="Times New Roman"/>
          <w:rPrChange w:id="429" w:author="Brant McNeece" w:date="2021-09-07T19:52:00Z">
            <w:rPr>
              <w:rStyle w:val="apple-converted-space"/>
              <w:rFonts w:ascii=".SFUI-Regular" w:hAnsi=".SFUI-Regular"/>
            </w:rPr>
          </w:rPrChange>
        </w:rPr>
        <w:fldChar w:fldCharType="end"/>
      </w:r>
      <w:r w:rsidR="001262C1" w:rsidRPr="002A3B59">
        <w:rPr>
          <w:rStyle w:val="apple-converted-space"/>
          <w:rFonts w:ascii="Times New Roman" w:hAnsi="Times New Roman"/>
          <w:rPrChange w:id="430" w:author="Brant McNeece" w:date="2021-09-07T19:52:00Z">
            <w:rPr>
              <w:rStyle w:val="apple-converted-space"/>
              <w:rFonts w:ascii=".SFUI-Regular" w:hAnsi=".SFUI-Regular"/>
            </w:rPr>
          </w:rPrChange>
        </w:rPr>
        <w:t xml:space="preserve">. </w:t>
      </w:r>
      <w:r w:rsidR="00754331" w:rsidRPr="002A3B59">
        <w:rPr>
          <w:rStyle w:val="apple-converted-space"/>
          <w:rFonts w:ascii="Times New Roman" w:hAnsi="Times New Roman"/>
          <w:rPrChange w:id="431" w:author="Brant McNeece" w:date="2021-09-07T19:52:00Z">
            <w:rPr>
              <w:rStyle w:val="apple-converted-space"/>
              <w:rFonts w:ascii=".SFUI-Regular" w:hAnsi=".SFUI-Regular"/>
            </w:rPr>
          </w:rPrChange>
        </w:rPr>
        <w:t>Summary statistics were</w:t>
      </w:r>
      <w:r w:rsidR="007250A7" w:rsidRPr="002A3B59">
        <w:rPr>
          <w:rStyle w:val="apple-converted-space"/>
          <w:rFonts w:ascii="Times New Roman" w:hAnsi="Times New Roman"/>
          <w:rPrChange w:id="432" w:author="Brant McNeece" w:date="2021-09-07T19:52:00Z">
            <w:rPr>
              <w:rStyle w:val="apple-converted-space"/>
              <w:rFonts w:ascii=".SFUI-Regular" w:hAnsi=".SFUI-Regular"/>
            </w:rPr>
          </w:rPrChange>
        </w:rPr>
        <w:t xml:space="preserve"> produced by </w:t>
      </w:r>
      <w:r w:rsidR="00285576" w:rsidRPr="002A3B59">
        <w:rPr>
          <w:rStyle w:val="apple-converted-space"/>
          <w:rFonts w:ascii="Times New Roman" w:hAnsi="Times New Roman"/>
          <w:rPrChange w:id="433" w:author="Brant McNeece" w:date="2021-09-07T19:52:00Z">
            <w:rPr>
              <w:rStyle w:val="apple-converted-space"/>
              <w:rFonts w:ascii=".SFUI-Regular" w:hAnsi=".SFUI-Regular"/>
            </w:rPr>
          </w:rPrChange>
        </w:rPr>
        <w:t xml:space="preserve">QTL </w:t>
      </w:r>
      <w:proofErr w:type="spellStart"/>
      <w:r w:rsidR="00285576" w:rsidRPr="002A3B59">
        <w:rPr>
          <w:rStyle w:val="apple-converted-space"/>
          <w:rFonts w:ascii="Times New Roman" w:hAnsi="Times New Roman"/>
          <w:rPrChange w:id="434" w:author="Brant McNeece" w:date="2021-09-07T19:52:00Z">
            <w:rPr>
              <w:rStyle w:val="apple-converted-space"/>
              <w:rFonts w:ascii=".SFUI-Regular" w:hAnsi=".SFUI-Regular"/>
            </w:rPr>
          </w:rPrChange>
        </w:rPr>
        <w:t>IciMapping</w:t>
      </w:r>
      <w:proofErr w:type="spellEnd"/>
      <w:r w:rsidR="00BA544A" w:rsidRPr="002A3B59">
        <w:rPr>
          <w:rStyle w:val="apple-converted-space"/>
          <w:rFonts w:ascii="Times New Roman" w:hAnsi="Times New Roman"/>
          <w:rPrChange w:id="435" w:author="Brant McNeece" w:date="2021-09-07T19:52:00Z">
            <w:rPr>
              <w:rStyle w:val="apple-converted-space"/>
              <w:rFonts w:ascii=".SFUI-Regular" w:hAnsi=".SFUI-Regular"/>
            </w:rPr>
          </w:rPrChange>
        </w:rPr>
        <w:t xml:space="preserve"> </w:t>
      </w:r>
      <w:r w:rsidR="00BA544A" w:rsidRPr="002A3B59">
        <w:rPr>
          <w:rStyle w:val="apple-converted-space"/>
          <w:rFonts w:ascii="Times New Roman" w:hAnsi="Times New Roman"/>
          <w:rPrChange w:id="436" w:author="Brant McNeece" w:date="2021-09-07T19:52:00Z">
            <w:rPr>
              <w:rStyle w:val="apple-converted-space"/>
              <w:rFonts w:ascii=".SFUI-Regular" w:hAnsi=".SFUI-Regular"/>
            </w:rPr>
          </w:rPrChange>
        </w:rPr>
        <w:fldChar w:fldCharType="begin" w:fldLock="1"/>
      </w:r>
      <w:r w:rsidR="006D5C89" w:rsidRPr="002A3B59">
        <w:rPr>
          <w:rStyle w:val="apple-converted-space"/>
          <w:rFonts w:ascii="Times New Roman" w:hAnsi="Times New Roman"/>
          <w:rPrChange w:id="437" w:author="Brant McNeece" w:date="2021-09-07T19:52:00Z">
            <w:rPr>
              <w:rStyle w:val="apple-converted-space"/>
              <w:rFonts w:ascii=".SFUI-Regular" w:hAnsi=".SFUI-Regular"/>
            </w:rPr>
          </w:rPrChange>
        </w:rPr>
        <w:instrText>ADDIN CSL_CITATION {"citationItems":[{"id":"ITEM-1","itemData":{"DOI":"10.1016/J.CJ.2015.01.001","ISSN":"2214-5141","abstract":"QTL IciMapping is freely available public software capable of building high-density linkage maps and mapping quantitative trait loci (QTL) in biparental populations. Eight functionalities are integrated in this software package: (1) BIN: binning of redundant markers; (2) MAP: construction of linkage maps in biparental populations; (3) CMP: consensus map construction from multiple linkage maps sharing common markers; (4) SDL: mapping of segregation distortion loci; (5) BIP: mapping of additive, dominant, and digenic epistasis genes; (6) MET: QTL-by-environment interaction analysis; (7) CSL: mapping of additive and digenic epistasis genes with chromosome segment substitution lines; and (8) NAM: QTL mapping in NAM populations. Input files can be arranged in plain text, MS Excel 2003, or MS Excel 2007 formats. Output files have the same prefix name as the input but with different extensions. As examples, there are two output files in BIN, one for summarizing the identified bin groups and deleted markers in each bin, and the other for using the MAP functionality. Eight output files are generated by MAP, including summary of the completed linkage maps, Mendelian ratio test of individual markers, estimates of recombination frequencies, LOD scores, and genetic distances, and the input files for using the BIP, SDL, and MET functionalities. More than 30 output files are generated by BIP, including results at all scanning positions, identified QTL, permutation tests, and detection powers for up to six mapping methods. Three supplementary tools have also been developed to display completed genetic linkage maps, to estimate recombination frequency between two loci, and to perform analysis of variance for multi-environmental trials.","author":[{"dropping-particle":"","family":"Meng","given":"Lei","non-dropping-particle":"","parse-names":false,"suffix":""},{"dropping-particle":"","family":"Li","given":"Huihui","non-dropping-particle":"","parse-names":false,"suffix":""},{"dropping-particle":"","family":"Zhang","given":"Luyan","non-dropping-particle":"","parse-names":false,"suffix":""},{"dropping-particle":"","family":"Wang","given":"Jiankang","non-dropping-particle":"","parse-names":false,"suffix":""}],"container-title":"The Crop Journal","id":"ITEM-1","issue":"3","issued":{"date-parts":[["2015","6","1"]]},"page":"269-283","publisher":"Elsevier","title":"QTL IciMapping: Integrated software for genetic linkage map construction and quantitative trait locus mapping in biparental populations","type":"article-journal","volume":"3"},"uris":["http://www.mendeley.com/documents/?uuid=abc492c2-b5b9-3406-9af7-9fad45d299f1"]}],"mendeley":{"formattedCitation":"(Meng et al., 2015)","plainTextFormattedCitation":"(Meng et al., 2015)","previouslyFormattedCitation":"(Meng et al., 2015)"},"properties":{"noteIndex":0},"schema":"https://github.com/citation-style-language/schema/raw/master/csl-citation.json"}</w:instrText>
      </w:r>
      <w:r w:rsidR="00BA544A" w:rsidRPr="002A3B59">
        <w:rPr>
          <w:rStyle w:val="apple-converted-space"/>
          <w:rFonts w:ascii="Times New Roman" w:hAnsi="Times New Roman"/>
          <w:rPrChange w:id="438" w:author="Brant McNeece" w:date="2021-09-07T19:52:00Z">
            <w:rPr>
              <w:rStyle w:val="apple-converted-space"/>
              <w:rFonts w:ascii=".SFUI-Regular" w:hAnsi=".SFUI-Regular"/>
            </w:rPr>
          </w:rPrChange>
        </w:rPr>
        <w:fldChar w:fldCharType="separate"/>
      </w:r>
      <w:r w:rsidR="00BA544A" w:rsidRPr="002A3B59">
        <w:rPr>
          <w:rStyle w:val="apple-converted-space"/>
          <w:rFonts w:ascii="Times New Roman" w:hAnsi="Times New Roman"/>
          <w:noProof/>
          <w:rPrChange w:id="439" w:author="Brant McNeece" w:date="2021-09-07T19:52:00Z">
            <w:rPr>
              <w:rStyle w:val="apple-converted-space"/>
              <w:rFonts w:ascii=".SFUI-Regular" w:hAnsi=".SFUI-Regular"/>
              <w:noProof/>
            </w:rPr>
          </w:rPrChange>
        </w:rPr>
        <w:t>(Meng et al., 2015)</w:t>
      </w:r>
      <w:r w:rsidR="00BA544A" w:rsidRPr="002A3B59">
        <w:rPr>
          <w:rStyle w:val="apple-converted-space"/>
          <w:rFonts w:ascii="Times New Roman" w:hAnsi="Times New Roman"/>
          <w:rPrChange w:id="440" w:author="Brant McNeece" w:date="2021-09-07T19:52:00Z">
            <w:rPr>
              <w:rStyle w:val="apple-converted-space"/>
              <w:rFonts w:ascii=".SFUI-Regular" w:hAnsi=".SFUI-Regular"/>
            </w:rPr>
          </w:rPrChange>
        </w:rPr>
        <w:fldChar w:fldCharType="end"/>
      </w:r>
      <w:r w:rsidR="007250A7" w:rsidRPr="002A3B59">
        <w:rPr>
          <w:rStyle w:val="apple-converted-space"/>
          <w:rFonts w:ascii="Times New Roman" w:hAnsi="Times New Roman"/>
          <w:rPrChange w:id="441" w:author="Brant McNeece" w:date="2021-09-07T19:52:00Z">
            <w:rPr>
              <w:rStyle w:val="apple-converted-space"/>
              <w:rFonts w:ascii=".SFUI-Regular" w:hAnsi=".SFUI-Regular"/>
            </w:rPr>
          </w:rPrChange>
        </w:rPr>
        <w:t xml:space="preserve">. </w:t>
      </w:r>
    </w:p>
    <w:p w14:paraId="710B6D94" w14:textId="77777777" w:rsidR="00457E4D" w:rsidRPr="002A3B59" w:rsidRDefault="00457E4D">
      <w:pPr>
        <w:pStyle w:val="p2"/>
        <w:spacing w:line="480" w:lineRule="auto"/>
        <w:rPr>
          <w:rFonts w:ascii="Times New Roman" w:hAnsi="Times New Roman"/>
          <w:rPrChange w:id="442" w:author="Brant McNeece" w:date="2021-09-07T19:52:00Z">
            <w:rPr/>
          </w:rPrChange>
        </w:rPr>
        <w:pPrChange w:id="443" w:author="Brant McNeece" w:date="2021-09-07T19:52:00Z">
          <w:pPr>
            <w:pStyle w:val="p2"/>
          </w:pPr>
        </w:pPrChange>
      </w:pPr>
    </w:p>
    <w:p w14:paraId="5E77C684" w14:textId="4512EF39" w:rsidR="00457E4D" w:rsidRPr="002A3B59" w:rsidRDefault="00457E4D">
      <w:pPr>
        <w:pStyle w:val="Heading1"/>
        <w:spacing w:line="480" w:lineRule="auto"/>
        <w:rPr>
          <w:rStyle w:val="s1"/>
          <w:rFonts w:ascii="Times New Roman" w:hAnsi="Times New Roman" w:cs="Times New Roman"/>
          <w:rPrChange w:id="444" w:author="Brant McNeece" w:date="2021-09-07T19:52:00Z">
            <w:rPr>
              <w:rStyle w:val="s1"/>
              <w:rFonts w:eastAsiaTheme="minorEastAsia" w:cs="Times New Roman"/>
              <w:color w:val="auto"/>
            </w:rPr>
          </w:rPrChange>
        </w:rPr>
        <w:pPrChange w:id="445" w:author="Brant McNeece" w:date="2021-09-07T19:52:00Z">
          <w:pPr>
            <w:pStyle w:val="Heading1"/>
          </w:pPr>
        </w:pPrChange>
      </w:pPr>
      <w:r w:rsidRPr="002A3B59">
        <w:rPr>
          <w:rStyle w:val="s1"/>
          <w:rFonts w:ascii="Times New Roman" w:hAnsi="Times New Roman" w:cs="Times New Roman"/>
          <w:rPrChange w:id="446" w:author="Brant McNeece" w:date="2021-09-07T19:52:00Z">
            <w:rPr>
              <w:rStyle w:val="s1"/>
            </w:rPr>
          </w:rPrChange>
        </w:rPr>
        <w:t>RESULTS</w:t>
      </w:r>
    </w:p>
    <w:p w14:paraId="0270263E" w14:textId="4154216B" w:rsidR="007E0702" w:rsidRPr="002A3B59" w:rsidRDefault="004A179C">
      <w:pPr>
        <w:pStyle w:val="Heading2"/>
        <w:spacing w:line="480" w:lineRule="auto"/>
        <w:rPr>
          <w:rStyle w:val="s1"/>
          <w:rFonts w:ascii="Times New Roman" w:hAnsi="Times New Roman" w:cs="Times New Roman"/>
          <w:rPrChange w:id="447" w:author="Brant McNeece" w:date="2021-09-07T19:52:00Z">
            <w:rPr>
              <w:rStyle w:val="s1"/>
            </w:rPr>
          </w:rPrChange>
        </w:rPr>
        <w:pPrChange w:id="448" w:author="Brant McNeece" w:date="2021-09-07T19:52:00Z">
          <w:pPr>
            <w:pStyle w:val="Heading2"/>
          </w:pPr>
        </w:pPrChange>
      </w:pPr>
      <w:r w:rsidRPr="002A3B59">
        <w:rPr>
          <w:rStyle w:val="s1"/>
          <w:rFonts w:ascii="Times New Roman" w:hAnsi="Times New Roman" w:cs="Times New Roman"/>
          <w:rPrChange w:id="449" w:author="Brant McNeece" w:date="2021-09-07T19:52:00Z">
            <w:rPr>
              <w:rStyle w:val="s1"/>
            </w:rPr>
          </w:rPrChange>
        </w:rPr>
        <w:t>Seed oil and protein content</w:t>
      </w:r>
    </w:p>
    <w:p w14:paraId="5AE58E28" w14:textId="6732A969" w:rsidR="00430B39" w:rsidRPr="002A3B59" w:rsidRDefault="00632F64">
      <w:pPr>
        <w:pStyle w:val="p2"/>
        <w:spacing w:line="480" w:lineRule="auto"/>
        <w:ind w:firstLine="720"/>
        <w:rPr>
          <w:rFonts w:ascii="Times New Roman" w:hAnsi="Times New Roman"/>
          <w:rPrChange w:id="450" w:author="Brant McNeece" w:date="2021-09-07T19:52:00Z">
            <w:rPr/>
          </w:rPrChange>
        </w:rPr>
        <w:pPrChange w:id="451" w:author="Brant McNeece" w:date="2021-09-07T19:52:00Z">
          <w:pPr>
            <w:pStyle w:val="p2"/>
            <w:ind w:firstLine="720"/>
          </w:pPr>
        </w:pPrChange>
      </w:pPr>
      <w:r w:rsidRPr="002A3B59">
        <w:rPr>
          <w:rFonts w:ascii="Times New Roman" w:hAnsi="Times New Roman"/>
          <w:rPrChange w:id="452" w:author="Brant McNeece" w:date="2021-09-07T19:52:00Z">
            <w:rPr/>
          </w:rPrChange>
        </w:rPr>
        <w:t xml:space="preserve">Seed protein and oil content was determined for </w:t>
      </w:r>
      <w:r w:rsidR="00EC53A9" w:rsidRPr="002A3B59">
        <w:rPr>
          <w:rFonts w:ascii="Times New Roman" w:hAnsi="Times New Roman"/>
          <w:rPrChange w:id="453" w:author="Brant McNeece" w:date="2021-09-07T19:52:00Z">
            <w:rPr/>
          </w:rPrChange>
        </w:rPr>
        <w:t xml:space="preserve">175 and 110 RILs and parents </w:t>
      </w:r>
      <w:r w:rsidR="00497B02" w:rsidRPr="002A3B59">
        <w:rPr>
          <w:rFonts w:ascii="Times New Roman" w:hAnsi="Times New Roman"/>
          <w:rPrChange w:id="454" w:author="Brant McNeece" w:date="2021-09-07T19:52:00Z">
            <w:rPr/>
          </w:rPrChange>
        </w:rPr>
        <w:t>for</w:t>
      </w:r>
      <w:r w:rsidR="00EC53A9" w:rsidRPr="002A3B59">
        <w:rPr>
          <w:rFonts w:ascii="Times New Roman" w:hAnsi="Times New Roman"/>
          <w:rPrChange w:id="455" w:author="Brant McNeece" w:date="2021-09-07T19:52:00Z">
            <w:rPr/>
          </w:rPrChange>
        </w:rPr>
        <w:t xml:space="preserve"> Pop33 and Pop34, respectively. </w:t>
      </w:r>
      <w:r w:rsidR="0017169E" w:rsidRPr="002A3B59">
        <w:rPr>
          <w:rFonts w:ascii="Times New Roman" w:hAnsi="Times New Roman"/>
          <w:rPrChange w:id="456" w:author="Brant McNeece" w:date="2021-09-07T19:52:00Z">
            <w:rPr/>
          </w:rPrChange>
        </w:rPr>
        <w:t xml:space="preserve">These values were collected over </w:t>
      </w:r>
      <w:r w:rsidR="00497B02" w:rsidRPr="002A3B59">
        <w:rPr>
          <w:rFonts w:ascii="Times New Roman" w:hAnsi="Times New Roman"/>
          <w:rPrChange w:id="457" w:author="Brant McNeece" w:date="2021-09-07T19:52:00Z">
            <w:rPr/>
          </w:rPrChange>
        </w:rPr>
        <w:t>five</w:t>
      </w:r>
      <w:r w:rsidR="0017169E" w:rsidRPr="002A3B59">
        <w:rPr>
          <w:rFonts w:ascii="Times New Roman" w:hAnsi="Times New Roman"/>
          <w:rPrChange w:id="458" w:author="Brant McNeece" w:date="2021-09-07T19:52:00Z">
            <w:rPr/>
          </w:rPrChange>
        </w:rPr>
        <w:t xml:space="preserve"> environments </w:t>
      </w:r>
      <w:r w:rsidR="00FF7D9D" w:rsidRPr="002A3B59">
        <w:rPr>
          <w:rFonts w:ascii="Times New Roman" w:hAnsi="Times New Roman"/>
          <w:rPrChange w:id="459" w:author="Brant McNeece" w:date="2021-09-07T19:52:00Z">
            <w:rPr/>
          </w:rPrChange>
        </w:rPr>
        <w:t>for each population</w:t>
      </w:r>
      <w:r w:rsidR="003F2020" w:rsidRPr="002A3B59">
        <w:rPr>
          <w:rFonts w:ascii="Times New Roman" w:hAnsi="Times New Roman"/>
          <w:rPrChange w:id="460" w:author="Brant McNeece" w:date="2021-09-07T19:52:00Z">
            <w:rPr/>
          </w:rPrChange>
        </w:rPr>
        <w:t xml:space="preserve"> with two environments in North Carolina</w:t>
      </w:r>
      <w:r w:rsidR="00044BC9" w:rsidRPr="002A3B59">
        <w:rPr>
          <w:rFonts w:ascii="Times New Roman" w:hAnsi="Times New Roman"/>
          <w:rPrChange w:id="461" w:author="Brant McNeece" w:date="2021-09-07T19:52:00Z">
            <w:rPr/>
          </w:rPrChange>
        </w:rPr>
        <w:t>, two in Ohio, and a combined analysis</w:t>
      </w:r>
      <w:r w:rsidR="005144BE" w:rsidRPr="002A3B59">
        <w:rPr>
          <w:rFonts w:ascii="Times New Roman" w:hAnsi="Times New Roman"/>
          <w:rPrChange w:id="462" w:author="Brant McNeece" w:date="2021-09-07T19:52:00Z">
            <w:rPr/>
          </w:rPrChange>
        </w:rPr>
        <w:t xml:space="preserve"> spanning two years for each population</w:t>
      </w:r>
      <w:r w:rsidR="003A3E3B" w:rsidRPr="002A3B59">
        <w:rPr>
          <w:rFonts w:ascii="Times New Roman" w:hAnsi="Times New Roman"/>
          <w:rPrChange w:id="463" w:author="Brant McNeece" w:date="2021-09-07T19:52:00Z">
            <w:rPr/>
          </w:rPrChange>
        </w:rPr>
        <w:t xml:space="preserve"> (</w:t>
      </w:r>
      <w:proofErr w:type="spellStart"/>
      <w:r w:rsidR="003A3E3B" w:rsidRPr="002A3B59">
        <w:rPr>
          <w:rFonts w:ascii="Times New Roman" w:hAnsi="Times New Roman"/>
          <w:rPrChange w:id="464" w:author="Brant McNeece" w:date="2021-09-07T19:52:00Z">
            <w:rPr/>
          </w:rPrChange>
        </w:rPr>
        <w:t>Pheno</w:t>
      </w:r>
      <w:proofErr w:type="spellEnd"/>
      <w:r w:rsidR="003A3E3B" w:rsidRPr="002A3B59">
        <w:rPr>
          <w:rFonts w:ascii="Times New Roman" w:hAnsi="Times New Roman"/>
          <w:rPrChange w:id="465" w:author="Brant McNeece" w:date="2021-09-07T19:52:00Z">
            <w:rPr/>
          </w:rPrChange>
        </w:rPr>
        <w:t xml:space="preserve"> Table). </w:t>
      </w:r>
      <w:r w:rsidR="0061015E" w:rsidRPr="002A3B59">
        <w:rPr>
          <w:rFonts w:ascii="Times New Roman" w:hAnsi="Times New Roman"/>
          <w:rPrChange w:id="466" w:author="Brant McNeece" w:date="2021-09-07T19:52:00Z">
            <w:rPr/>
          </w:rPrChange>
        </w:rPr>
        <w:t xml:space="preserve">The </w:t>
      </w:r>
      <w:r w:rsidR="00571787" w:rsidRPr="002A3B59">
        <w:rPr>
          <w:rFonts w:ascii="Times New Roman" w:hAnsi="Times New Roman"/>
          <w:rPrChange w:id="467" w:author="Brant McNeece" w:date="2021-09-07T19:52:00Z">
            <w:rPr/>
          </w:rPrChange>
        </w:rPr>
        <w:t>unique parent in each population had considerably higher protein</w:t>
      </w:r>
      <w:r w:rsidR="001C5D27" w:rsidRPr="002A3B59">
        <w:rPr>
          <w:rFonts w:ascii="Times New Roman" w:hAnsi="Times New Roman"/>
          <w:rPrChange w:id="468" w:author="Brant McNeece" w:date="2021-09-07T19:52:00Z">
            <w:rPr/>
          </w:rPrChange>
        </w:rPr>
        <w:t xml:space="preserve"> and lower oil</w:t>
      </w:r>
      <w:r w:rsidR="00571787" w:rsidRPr="002A3B59">
        <w:rPr>
          <w:rFonts w:ascii="Times New Roman" w:hAnsi="Times New Roman"/>
          <w:rPrChange w:id="469" w:author="Brant McNeece" w:date="2021-09-07T19:52:00Z">
            <w:rPr/>
          </w:rPrChange>
        </w:rPr>
        <w:t xml:space="preserve"> content than the common </w:t>
      </w:r>
      <w:commentRangeStart w:id="470"/>
      <w:r w:rsidR="00571787" w:rsidRPr="002A3B59">
        <w:rPr>
          <w:rFonts w:ascii="Times New Roman" w:hAnsi="Times New Roman"/>
          <w:rPrChange w:id="471" w:author="Brant McNeece" w:date="2021-09-07T19:52:00Z">
            <w:rPr/>
          </w:rPrChange>
        </w:rPr>
        <w:t>female parent</w:t>
      </w:r>
      <w:r w:rsidR="001C5D27" w:rsidRPr="002A3B59">
        <w:rPr>
          <w:rFonts w:ascii="Times New Roman" w:hAnsi="Times New Roman"/>
          <w:rPrChange w:id="472" w:author="Brant McNeece" w:date="2021-09-07T19:52:00Z">
            <w:rPr/>
          </w:rPrChange>
        </w:rPr>
        <w:t xml:space="preserve"> for </w:t>
      </w:r>
      <w:commentRangeEnd w:id="470"/>
      <w:r w:rsidR="003C3C7A" w:rsidRPr="002A3B59">
        <w:rPr>
          <w:rStyle w:val="CommentReference"/>
          <w:rFonts w:ascii="Times New Roman" w:hAnsi="Times New Roman"/>
          <w:rPrChange w:id="473" w:author="Brant McNeece" w:date="2021-09-07T19:52:00Z">
            <w:rPr>
              <w:rStyle w:val="CommentReference"/>
              <w:rFonts w:asciiTheme="minorHAnsi" w:hAnsiTheme="minorHAnsi" w:cstheme="minorBidi"/>
            </w:rPr>
          </w:rPrChange>
        </w:rPr>
        <w:commentReference w:id="470"/>
      </w:r>
      <w:r w:rsidR="001C5D27" w:rsidRPr="002A3B59">
        <w:rPr>
          <w:rFonts w:ascii="Times New Roman" w:hAnsi="Times New Roman"/>
          <w:rPrChange w:id="474" w:author="Brant McNeece" w:date="2021-09-07T19:52:00Z">
            <w:rPr/>
          </w:rPrChange>
        </w:rPr>
        <w:t>both populations (</w:t>
      </w:r>
      <w:proofErr w:type="spellStart"/>
      <w:r w:rsidR="001C5D27" w:rsidRPr="002A3B59">
        <w:rPr>
          <w:rFonts w:ascii="Times New Roman" w:hAnsi="Times New Roman"/>
          <w:rPrChange w:id="475" w:author="Brant McNeece" w:date="2021-09-07T19:52:00Z">
            <w:rPr/>
          </w:rPrChange>
        </w:rPr>
        <w:t>Pheno</w:t>
      </w:r>
      <w:proofErr w:type="spellEnd"/>
      <w:r w:rsidR="001C5D27" w:rsidRPr="002A3B59">
        <w:rPr>
          <w:rFonts w:ascii="Times New Roman" w:hAnsi="Times New Roman"/>
          <w:rPrChange w:id="476" w:author="Brant McNeece" w:date="2021-09-07T19:52:00Z">
            <w:rPr/>
          </w:rPrChange>
        </w:rPr>
        <w:t xml:space="preserve"> Table)</w:t>
      </w:r>
      <w:r w:rsidR="00571787" w:rsidRPr="002A3B59">
        <w:rPr>
          <w:rFonts w:ascii="Times New Roman" w:hAnsi="Times New Roman"/>
          <w:rPrChange w:id="477" w:author="Brant McNeece" w:date="2021-09-07T19:52:00Z">
            <w:rPr/>
          </w:rPrChange>
        </w:rPr>
        <w:t xml:space="preserve">. </w:t>
      </w:r>
      <w:r w:rsidR="003A3E3B" w:rsidRPr="002A3B59">
        <w:rPr>
          <w:rFonts w:ascii="Times New Roman" w:hAnsi="Times New Roman"/>
          <w:rPrChange w:id="478" w:author="Brant McNeece" w:date="2021-09-07T19:52:00Z">
            <w:rPr/>
          </w:rPrChange>
        </w:rPr>
        <w:t xml:space="preserve">Pop33 had a protein content range of </w:t>
      </w:r>
      <w:r w:rsidR="002C0FA4" w:rsidRPr="002A3B59">
        <w:rPr>
          <w:rFonts w:ascii="Times New Roman" w:hAnsi="Times New Roman"/>
          <w:rPrChange w:id="479" w:author="Brant McNeece" w:date="2021-09-07T19:52:00Z">
            <w:rPr/>
          </w:rPrChange>
        </w:rPr>
        <w:t xml:space="preserve">37.4 </w:t>
      </w:r>
      <w:r w:rsidR="002C0FA4" w:rsidRPr="002A3B59">
        <w:rPr>
          <w:rFonts w:ascii="Times New Roman" w:hAnsi="Times New Roman" w:hint="eastAsia"/>
          <w:rPrChange w:id="480" w:author="Brant McNeece" w:date="2021-09-07T19:52:00Z">
            <w:rPr>
              <w:rFonts w:hint="eastAsia"/>
            </w:rPr>
          </w:rPrChange>
        </w:rPr>
        <w:t>–</w:t>
      </w:r>
      <w:r w:rsidR="002C0FA4" w:rsidRPr="002A3B59">
        <w:rPr>
          <w:rFonts w:ascii="Times New Roman" w:hAnsi="Times New Roman"/>
          <w:rPrChange w:id="481" w:author="Brant McNeece" w:date="2021-09-07T19:52:00Z">
            <w:rPr/>
          </w:rPrChange>
        </w:rPr>
        <w:t xml:space="preserve"> 53.2</w:t>
      </w:r>
      <w:r w:rsidR="005C58C5" w:rsidRPr="002A3B59">
        <w:rPr>
          <w:rFonts w:ascii="Times New Roman" w:hAnsi="Times New Roman"/>
          <w:rPrChange w:id="482" w:author="Brant McNeece" w:date="2021-09-07T19:52:00Z">
            <w:rPr/>
          </w:rPrChange>
        </w:rPr>
        <w:t>%</w:t>
      </w:r>
      <w:r w:rsidR="00AE5E03" w:rsidRPr="002A3B59">
        <w:rPr>
          <w:rFonts w:ascii="Times New Roman" w:hAnsi="Times New Roman"/>
          <w:rPrChange w:id="483" w:author="Brant McNeece" w:date="2021-09-07T19:52:00Z">
            <w:rPr/>
          </w:rPrChange>
        </w:rPr>
        <w:t xml:space="preserve"> and oil content range of 15.4 </w:t>
      </w:r>
      <w:r w:rsidR="00AE5E03" w:rsidRPr="002A3B59">
        <w:rPr>
          <w:rFonts w:ascii="Times New Roman" w:hAnsi="Times New Roman" w:hint="eastAsia"/>
          <w:rPrChange w:id="484" w:author="Brant McNeece" w:date="2021-09-07T19:52:00Z">
            <w:rPr>
              <w:rFonts w:hint="eastAsia"/>
            </w:rPr>
          </w:rPrChange>
        </w:rPr>
        <w:t>–</w:t>
      </w:r>
      <w:r w:rsidR="00AE5E03" w:rsidRPr="002A3B59">
        <w:rPr>
          <w:rFonts w:ascii="Times New Roman" w:hAnsi="Times New Roman"/>
          <w:rPrChange w:id="485" w:author="Brant McNeece" w:date="2021-09-07T19:52:00Z">
            <w:rPr/>
          </w:rPrChange>
        </w:rPr>
        <w:t xml:space="preserve"> 23.7%</w:t>
      </w:r>
      <w:r w:rsidR="00B36BD6" w:rsidRPr="002A3B59">
        <w:rPr>
          <w:rFonts w:ascii="Times New Roman" w:hAnsi="Times New Roman"/>
          <w:rPrChange w:id="486" w:author="Brant McNeece" w:date="2021-09-07T19:52:00Z">
            <w:rPr/>
          </w:rPrChange>
        </w:rPr>
        <w:t>. Pop34</w:t>
      </w:r>
      <w:r w:rsidR="00497C6F" w:rsidRPr="002A3B59">
        <w:rPr>
          <w:rFonts w:ascii="Times New Roman" w:hAnsi="Times New Roman"/>
          <w:rPrChange w:id="487" w:author="Brant McNeece" w:date="2021-09-07T19:52:00Z">
            <w:rPr/>
          </w:rPrChange>
        </w:rPr>
        <w:t xml:space="preserve"> protein content</w:t>
      </w:r>
      <w:r w:rsidR="00B36BD6" w:rsidRPr="002A3B59">
        <w:rPr>
          <w:rFonts w:ascii="Times New Roman" w:hAnsi="Times New Roman"/>
          <w:rPrChange w:id="488" w:author="Brant McNeece" w:date="2021-09-07T19:52:00Z">
            <w:rPr/>
          </w:rPrChange>
        </w:rPr>
        <w:t xml:space="preserve"> ranged from 40.2 </w:t>
      </w:r>
      <w:r w:rsidR="00B36BD6" w:rsidRPr="002A3B59">
        <w:rPr>
          <w:rFonts w:ascii="Times New Roman" w:hAnsi="Times New Roman" w:hint="eastAsia"/>
          <w:rPrChange w:id="489" w:author="Brant McNeece" w:date="2021-09-07T19:52:00Z">
            <w:rPr>
              <w:rFonts w:hint="eastAsia"/>
            </w:rPr>
          </w:rPrChange>
        </w:rPr>
        <w:t>–</w:t>
      </w:r>
      <w:r w:rsidR="00B36BD6" w:rsidRPr="002A3B59">
        <w:rPr>
          <w:rFonts w:ascii="Times New Roman" w:hAnsi="Times New Roman"/>
          <w:rPrChange w:id="490" w:author="Brant McNeece" w:date="2021-09-07T19:52:00Z">
            <w:rPr/>
          </w:rPrChange>
        </w:rPr>
        <w:t xml:space="preserve"> 52.4%</w:t>
      </w:r>
      <w:r w:rsidR="00F87CC3" w:rsidRPr="002A3B59">
        <w:rPr>
          <w:rFonts w:ascii="Times New Roman" w:hAnsi="Times New Roman"/>
          <w:rPrChange w:id="491" w:author="Brant McNeece" w:date="2021-09-07T19:52:00Z">
            <w:rPr/>
          </w:rPrChange>
        </w:rPr>
        <w:t xml:space="preserve"> and oil ranged from 16.4-23.7%. </w:t>
      </w:r>
      <w:r w:rsidR="00FE4E84" w:rsidRPr="002A3B59">
        <w:rPr>
          <w:rFonts w:ascii="Times New Roman" w:hAnsi="Times New Roman"/>
          <w:rPrChange w:id="492" w:author="Brant McNeece" w:date="2021-09-07T19:52:00Z">
            <w:rPr/>
          </w:rPrChange>
        </w:rPr>
        <w:t xml:space="preserve">Coefficients of variation (CV) were higher for oil content </w:t>
      </w:r>
      <w:r w:rsidR="005A15B1" w:rsidRPr="002A3B59">
        <w:rPr>
          <w:rFonts w:ascii="Times New Roman" w:hAnsi="Times New Roman"/>
          <w:rPrChange w:id="493" w:author="Brant McNeece" w:date="2021-09-07T19:52:00Z">
            <w:rPr/>
          </w:rPrChange>
        </w:rPr>
        <w:t>compared to</w:t>
      </w:r>
      <w:r w:rsidR="00FE4E84" w:rsidRPr="002A3B59">
        <w:rPr>
          <w:rFonts w:ascii="Times New Roman" w:hAnsi="Times New Roman"/>
          <w:rPrChange w:id="494" w:author="Brant McNeece" w:date="2021-09-07T19:52:00Z">
            <w:rPr/>
          </w:rPrChange>
        </w:rPr>
        <w:t xml:space="preserve"> protein content</w:t>
      </w:r>
      <w:r w:rsidR="007D7AA4" w:rsidRPr="002A3B59">
        <w:rPr>
          <w:rFonts w:ascii="Times New Roman" w:hAnsi="Times New Roman"/>
          <w:rPrChange w:id="495" w:author="Brant McNeece" w:date="2021-09-07T19:52:00Z">
            <w:rPr/>
          </w:rPrChange>
        </w:rPr>
        <w:t xml:space="preserve"> in Pop33</w:t>
      </w:r>
      <w:r w:rsidR="00626369" w:rsidRPr="002A3B59">
        <w:rPr>
          <w:rFonts w:ascii="Times New Roman" w:hAnsi="Times New Roman"/>
          <w:rPrChange w:id="496" w:author="Brant McNeece" w:date="2021-09-07T19:52:00Z">
            <w:rPr/>
          </w:rPrChange>
        </w:rPr>
        <w:t>, while CV for oil content in</w:t>
      </w:r>
      <w:r w:rsidR="007D7AA4" w:rsidRPr="002A3B59">
        <w:rPr>
          <w:rFonts w:ascii="Times New Roman" w:hAnsi="Times New Roman"/>
          <w:rPrChange w:id="497" w:author="Brant McNeece" w:date="2021-09-07T19:52:00Z">
            <w:rPr/>
          </w:rPrChange>
        </w:rPr>
        <w:t xml:space="preserve"> Pop34</w:t>
      </w:r>
      <w:r w:rsidR="00626369" w:rsidRPr="002A3B59">
        <w:rPr>
          <w:rFonts w:ascii="Times New Roman" w:hAnsi="Times New Roman"/>
          <w:rPrChange w:id="498" w:author="Brant McNeece" w:date="2021-09-07T19:52:00Z">
            <w:rPr/>
          </w:rPrChange>
        </w:rPr>
        <w:t xml:space="preserve"> was slightly less than protein content (</w:t>
      </w:r>
      <w:proofErr w:type="spellStart"/>
      <w:r w:rsidR="00626369" w:rsidRPr="002A3B59">
        <w:rPr>
          <w:rFonts w:ascii="Times New Roman" w:hAnsi="Times New Roman"/>
          <w:rPrChange w:id="499" w:author="Brant McNeece" w:date="2021-09-07T19:52:00Z">
            <w:rPr/>
          </w:rPrChange>
        </w:rPr>
        <w:t>Pheno</w:t>
      </w:r>
      <w:proofErr w:type="spellEnd"/>
      <w:r w:rsidR="00626369" w:rsidRPr="002A3B59">
        <w:rPr>
          <w:rFonts w:ascii="Times New Roman" w:hAnsi="Times New Roman"/>
          <w:rPrChange w:id="500" w:author="Brant McNeece" w:date="2021-09-07T19:52:00Z">
            <w:rPr/>
          </w:rPrChange>
        </w:rPr>
        <w:t xml:space="preserve"> Table)</w:t>
      </w:r>
      <w:r w:rsidR="008A0285" w:rsidRPr="002A3B59">
        <w:rPr>
          <w:rFonts w:ascii="Times New Roman" w:hAnsi="Times New Roman"/>
          <w:rPrChange w:id="501" w:author="Brant McNeece" w:date="2021-09-07T19:52:00Z">
            <w:rPr/>
          </w:rPrChange>
        </w:rPr>
        <w:t>. Pop33 CV range</w:t>
      </w:r>
      <w:r w:rsidR="003321AB" w:rsidRPr="002A3B59">
        <w:rPr>
          <w:rFonts w:ascii="Times New Roman" w:hAnsi="Times New Roman"/>
          <w:rPrChange w:id="502" w:author="Brant McNeece" w:date="2021-09-07T19:52:00Z">
            <w:rPr/>
          </w:rPrChange>
        </w:rPr>
        <w:t>s</w:t>
      </w:r>
      <w:r w:rsidR="008A0285" w:rsidRPr="002A3B59">
        <w:rPr>
          <w:rFonts w:ascii="Times New Roman" w:hAnsi="Times New Roman"/>
          <w:rPrChange w:id="503" w:author="Brant McNeece" w:date="2021-09-07T19:52:00Z">
            <w:rPr/>
          </w:rPrChange>
        </w:rPr>
        <w:t xml:space="preserve"> for oil </w:t>
      </w:r>
      <w:r w:rsidR="003321AB" w:rsidRPr="002A3B59">
        <w:rPr>
          <w:rFonts w:ascii="Times New Roman" w:hAnsi="Times New Roman"/>
          <w:rPrChange w:id="504" w:author="Brant McNeece" w:date="2021-09-07T19:52:00Z">
            <w:rPr/>
          </w:rPrChange>
        </w:rPr>
        <w:t xml:space="preserve">and protein </w:t>
      </w:r>
      <w:r w:rsidR="008A0285" w:rsidRPr="002A3B59">
        <w:rPr>
          <w:rFonts w:ascii="Times New Roman" w:hAnsi="Times New Roman"/>
          <w:rPrChange w:id="505" w:author="Brant McNeece" w:date="2021-09-07T19:52:00Z">
            <w:rPr/>
          </w:rPrChange>
        </w:rPr>
        <w:t>content w</w:t>
      </w:r>
      <w:r w:rsidR="003321AB" w:rsidRPr="002A3B59">
        <w:rPr>
          <w:rFonts w:ascii="Times New Roman" w:hAnsi="Times New Roman"/>
          <w:rPrChange w:id="506" w:author="Brant McNeece" w:date="2021-09-07T19:52:00Z">
            <w:rPr/>
          </w:rPrChange>
        </w:rPr>
        <w:t xml:space="preserve">ere 5.72-6.68% and </w:t>
      </w:r>
      <w:r w:rsidR="003233D6" w:rsidRPr="002A3B59">
        <w:rPr>
          <w:rFonts w:ascii="Times New Roman" w:hAnsi="Times New Roman"/>
          <w:rPrChange w:id="507" w:author="Brant McNeece" w:date="2021-09-07T19:52:00Z">
            <w:rPr/>
          </w:rPrChange>
        </w:rPr>
        <w:t xml:space="preserve">4.85-5.64%, respectively. Pop34 CV ranges for oil and </w:t>
      </w:r>
      <w:r w:rsidR="003233D6" w:rsidRPr="002A3B59">
        <w:rPr>
          <w:rFonts w:ascii="Times New Roman" w:hAnsi="Times New Roman"/>
          <w:rPrChange w:id="508" w:author="Brant McNeece" w:date="2021-09-07T19:52:00Z">
            <w:rPr/>
          </w:rPrChange>
        </w:rPr>
        <w:lastRenderedPageBreak/>
        <w:t xml:space="preserve">protein content were </w:t>
      </w:r>
      <w:r w:rsidR="00EE1FED" w:rsidRPr="002A3B59">
        <w:rPr>
          <w:rFonts w:ascii="Times New Roman" w:hAnsi="Times New Roman"/>
          <w:rPrChange w:id="509" w:author="Brant McNeece" w:date="2021-09-07T19:52:00Z">
            <w:rPr/>
          </w:rPrChange>
        </w:rPr>
        <w:t>3.8</w:t>
      </w:r>
      <w:r w:rsidR="0040228D" w:rsidRPr="002A3B59">
        <w:rPr>
          <w:rFonts w:ascii="Times New Roman" w:hAnsi="Times New Roman"/>
          <w:rPrChange w:id="510" w:author="Brant McNeece" w:date="2021-09-07T19:52:00Z">
            <w:rPr/>
          </w:rPrChange>
        </w:rPr>
        <w:t xml:space="preserve">0-5.63% and 2.88-4.78%, respectively. </w:t>
      </w:r>
      <w:r w:rsidR="00813A69" w:rsidRPr="002A3B59">
        <w:rPr>
          <w:rFonts w:ascii="Times New Roman" w:hAnsi="Times New Roman"/>
          <w:rPrChange w:id="511" w:author="Brant McNeece" w:date="2021-09-07T19:52:00Z">
            <w:rPr/>
          </w:rPrChange>
        </w:rPr>
        <w:t>Transgressive segregation was observed in both populations</w:t>
      </w:r>
      <w:r w:rsidR="00CE5CBD" w:rsidRPr="002A3B59">
        <w:rPr>
          <w:rFonts w:ascii="Times New Roman" w:hAnsi="Times New Roman"/>
          <w:rPrChange w:id="512" w:author="Brant McNeece" w:date="2021-09-07T19:52:00Z">
            <w:rPr/>
          </w:rPrChange>
        </w:rPr>
        <w:t xml:space="preserve"> for both protein and oil content, but more consistently observed for protein content (</w:t>
      </w:r>
      <w:r w:rsidR="0076684B" w:rsidRPr="002A3B59">
        <w:rPr>
          <w:rFonts w:ascii="Times New Roman" w:hAnsi="Times New Roman"/>
          <w:rPrChange w:id="513" w:author="Brant McNeece" w:date="2021-09-07T19:52:00Z">
            <w:rPr/>
          </w:rPrChange>
        </w:rPr>
        <w:t xml:space="preserve">Distribution Figure). </w:t>
      </w:r>
    </w:p>
    <w:p w14:paraId="177A948D" w14:textId="4C5A3DA0" w:rsidR="00F56335" w:rsidRPr="002A3B59" w:rsidRDefault="00F56335">
      <w:pPr>
        <w:pStyle w:val="p2"/>
        <w:spacing w:line="480" w:lineRule="auto"/>
        <w:ind w:firstLine="720"/>
        <w:rPr>
          <w:rFonts w:ascii="Times New Roman" w:hAnsi="Times New Roman"/>
          <w:iCs/>
          <w:rPrChange w:id="514" w:author="Brant McNeece" w:date="2021-09-07T19:52:00Z">
            <w:rPr>
              <w:iCs/>
            </w:rPr>
          </w:rPrChange>
        </w:rPr>
        <w:pPrChange w:id="515" w:author="Brant McNeece" w:date="2021-09-07T19:52:00Z">
          <w:pPr>
            <w:pStyle w:val="p2"/>
            <w:ind w:firstLine="720"/>
          </w:pPr>
        </w:pPrChange>
      </w:pPr>
      <w:r w:rsidRPr="002A3B59">
        <w:rPr>
          <w:rFonts w:ascii="Times New Roman" w:hAnsi="Times New Roman"/>
          <w:rPrChange w:id="516" w:author="Brant McNeece" w:date="2021-09-07T19:52:00Z">
            <w:rPr/>
          </w:rPrChange>
        </w:rPr>
        <w:t>Pearson correlation coefficients were calculated for each trait and environment for both populations (</w:t>
      </w:r>
      <w:proofErr w:type="spellStart"/>
      <w:r w:rsidRPr="002A3B59">
        <w:rPr>
          <w:rFonts w:ascii="Times New Roman" w:hAnsi="Times New Roman"/>
          <w:rPrChange w:id="517" w:author="Brant McNeece" w:date="2021-09-07T19:52:00Z">
            <w:rPr/>
          </w:rPrChange>
        </w:rPr>
        <w:t>Corr</w:t>
      </w:r>
      <w:proofErr w:type="spellEnd"/>
      <w:r w:rsidRPr="002A3B59">
        <w:rPr>
          <w:rFonts w:ascii="Times New Roman" w:hAnsi="Times New Roman"/>
          <w:rPrChange w:id="518" w:author="Brant McNeece" w:date="2021-09-07T19:52:00Z">
            <w:rPr/>
          </w:rPrChange>
        </w:rPr>
        <w:t xml:space="preserve"> Table). </w:t>
      </w:r>
      <w:r w:rsidR="00A365A0" w:rsidRPr="002A3B59">
        <w:rPr>
          <w:rFonts w:ascii="Times New Roman" w:hAnsi="Times New Roman"/>
          <w:rPrChange w:id="519" w:author="Brant McNeece" w:date="2021-09-07T19:52:00Z">
            <w:rPr/>
          </w:rPrChange>
        </w:rPr>
        <w:t xml:space="preserve">Protein and oil content </w:t>
      </w:r>
      <w:r w:rsidR="00CD48D5" w:rsidRPr="002A3B59">
        <w:rPr>
          <w:rFonts w:ascii="Times New Roman" w:hAnsi="Times New Roman"/>
          <w:rPrChange w:id="520" w:author="Brant McNeece" w:date="2021-09-07T19:52:00Z">
            <w:rPr/>
          </w:rPrChange>
        </w:rPr>
        <w:t xml:space="preserve">values </w:t>
      </w:r>
      <w:r w:rsidR="00A365A0" w:rsidRPr="002A3B59">
        <w:rPr>
          <w:rFonts w:ascii="Times New Roman" w:hAnsi="Times New Roman"/>
          <w:rPrChange w:id="521" w:author="Brant McNeece" w:date="2021-09-07T19:52:00Z">
            <w:rPr/>
          </w:rPrChange>
        </w:rPr>
        <w:t xml:space="preserve">within </w:t>
      </w:r>
      <w:r w:rsidR="008447ED" w:rsidRPr="002A3B59">
        <w:rPr>
          <w:rFonts w:ascii="Times New Roman" w:hAnsi="Times New Roman"/>
          <w:rPrChange w:id="522" w:author="Brant McNeece" w:date="2021-09-07T19:52:00Z">
            <w:rPr/>
          </w:rPrChange>
        </w:rPr>
        <w:t xml:space="preserve">environments were opposing and significant at </w:t>
      </w:r>
      <w:r w:rsidR="008447ED" w:rsidRPr="002A3B59">
        <w:rPr>
          <w:rFonts w:ascii="Times New Roman" w:hAnsi="Times New Roman"/>
          <w:i/>
          <w:iCs/>
          <w:rPrChange w:id="523" w:author="Brant McNeece" w:date="2021-09-07T19:52:00Z">
            <w:rPr>
              <w:i/>
              <w:iCs/>
            </w:rPr>
          </w:rPrChange>
        </w:rPr>
        <w:t>P</w:t>
      </w:r>
      <w:r w:rsidR="005C0496" w:rsidRPr="002A3B59">
        <w:rPr>
          <w:rFonts w:ascii="Times New Roman" w:hAnsi="Times New Roman"/>
          <w:iCs/>
          <w:rPrChange w:id="524" w:author="Brant McNeece" w:date="2021-09-07T19:52:00Z">
            <w:rPr>
              <w:iCs/>
            </w:rPr>
          </w:rPrChange>
        </w:rPr>
        <w:t xml:space="preserve"> &lt; 0.01 for</w:t>
      </w:r>
      <w:r w:rsidR="00CD48D5" w:rsidRPr="002A3B59">
        <w:rPr>
          <w:rFonts w:ascii="Times New Roman" w:hAnsi="Times New Roman"/>
          <w:iCs/>
          <w:rPrChange w:id="525" w:author="Brant McNeece" w:date="2021-09-07T19:52:00Z">
            <w:rPr>
              <w:iCs/>
            </w:rPr>
          </w:rPrChange>
        </w:rPr>
        <w:t xml:space="preserve"> all environments in both </w:t>
      </w:r>
      <w:r w:rsidR="00942BB7" w:rsidRPr="002A3B59">
        <w:rPr>
          <w:rFonts w:ascii="Times New Roman" w:hAnsi="Times New Roman"/>
          <w:iCs/>
          <w:rPrChange w:id="526" w:author="Brant McNeece" w:date="2021-09-07T19:52:00Z">
            <w:rPr>
              <w:iCs/>
            </w:rPr>
          </w:rPrChange>
        </w:rPr>
        <w:t xml:space="preserve">populations. The same negative correlation between protein and oil was </w:t>
      </w:r>
      <w:r w:rsidR="00AD3B62" w:rsidRPr="002A3B59">
        <w:rPr>
          <w:rFonts w:ascii="Times New Roman" w:hAnsi="Times New Roman"/>
          <w:iCs/>
          <w:rPrChange w:id="527" w:author="Brant McNeece" w:date="2021-09-07T19:52:00Z">
            <w:rPr>
              <w:iCs/>
            </w:rPr>
          </w:rPrChange>
        </w:rPr>
        <w:t>significant (</w:t>
      </w:r>
      <w:r w:rsidR="00AD3B62" w:rsidRPr="002A3B59">
        <w:rPr>
          <w:rFonts w:ascii="Times New Roman" w:hAnsi="Times New Roman"/>
          <w:i/>
          <w:rPrChange w:id="528" w:author="Brant McNeece" w:date="2021-09-07T19:52:00Z">
            <w:rPr>
              <w:i/>
            </w:rPr>
          </w:rPrChange>
        </w:rPr>
        <w:t xml:space="preserve">p </w:t>
      </w:r>
      <w:r w:rsidR="00AD3B62" w:rsidRPr="002A3B59">
        <w:rPr>
          <w:rFonts w:ascii="Times New Roman" w:hAnsi="Times New Roman"/>
          <w:iCs/>
          <w:rPrChange w:id="529" w:author="Brant McNeece" w:date="2021-09-07T19:52:00Z">
            <w:rPr>
              <w:iCs/>
            </w:rPr>
          </w:rPrChange>
        </w:rPr>
        <w:t>&lt; 0.01)</w:t>
      </w:r>
      <w:r w:rsidR="00942BB7" w:rsidRPr="002A3B59">
        <w:rPr>
          <w:rFonts w:ascii="Times New Roman" w:hAnsi="Times New Roman"/>
          <w:iCs/>
          <w:rPrChange w:id="530" w:author="Brant McNeece" w:date="2021-09-07T19:52:00Z">
            <w:rPr>
              <w:iCs/>
            </w:rPr>
          </w:rPrChange>
        </w:rPr>
        <w:t xml:space="preserve"> between</w:t>
      </w:r>
      <w:r w:rsidR="00A12FB6" w:rsidRPr="002A3B59">
        <w:rPr>
          <w:rFonts w:ascii="Times New Roman" w:hAnsi="Times New Roman"/>
          <w:iCs/>
          <w:rPrChange w:id="531" w:author="Brant McNeece" w:date="2021-09-07T19:52:00Z">
            <w:rPr>
              <w:iCs/>
            </w:rPr>
          </w:rPrChange>
        </w:rPr>
        <w:t xml:space="preserve"> all environments in Pop33. The correlations of protein and oil</w:t>
      </w:r>
      <w:r w:rsidR="00213F6A" w:rsidRPr="002A3B59">
        <w:rPr>
          <w:rFonts w:ascii="Times New Roman" w:hAnsi="Times New Roman"/>
          <w:iCs/>
          <w:rPrChange w:id="532" w:author="Brant McNeece" w:date="2021-09-07T19:52:00Z">
            <w:rPr>
              <w:iCs/>
            </w:rPr>
          </w:rPrChange>
        </w:rPr>
        <w:t xml:space="preserve"> were signifi</w:t>
      </w:r>
      <w:r w:rsidR="000C0459" w:rsidRPr="002A3B59">
        <w:rPr>
          <w:rFonts w:ascii="Times New Roman" w:hAnsi="Times New Roman"/>
          <w:iCs/>
          <w:rPrChange w:id="533" w:author="Brant McNeece" w:date="2021-09-07T19:52:00Z">
            <w:rPr>
              <w:iCs/>
            </w:rPr>
          </w:rPrChange>
        </w:rPr>
        <w:t>cant and negative in Pop34 between environments occurring in the same state (</w:t>
      </w:r>
      <w:proofErr w:type="gramStart"/>
      <w:r w:rsidR="000C0459" w:rsidRPr="002A3B59">
        <w:rPr>
          <w:rFonts w:ascii="Times New Roman" w:hAnsi="Times New Roman"/>
          <w:iCs/>
          <w:rPrChange w:id="534" w:author="Brant McNeece" w:date="2021-09-07T19:52:00Z">
            <w:rPr>
              <w:iCs/>
            </w:rPr>
          </w:rPrChange>
        </w:rPr>
        <w:t>i.e.</w:t>
      </w:r>
      <w:proofErr w:type="gramEnd"/>
      <w:r w:rsidR="000C0459" w:rsidRPr="002A3B59">
        <w:rPr>
          <w:rFonts w:ascii="Times New Roman" w:hAnsi="Times New Roman"/>
          <w:iCs/>
          <w:rPrChange w:id="535" w:author="Brant McNeece" w:date="2021-09-07T19:52:00Z">
            <w:rPr>
              <w:iCs/>
            </w:rPr>
          </w:rPrChange>
        </w:rPr>
        <w:t xml:space="preserve"> NC18</w:t>
      </w:r>
      <w:r w:rsidR="00E0307B" w:rsidRPr="002A3B59">
        <w:rPr>
          <w:rFonts w:ascii="Times New Roman" w:hAnsi="Times New Roman"/>
          <w:iCs/>
          <w:rPrChange w:id="536" w:author="Brant McNeece" w:date="2021-09-07T19:52:00Z">
            <w:rPr>
              <w:iCs/>
            </w:rPr>
          </w:rPrChange>
        </w:rPr>
        <w:t xml:space="preserve"> vs. NC19), but were not found significant between environments occurring in different states (</w:t>
      </w:r>
      <w:r w:rsidR="000943DE" w:rsidRPr="002A3B59">
        <w:rPr>
          <w:rFonts w:ascii="Times New Roman" w:hAnsi="Times New Roman"/>
          <w:iCs/>
          <w:rPrChange w:id="537" w:author="Brant McNeece" w:date="2021-09-07T19:52:00Z">
            <w:rPr>
              <w:iCs/>
            </w:rPr>
          </w:rPrChange>
        </w:rPr>
        <w:t>NC vs. OH), with few exceptions (</w:t>
      </w:r>
      <w:proofErr w:type="spellStart"/>
      <w:r w:rsidR="000943DE" w:rsidRPr="002A3B59">
        <w:rPr>
          <w:rFonts w:ascii="Times New Roman" w:hAnsi="Times New Roman"/>
          <w:iCs/>
          <w:rPrChange w:id="538" w:author="Brant McNeece" w:date="2021-09-07T19:52:00Z">
            <w:rPr>
              <w:iCs/>
            </w:rPr>
          </w:rPrChange>
        </w:rPr>
        <w:t>Corr</w:t>
      </w:r>
      <w:proofErr w:type="spellEnd"/>
      <w:r w:rsidR="000943DE" w:rsidRPr="002A3B59">
        <w:rPr>
          <w:rFonts w:ascii="Times New Roman" w:hAnsi="Times New Roman"/>
          <w:iCs/>
          <w:rPrChange w:id="539" w:author="Brant McNeece" w:date="2021-09-07T19:52:00Z">
            <w:rPr>
              <w:iCs/>
            </w:rPr>
          </w:rPrChange>
        </w:rPr>
        <w:t xml:space="preserve"> Table). </w:t>
      </w:r>
      <w:r w:rsidR="00455432" w:rsidRPr="002A3B59">
        <w:rPr>
          <w:rFonts w:ascii="Times New Roman" w:hAnsi="Times New Roman"/>
          <w:iCs/>
          <w:rPrChange w:id="540" w:author="Brant McNeece" w:date="2021-09-07T19:52:00Z">
            <w:rPr>
              <w:iCs/>
            </w:rPr>
          </w:rPrChange>
        </w:rPr>
        <w:t xml:space="preserve">This is not surprising given the nature of protein and oil content to be influenced </w:t>
      </w:r>
      <w:r w:rsidR="001B2FD4" w:rsidRPr="002A3B59">
        <w:rPr>
          <w:rFonts w:ascii="Times New Roman" w:hAnsi="Times New Roman"/>
          <w:iCs/>
          <w:rPrChange w:id="541" w:author="Brant McNeece" w:date="2021-09-07T19:52:00Z">
            <w:rPr>
              <w:iCs/>
            </w:rPr>
          </w:rPrChange>
        </w:rPr>
        <w:t xml:space="preserve">by average daytime temperature </w:t>
      </w:r>
      <w:r w:rsidR="006D5C89" w:rsidRPr="002A3B59">
        <w:rPr>
          <w:rFonts w:ascii="Times New Roman" w:hAnsi="Times New Roman"/>
          <w:iCs/>
          <w:rPrChange w:id="542" w:author="Brant McNeece" w:date="2021-09-07T19:52:00Z">
            <w:rPr>
              <w:iCs/>
            </w:rPr>
          </w:rPrChange>
        </w:rPr>
        <w:fldChar w:fldCharType="begin" w:fldLock="1"/>
      </w:r>
      <w:r w:rsidR="00EE0E13" w:rsidRPr="002A3B59">
        <w:rPr>
          <w:rFonts w:ascii="Times New Roman" w:hAnsi="Times New Roman"/>
          <w:iCs/>
          <w:rPrChange w:id="543" w:author="Brant McNeece" w:date="2021-09-07T19:52:00Z">
            <w:rPr>
              <w:iCs/>
            </w:rPr>
          </w:rPrChange>
        </w:rPr>
        <w:instrText>ADDIN CSL_CITATION {"citationItems":[{"id":"ITEM-1","itemData":{"DOI":"10.1007/s11746-999-0099-y","abstract":"The soybean [Glycine max (L.) Merr.] industry is interested in cultivar and climate effects on seed composition. These factors may underlie the known geographic variation in seed protein and oil concentrations. Regression analyses were used to test hypotheses of the effect of temperature and cultivar on oil and protein concentrations of soybean seed using a large data set from the U.S.A. Soybean Uniform Tests. The data set included 20 cultivars representing 10 maturity groups across 60 locations (latitude 29.4 to 47.5</w:instrText>
      </w:r>
      <w:r w:rsidR="00EE0E13" w:rsidRPr="002A3B59">
        <w:rPr>
          <w:rFonts w:ascii="Times New Roman" w:hAnsi="Times New Roman" w:hint="eastAsia"/>
          <w:iCs/>
          <w:rPrChange w:id="544" w:author="Brant McNeece" w:date="2021-09-07T19:52:00Z">
            <w:rPr>
              <w:rFonts w:hint="eastAsia"/>
              <w:iCs/>
            </w:rPr>
          </w:rPrChange>
        </w:rPr>
        <w:instrText>°</w:instrText>
      </w:r>
      <w:r w:rsidR="00EE0E13" w:rsidRPr="002A3B59">
        <w:rPr>
          <w:rFonts w:ascii="Times New Roman" w:hAnsi="Times New Roman"/>
          <w:iCs/>
          <w:rPrChange w:id="545" w:author="Brant McNeece" w:date="2021-09-07T19:52:00Z">
            <w:rPr>
              <w:iCs/>
            </w:rPr>
          </w:rPrChange>
        </w:rPr>
        <w:instrText xml:space="preserve"> N) for a total of 1863 cultivar by location by year observations. Temperature was determined for each observation as the average daily mean temperature from predicted first pod (first pod at least 5 mm long), using the SOYGRO phenology model, to observed maturity. The mean temperature ranged from 14.6 to 28.7</w:instrText>
      </w:r>
      <w:r w:rsidR="00EE0E13" w:rsidRPr="002A3B59">
        <w:rPr>
          <w:rFonts w:ascii="Times New Roman" w:hAnsi="Times New Roman" w:hint="eastAsia"/>
          <w:iCs/>
          <w:rPrChange w:id="546" w:author="Brant McNeece" w:date="2021-09-07T19:52:00Z">
            <w:rPr>
              <w:rFonts w:hint="eastAsia"/>
              <w:iCs/>
            </w:rPr>
          </w:rPrChange>
        </w:rPr>
        <w:instrText>°</w:instrText>
      </w:r>
      <w:r w:rsidR="00EE0E13" w:rsidRPr="002A3B59">
        <w:rPr>
          <w:rFonts w:ascii="Times New Roman" w:hAnsi="Times New Roman"/>
          <w:iCs/>
          <w:rPrChange w:id="547" w:author="Brant McNeece" w:date="2021-09-07T19:52:00Z">
            <w:rPr>
              <w:iCs/>
            </w:rPr>
          </w:rPrChange>
        </w:rPr>
        <w:instrText>C among the observations. Linear, quadratic, and linear plateau regression models of oil and protein concentrations vs. temperature were evaluated. The quadratic model gave the best-adjusted R 2 values for oil and protein with temperature, of 0.239 and 0.003, respectively. The analyses showed that the oil concentration increased with increasing temperature and approached a maximum at a mean temperature of 28</w:instrText>
      </w:r>
      <w:r w:rsidR="00EE0E13" w:rsidRPr="002A3B59">
        <w:rPr>
          <w:rFonts w:ascii="Times New Roman" w:hAnsi="Times New Roman" w:hint="eastAsia"/>
          <w:iCs/>
          <w:rPrChange w:id="548" w:author="Brant McNeece" w:date="2021-09-07T19:52:00Z">
            <w:rPr>
              <w:rFonts w:hint="eastAsia"/>
              <w:iCs/>
            </w:rPr>
          </w:rPrChange>
        </w:rPr>
        <w:instrText>°</w:instrText>
      </w:r>
      <w:r w:rsidR="00EE0E13" w:rsidRPr="002A3B59">
        <w:rPr>
          <w:rFonts w:ascii="Times New Roman" w:hAnsi="Times New Roman"/>
          <w:iCs/>
          <w:rPrChange w:id="549" w:author="Brant McNeece" w:date="2021-09-07T19:52:00Z">
            <w:rPr>
              <w:iCs/>
            </w:rPr>
          </w:rPrChange>
        </w:rPr>
        <w:instrText>C. Unaccounted variation in the protein concentration may be from other factors such as photoperiod, water stress, or high temperatures during seed fill. Protein plus oil had a linear relationship with temperature (adjusted partial R 2 = 0.183). These data document the contribution of climate and cultivar to geographic variability of oil and protein concentrations in the United States.","author":[{"dropping-particle":"","family":"Piper","given":"EL","non-dropping-particle":"","parse-names":false,"suffix":""},{"dropping-particle":"","family":"Chemists'","given":"KI Boote - Journal of the American Oil","non-dropping-particle":"","parse-names":false,"suffix":""},{"dropping-particle":"","family":"1999","given":"undefined","non-dropping-particle":"","parse-names":false,"suffix":""}],"container-title":"Wiley Online Library","id":"ITEM-1","issue":"10","issued":{"date-parts":[["1999"]]},"page":"1233-1241","publisher":"American Oil Chemists' Soc","title":"Temperature and cultivar effects on soybean seed oil and protein concentrations","type":"article-journal","volume":"76"},"uris":["http://www.mendeley.com/documents/?uuid=f91f312a-21f7-3ec8-a256-9c0bd2b694ca"]},{"id":"ITEM-2","itemData":{"DOI":"10.2135/cropsci2003.1548","abstract":"food supply. Curry et al. (1995) predicted decreased soybean yields in the southeastern USA associated with Climate change due to increased [CO 2 ] and elevated temperature a 5C increase in temperature predicted by several may impact the composition of crop seed. This study was conducted to determine the potential effects of climate change on composition global climate change models. Allen and Boote (2000) and gene expression of soybean [Glycine max (L.) Merr. cv. 'Bragg'] reviewed the documented impacts of climate change on seed. Soybean plants were grown in sunlit, controlled environment soybean, including decreased yield and quality due to chambers under diel, sinusoidal temperatures of 28/18, 32/22, 36/26, higher growth temperature. Sunlit, controlled environ-40/30, and 44/34C (day/night, maximum/minimum), and two levels ment chambers have been used to examine the effects of [CO 2 ], 350 and 700 mol mol 1 , imposed during the entire life and interactions of increased [CO 2 ] and temperature cycle. The effect of temperature on mature seed composition and on plants (Pickering et al., 1994), revealing important transcripts in developing seed was pronounced, but there was no effect alterations of physiology, growth, and seed yield (Baker of [CO 2 ]. Total oil concentration was highest at 32/22C and decreased and Allen, 1993; Allen and Boote, 2000). with further increase in temperature. Oleic acid concentration in-The unique chemical composition of soybean has creased with increasing temperature whereas linolenic acid decreased. Concentrations of N and P increased with temperature to 40/30C, made it one of the most valuable agronomic crops world-then decreased. Total nonstructural carbohydrates (TNC) decreased wide. Consumed for thousands of years in Asia, soybean as temperatures increased, and the proportion of soluble sugars to has steadily gained importance as food in the USA, and starch decreased. Transcripts of a gene that is downregulated by auxin many new products have been developed using soybean (ADR12) were dramatically downregulated by elevated temperature, seed as raw material (Liu, 1997). Oil and protein com-possibly reflecting the altered course of seed development under envi-prise ≈20 and 40%, respectively, of the dry weight of ronmental stress. Transcripts of-glucosidase, a gene expressed dur-soybean seed, and approximate values of other compo-ing normal soybean seed development, were detected in seed grown nents include carbohydrates (30</w:instrText>
      </w:r>
      <w:r w:rsidR="00EE0E13" w:rsidRPr="002A3B59">
        <w:rPr>
          <w:rFonts w:ascii="Times New Roman" w:hAnsi="Times New Roman" w:hint="eastAsia"/>
          <w:iCs/>
          <w:rPrChange w:id="550" w:author="Brant McNeece" w:date="2021-09-07T19:52:00Z">
            <w:rPr>
              <w:rFonts w:hint="eastAsia"/>
              <w:iCs/>
            </w:rPr>
          </w:rPrChange>
        </w:rPr>
        <w:instrText>…</w:instrText>
      </w:r>
      <w:r w:rsidR="00EE0E13" w:rsidRPr="002A3B59">
        <w:rPr>
          <w:rFonts w:ascii="Times New Roman" w:hAnsi="Times New Roman"/>
          <w:iCs/>
          <w:rPrChange w:id="551" w:author="Brant McNeece" w:date="2021-09-07T19:52:00Z">
            <w:rPr>
              <w:iCs/>
            </w:rPr>
          </w:rPrChange>
        </w:rPr>
        <w:instrText>","author":[{"dropping-particle":"","family":"Thomas","given":"JMG","non-dropping-particle":"","parse-names":false,"suffix":""},{"dropping-particle":"","family":"Boote","given":"KJ","non-dropping-particle":"","parse-names":false,"suffix":""},{"dropping-particle":"","family":"</w:instrText>
      </w:r>
      <w:r w:rsidR="00EE0E13" w:rsidRPr="002A3B59">
        <w:rPr>
          <w:rFonts w:ascii="Times New Roman" w:hAnsi="Times New Roman" w:hint="eastAsia"/>
          <w:iCs/>
          <w:rPrChange w:id="552" w:author="Brant McNeece" w:date="2021-09-07T19:52:00Z">
            <w:rPr>
              <w:rFonts w:hint="eastAsia"/>
              <w:iCs/>
            </w:rPr>
          </w:rPrChange>
        </w:rPr>
        <w:instrText>…</w:instrText>
      </w:r>
      <w:r w:rsidR="00EE0E13" w:rsidRPr="002A3B59">
        <w:rPr>
          <w:rFonts w:ascii="Times New Roman" w:hAnsi="Times New Roman"/>
          <w:iCs/>
          <w:rPrChange w:id="553" w:author="Brant McNeece" w:date="2021-09-07T19:52:00Z">
            <w:rPr>
              <w:iCs/>
            </w:rPr>
          </w:rPrChange>
        </w:rPr>
        <w:instrText>","given":"LH Allen - Crop","non-dropping-particle":"","parse-names":false,"suffix":""},{"dropping-particle":"","family":"2003","given":"undefined","non-dropping-particle":"","parse-names":false,"suffix":""}],"container-title":"Wiley Online Library","id":"ITEM-2","issue":"4","issued":{"date-parts":[["2003"]]},"page":"1548-1557","publisher":"Crop Science Society of America","title":"Elevated temperature and carbon dioxide effects on soybean seed composition and transcript abundance","type":"article-journal","volume":"43"},"uris":["http://www.mendeley.com/documents/?uuid=db0d3d50-c7c7-35cb-b307-b3e1d367e989"]}],"mendeley":{"formattedCitation":"(Piper et al., 1999; Thomas et al., 2003)","plainTextFormattedCitation":"(Piper et al., 1999; Thomas et al., 2003)","previouslyFormattedCitation":"(Piper et al., 1999; Thomas et al., 2003)"},"properties":{"noteIndex":0},"schema":"https://github.com/citation-style-language/schema/raw/master/csl-citation.json"}</w:instrText>
      </w:r>
      <w:r w:rsidR="006D5C89" w:rsidRPr="002A3B59">
        <w:rPr>
          <w:rFonts w:ascii="Times New Roman" w:hAnsi="Times New Roman"/>
          <w:iCs/>
          <w:rPrChange w:id="554" w:author="Brant McNeece" w:date="2021-09-07T19:52:00Z">
            <w:rPr>
              <w:iCs/>
            </w:rPr>
          </w:rPrChange>
        </w:rPr>
        <w:fldChar w:fldCharType="separate"/>
      </w:r>
      <w:r w:rsidR="006D5C89" w:rsidRPr="002A3B59">
        <w:rPr>
          <w:rFonts w:ascii="Times New Roman" w:hAnsi="Times New Roman"/>
          <w:iCs/>
          <w:noProof/>
          <w:rPrChange w:id="555" w:author="Brant McNeece" w:date="2021-09-07T19:52:00Z">
            <w:rPr>
              <w:iCs/>
              <w:noProof/>
            </w:rPr>
          </w:rPrChange>
        </w:rPr>
        <w:t>(Piper et al., 1999; Thomas et al., 2003)</w:t>
      </w:r>
      <w:r w:rsidR="006D5C89" w:rsidRPr="002A3B59">
        <w:rPr>
          <w:rFonts w:ascii="Times New Roman" w:hAnsi="Times New Roman"/>
          <w:iCs/>
          <w:rPrChange w:id="556" w:author="Brant McNeece" w:date="2021-09-07T19:52:00Z">
            <w:rPr>
              <w:iCs/>
            </w:rPr>
          </w:rPrChange>
        </w:rPr>
        <w:fldChar w:fldCharType="end"/>
      </w:r>
      <w:r w:rsidR="006D5C89" w:rsidRPr="002A3B59">
        <w:rPr>
          <w:rFonts w:ascii="Times New Roman" w:hAnsi="Times New Roman"/>
          <w:iCs/>
          <w:rPrChange w:id="557" w:author="Brant McNeece" w:date="2021-09-07T19:52:00Z">
            <w:rPr>
              <w:iCs/>
            </w:rPr>
          </w:rPrChange>
        </w:rPr>
        <w:t xml:space="preserve">. </w:t>
      </w:r>
      <w:r w:rsidR="001B2FD4" w:rsidRPr="002A3B59">
        <w:rPr>
          <w:rFonts w:ascii="Times New Roman" w:hAnsi="Times New Roman"/>
          <w:iCs/>
          <w:rPrChange w:id="558" w:author="Brant McNeece" w:date="2021-09-07T19:52:00Z">
            <w:rPr>
              <w:iCs/>
            </w:rPr>
          </w:rPrChange>
        </w:rPr>
        <w:t xml:space="preserve">The strong </w:t>
      </w:r>
      <w:r w:rsidR="006D5C89" w:rsidRPr="002A3B59">
        <w:rPr>
          <w:rFonts w:ascii="Times New Roman" w:hAnsi="Times New Roman"/>
          <w:iCs/>
          <w:rPrChange w:id="559" w:author="Brant McNeece" w:date="2021-09-07T19:52:00Z">
            <w:rPr>
              <w:iCs/>
            </w:rPr>
          </w:rPrChange>
        </w:rPr>
        <w:t xml:space="preserve">agreement of </w:t>
      </w:r>
      <w:r w:rsidR="001B2FD4" w:rsidRPr="002A3B59">
        <w:rPr>
          <w:rFonts w:ascii="Times New Roman" w:hAnsi="Times New Roman"/>
          <w:iCs/>
          <w:rPrChange w:id="560" w:author="Brant McNeece" w:date="2021-09-07T19:52:00Z">
            <w:rPr>
              <w:iCs/>
            </w:rPr>
          </w:rPrChange>
        </w:rPr>
        <w:t>correlations</w:t>
      </w:r>
      <w:r w:rsidR="006D5C89" w:rsidRPr="002A3B59">
        <w:rPr>
          <w:rFonts w:ascii="Times New Roman" w:hAnsi="Times New Roman"/>
          <w:iCs/>
          <w:rPrChange w:id="561" w:author="Brant McNeece" w:date="2021-09-07T19:52:00Z">
            <w:rPr>
              <w:iCs/>
            </w:rPr>
          </w:rPrChange>
        </w:rPr>
        <w:t xml:space="preserve"> </w:t>
      </w:r>
      <w:r w:rsidR="001B2FD4" w:rsidRPr="002A3B59">
        <w:rPr>
          <w:rFonts w:ascii="Times New Roman" w:hAnsi="Times New Roman"/>
          <w:iCs/>
          <w:rPrChange w:id="562" w:author="Brant McNeece" w:date="2021-09-07T19:52:00Z">
            <w:rPr>
              <w:iCs/>
            </w:rPr>
          </w:rPrChange>
        </w:rPr>
        <w:t xml:space="preserve">between </w:t>
      </w:r>
      <w:r w:rsidR="006D5C89" w:rsidRPr="002A3B59">
        <w:rPr>
          <w:rFonts w:ascii="Times New Roman" w:hAnsi="Times New Roman"/>
          <w:iCs/>
          <w:rPrChange w:id="563" w:author="Brant McNeece" w:date="2021-09-07T19:52:00Z">
            <w:rPr>
              <w:iCs/>
            </w:rPr>
          </w:rPrChange>
        </w:rPr>
        <w:t xml:space="preserve">NC and OH </w:t>
      </w:r>
      <w:r w:rsidR="001B2FD4" w:rsidRPr="002A3B59">
        <w:rPr>
          <w:rFonts w:ascii="Times New Roman" w:hAnsi="Times New Roman"/>
          <w:iCs/>
          <w:rPrChange w:id="564" w:author="Brant McNeece" w:date="2021-09-07T19:52:00Z">
            <w:rPr>
              <w:iCs/>
            </w:rPr>
          </w:rPrChange>
        </w:rPr>
        <w:t xml:space="preserve">environments </w:t>
      </w:r>
      <w:r w:rsidR="000D60FA" w:rsidRPr="002A3B59">
        <w:rPr>
          <w:rFonts w:ascii="Times New Roman" w:hAnsi="Times New Roman"/>
          <w:iCs/>
          <w:rPrChange w:id="565" w:author="Brant McNeece" w:date="2021-09-07T19:52:00Z">
            <w:rPr>
              <w:iCs/>
            </w:rPr>
          </w:rPrChange>
        </w:rPr>
        <w:t xml:space="preserve">in Pop33 suggest that the QTLs </w:t>
      </w:r>
      <w:r w:rsidR="00F20B6A" w:rsidRPr="002A3B59">
        <w:rPr>
          <w:rFonts w:ascii="Times New Roman" w:hAnsi="Times New Roman"/>
          <w:iCs/>
          <w:rPrChange w:id="566" w:author="Brant McNeece" w:date="2021-09-07T19:52:00Z">
            <w:rPr>
              <w:iCs/>
            </w:rPr>
          </w:rPrChange>
        </w:rPr>
        <w:t xml:space="preserve">mapped for that population </w:t>
      </w:r>
      <w:r w:rsidR="00B15D05" w:rsidRPr="002A3B59">
        <w:rPr>
          <w:rFonts w:ascii="Times New Roman" w:hAnsi="Times New Roman"/>
          <w:iCs/>
          <w:rPrChange w:id="567" w:author="Brant McNeece" w:date="2021-09-07T19:52:00Z">
            <w:rPr>
              <w:iCs/>
            </w:rPr>
          </w:rPrChange>
        </w:rPr>
        <w:t>would be</w:t>
      </w:r>
      <w:r w:rsidR="00F20B6A" w:rsidRPr="002A3B59">
        <w:rPr>
          <w:rFonts w:ascii="Times New Roman" w:hAnsi="Times New Roman"/>
          <w:iCs/>
          <w:rPrChange w:id="568" w:author="Brant McNeece" w:date="2021-09-07T19:52:00Z">
            <w:rPr>
              <w:iCs/>
            </w:rPr>
          </w:rPrChange>
        </w:rPr>
        <w:t xml:space="preserve"> exceptionally stable</w:t>
      </w:r>
      <w:r w:rsidR="00B15D05" w:rsidRPr="002A3B59">
        <w:rPr>
          <w:rFonts w:ascii="Times New Roman" w:hAnsi="Times New Roman"/>
          <w:iCs/>
          <w:rPrChange w:id="569" w:author="Brant McNeece" w:date="2021-09-07T19:52:00Z">
            <w:rPr>
              <w:iCs/>
            </w:rPr>
          </w:rPrChange>
        </w:rPr>
        <w:t xml:space="preserve">. </w:t>
      </w:r>
    </w:p>
    <w:p w14:paraId="49A8D12C" w14:textId="6C6D675D" w:rsidR="000943DE" w:rsidRPr="002A3B59" w:rsidRDefault="000943DE">
      <w:pPr>
        <w:pStyle w:val="p2"/>
        <w:spacing w:line="480" w:lineRule="auto"/>
        <w:rPr>
          <w:rFonts w:ascii="Times New Roman" w:hAnsi="Times New Roman"/>
          <w:iCs/>
          <w:rPrChange w:id="570" w:author="Brant McNeece" w:date="2021-09-07T19:52:00Z">
            <w:rPr>
              <w:iCs/>
            </w:rPr>
          </w:rPrChange>
        </w:rPr>
        <w:pPrChange w:id="571" w:author="Brant McNeece" w:date="2021-09-07T19:52:00Z">
          <w:pPr>
            <w:pStyle w:val="p2"/>
          </w:pPr>
        </w:pPrChange>
      </w:pPr>
    </w:p>
    <w:p w14:paraId="4BAF98F3" w14:textId="0C0B8E7A" w:rsidR="007250A7" w:rsidRPr="002A3B59" w:rsidRDefault="009E57C0">
      <w:pPr>
        <w:pStyle w:val="Heading2"/>
        <w:spacing w:line="480" w:lineRule="auto"/>
        <w:rPr>
          <w:rFonts w:ascii="Times New Roman" w:hAnsi="Times New Roman" w:cs="Times New Roman"/>
          <w:rPrChange w:id="572" w:author="Brant McNeece" w:date="2021-09-07T19:52:00Z">
            <w:rPr/>
          </w:rPrChange>
        </w:rPr>
        <w:pPrChange w:id="573" w:author="Brant McNeece" w:date="2021-09-07T19:52:00Z">
          <w:pPr>
            <w:pStyle w:val="Heading2"/>
          </w:pPr>
        </w:pPrChange>
      </w:pPr>
      <w:commentRangeStart w:id="574"/>
      <w:r w:rsidRPr="002A3B59">
        <w:rPr>
          <w:rFonts w:ascii="Times New Roman" w:hAnsi="Times New Roman" w:cs="Times New Roman"/>
          <w:rPrChange w:id="575" w:author="Brant McNeece" w:date="2021-09-07T19:52:00Z">
            <w:rPr/>
          </w:rPrChange>
        </w:rPr>
        <w:t>QTL Mapping</w:t>
      </w:r>
      <w:commentRangeEnd w:id="574"/>
      <w:r w:rsidR="004A179C" w:rsidRPr="002A3B59">
        <w:rPr>
          <w:rStyle w:val="CommentReference"/>
          <w:rFonts w:ascii="Times New Roman" w:eastAsiaTheme="minorEastAsia" w:hAnsi="Times New Roman" w:cs="Times New Roman"/>
          <w:color w:val="auto"/>
          <w:rPrChange w:id="576" w:author="Brant McNeece" w:date="2021-09-07T19:52:00Z">
            <w:rPr>
              <w:rStyle w:val="CommentReference"/>
              <w:rFonts w:asciiTheme="minorHAnsi" w:eastAsiaTheme="minorEastAsia" w:hAnsiTheme="minorHAnsi" w:cstheme="minorBidi"/>
              <w:color w:val="auto"/>
            </w:rPr>
          </w:rPrChange>
        </w:rPr>
        <w:commentReference w:id="574"/>
      </w:r>
    </w:p>
    <w:p w14:paraId="40CD20E7" w14:textId="031FFF4E" w:rsidR="009E57C0" w:rsidRPr="002A3B59" w:rsidRDefault="008D3B97">
      <w:pPr>
        <w:pStyle w:val="p2"/>
        <w:spacing w:line="480" w:lineRule="auto"/>
        <w:ind w:firstLine="720"/>
        <w:rPr>
          <w:rFonts w:ascii="Times New Roman" w:hAnsi="Times New Roman"/>
          <w:sz w:val="24"/>
          <w:rPrChange w:id="577" w:author="Brant McNeece" w:date="2021-09-07T19:52:00Z">
            <w:rPr>
              <w:rFonts w:ascii="Arial" w:hAnsi="Arial" w:cs="Arial"/>
              <w:sz w:val="24"/>
            </w:rPr>
          </w:rPrChange>
        </w:rPr>
        <w:pPrChange w:id="578" w:author="Brant McNeece" w:date="2021-09-07T19:52:00Z">
          <w:pPr>
            <w:pStyle w:val="p2"/>
            <w:ind w:firstLine="720"/>
          </w:pPr>
        </w:pPrChange>
      </w:pPr>
      <w:r w:rsidRPr="002A3B59">
        <w:rPr>
          <w:rFonts w:ascii="Times New Roman" w:hAnsi="Times New Roman"/>
          <w:rPrChange w:id="579" w:author="Brant McNeece" w:date="2021-09-07T19:52:00Z">
            <w:rPr/>
          </w:rPrChange>
        </w:rPr>
        <w:t>RILs of both populations Pop33 and Pop34 were genotyped at 5,</w:t>
      </w:r>
      <w:r w:rsidR="000E0197" w:rsidRPr="002A3B59">
        <w:rPr>
          <w:rFonts w:ascii="Times New Roman" w:hAnsi="Times New Roman"/>
          <w:rPrChange w:id="580" w:author="Brant McNeece" w:date="2021-09-07T19:52:00Z">
            <w:rPr/>
          </w:rPrChange>
        </w:rPr>
        <w:t xml:space="preserve">403 SNPs with the </w:t>
      </w:r>
      <w:r w:rsidR="000E0197" w:rsidRPr="002A3B59">
        <w:rPr>
          <w:rFonts w:ascii="Times New Roman" w:hAnsi="Times New Roman"/>
          <w:sz w:val="24"/>
          <w:rPrChange w:id="581" w:author="Brant McNeece" w:date="2021-09-07T19:52:00Z">
            <w:rPr>
              <w:rFonts w:ascii="Arial" w:hAnsi="Arial" w:cs="Arial"/>
              <w:sz w:val="24"/>
            </w:rPr>
          </w:rPrChange>
        </w:rPr>
        <w:t>BARCSoySNP6K assay</w:t>
      </w:r>
      <w:r w:rsidR="00EE0E13" w:rsidRPr="002A3B59">
        <w:rPr>
          <w:rFonts w:ascii="Times New Roman" w:hAnsi="Times New Roman"/>
          <w:sz w:val="24"/>
          <w:rPrChange w:id="582" w:author="Brant McNeece" w:date="2021-09-07T19:52:00Z">
            <w:rPr>
              <w:rFonts w:ascii="Arial" w:hAnsi="Arial" w:cs="Arial"/>
              <w:sz w:val="24"/>
            </w:rPr>
          </w:rPrChange>
        </w:rPr>
        <w:t xml:space="preserve"> </w:t>
      </w:r>
      <w:r w:rsidR="00EE0E13" w:rsidRPr="002A3B59">
        <w:rPr>
          <w:rFonts w:ascii="Times New Roman" w:hAnsi="Times New Roman"/>
          <w:sz w:val="24"/>
          <w:rPrChange w:id="583" w:author="Brant McNeece" w:date="2021-09-07T19:52:00Z">
            <w:rPr>
              <w:rFonts w:ascii="Arial" w:hAnsi="Arial" w:cs="Arial"/>
              <w:sz w:val="24"/>
            </w:rPr>
          </w:rPrChange>
        </w:rPr>
        <w:fldChar w:fldCharType="begin" w:fldLock="1"/>
      </w:r>
      <w:r w:rsidR="005F7D98" w:rsidRPr="002A3B59">
        <w:rPr>
          <w:rFonts w:ascii="Times New Roman" w:hAnsi="Times New Roman"/>
          <w:sz w:val="24"/>
          <w:rPrChange w:id="584" w:author="Brant McNeece" w:date="2021-09-07T19:52:00Z">
            <w:rPr>
              <w:rFonts w:ascii="Arial" w:hAnsi="Arial" w:cs="Arial"/>
              <w:sz w:val="24"/>
            </w:rPr>
          </w:rPrChange>
        </w:rPr>
        <w:instrText>ADDIN CSL_CITATION {"citationItems":[{"id":"ITEM-1","itemData":{"author":[{"dropping-particle":"","family":"Song","given":"Q","non-dropping-particle":"","parse-names":false,"suffix":""},{"dropping-particle":"","family":"Jia","given":"G","non-dropping-particle":"","parse-names":false,"suffix":""},{"dropping-particle":"V","family":"Quigley","given":"Charles","non-dropping-particle":"","parse-names":false,"suffix":""},{"dropping-particle":"","family":"Fickus","given":"Edward W.","non-dropping-particle":"","parse-names":false,"suffix":""},{"dropping-particle":"","family":"Hyten","given":"David L.","non-dropping-particle":"","parse-names":false,"suffix":""},{"dropping-particle":"","family":"Nelson","given":"Randall L.","non-dropping-particle":"","parse-names":false,"suffix":""},{"dropping-particle":"","family":"Cregan","given":"Perry B.","non-dropping-particle":"","parse-names":false,"suffix":""}],"container-title":"Poster presented at: plant and animal genome XXII conference","id":"ITEM-1","issued":{"date-parts":[["2014"]]},"page":"10-15","publisher-place":"San Diego, CA, USA","title":"Soybean BARCSoySNP6K Beadchip: A tool for soybean genetics research.","type":"paper-conference"},"uris":["http://www.mendeley.com/documents/?uuid=68e95cb6-0c73-3d1d-85d0-c2bdf0358f42"]}],"mendeley":{"formattedCitation":"(Song et al., 2014)","plainTextFormattedCitation":"(Song et al., 2014)","previouslyFormattedCitation":"(Song et al., 2014)"},"properties":{"noteIndex":0},"schema":"https://github.com/citation-style-language/schema/raw/master/csl-citation.json"}</w:instrText>
      </w:r>
      <w:r w:rsidR="00EE0E13" w:rsidRPr="002A3B59">
        <w:rPr>
          <w:rFonts w:ascii="Times New Roman" w:hAnsi="Times New Roman"/>
          <w:sz w:val="24"/>
          <w:rPrChange w:id="585" w:author="Brant McNeece" w:date="2021-09-07T19:52:00Z">
            <w:rPr>
              <w:rFonts w:ascii="Arial" w:hAnsi="Arial" w:cs="Arial"/>
              <w:sz w:val="24"/>
            </w:rPr>
          </w:rPrChange>
        </w:rPr>
        <w:fldChar w:fldCharType="separate"/>
      </w:r>
      <w:r w:rsidR="00EE0E13" w:rsidRPr="002A3B59">
        <w:rPr>
          <w:rFonts w:ascii="Times New Roman" w:hAnsi="Times New Roman"/>
          <w:noProof/>
          <w:sz w:val="24"/>
          <w:rPrChange w:id="586" w:author="Brant McNeece" w:date="2021-09-07T19:52:00Z">
            <w:rPr>
              <w:rFonts w:ascii="Arial" w:hAnsi="Arial" w:cs="Arial"/>
              <w:noProof/>
              <w:sz w:val="24"/>
            </w:rPr>
          </w:rPrChange>
        </w:rPr>
        <w:t>(Song et al., 2014)</w:t>
      </w:r>
      <w:r w:rsidR="00EE0E13" w:rsidRPr="002A3B59">
        <w:rPr>
          <w:rFonts w:ascii="Times New Roman" w:hAnsi="Times New Roman"/>
          <w:sz w:val="24"/>
          <w:rPrChange w:id="587" w:author="Brant McNeece" w:date="2021-09-07T19:52:00Z">
            <w:rPr>
              <w:rFonts w:ascii="Arial" w:hAnsi="Arial" w:cs="Arial"/>
              <w:sz w:val="24"/>
            </w:rPr>
          </w:rPrChange>
        </w:rPr>
        <w:fldChar w:fldCharType="end"/>
      </w:r>
      <w:r w:rsidR="000E0197" w:rsidRPr="002A3B59">
        <w:rPr>
          <w:rFonts w:ascii="Times New Roman" w:hAnsi="Times New Roman"/>
          <w:sz w:val="24"/>
          <w:rPrChange w:id="588" w:author="Brant McNeece" w:date="2021-09-07T19:52:00Z">
            <w:rPr>
              <w:rFonts w:ascii="Arial" w:hAnsi="Arial" w:cs="Arial"/>
              <w:sz w:val="24"/>
            </w:rPr>
          </w:rPrChange>
        </w:rPr>
        <w:t xml:space="preserve">. </w:t>
      </w:r>
      <w:r w:rsidR="00AA13B9" w:rsidRPr="002A3B59">
        <w:rPr>
          <w:rFonts w:ascii="Times New Roman" w:hAnsi="Times New Roman"/>
          <w:sz w:val="24"/>
          <w:rPrChange w:id="589" w:author="Brant McNeece" w:date="2021-09-07T19:52:00Z">
            <w:rPr>
              <w:rFonts w:ascii="Arial" w:hAnsi="Arial" w:cs="Arial"/>
              <w:sz w:val="24"/>
            </w:rPr>
          </w:rPrChange>
        </w:rPr>
        <w:t xml:space="preserve">Marker count used in the final genetic maps were 1134 and 849 for Pop33 and Pop34, respectively. </w:t>
      </w:r>
      <w:r w:rsidR="004C7EE2" w:rsidRPr="002A3B59">
        <w:rPr>
          <w:rFonts w:ascii="Times New Roman" w:hAnsi="Times New Roman"/>
          <w:sz w:val="24"/>
          <w:rPrChange w:id="590" w:author="Brant McNeece" w:date="2021-09-07T19:52:00Z">
            <w:rPr>
              <w:rFonts w:ascii="Arial" w:hAnsi="Arial" w:cs="Arial"/>
              <w:sz w:val="24"/>
            </w:rPr>
          </w:rPrChange>
        </w:rPr>
        <w:t xml:space="preserve">Genetic map of Pop33 had an average marker spacing of 1.5 </w:t>
      </w:r>
      <w:proofErr w:type="spellStart"/>
      <w:r w:rsidR="004C7EE2" w:rsidRPr="002A3B59">
        <w:rPr>
          <w:rFonts w:ascii="Times New Roman" w:hAnsi="Times New Roman"/>
          <w:sz w:val="24"/>
          <w:rPrChange w:id="591" w:author="Brant McNeece" w:date="2021-09-07T19:52:00Z">
            <w:rPr>
              <w:rFonts w:ascii="Arial" w:hAnsi="Arial" w:cs="Arial"/>
              <w:sz w:val="24"/>
            </w:rPr>
          </w:rPrChange>
        </w:rPr>
        <w:t>cM</w:t>
      </w:r>
      <w:proofErr w:type="spellEnd"/>
      <w:r w:rsidR="004C7EE2" w:rsidRPr="002A3B59">
        <w:rPr>
          <w:rFonts w:ascii="Times New Roman" w:hAnsi="Times New Roman"/>
          <w:sz w:val="24"/>
          <w:rPrChange w:id="592" w:author="Brant McNeece" w:date="2021-09-07T19:52:00Z">
            <w:rPr>
              <w:rFonts w:ascii="Arial" w:hAnsi="Arial" w:cs="Arial"/>
              <w:sz w:val="24"/>
            </w:rPr>
          </w:rPrChange>
        </w:rPr>
        <w:t xml:space="preserve"> </w:t>
      </w:r>
      <w:r w:rsidR="00EF6F2D" w:rsidRPr="002A3B59">
        <w:rPr>
          <w:rFonts w:ascii="Times New Roman" w:hAnsi="Times New Roman"/>
          <w:sz w:val="24"/>
          <w:rPrChange w:id="593" w:author="Brant McNeece" w:date="2021-09-07T19:52:00Z">
            <w:rPr>
              <w:rFonts w:ascii="Arial" w:hAnsi="Arial" w:cs="Arial"/>
              <w:sz w:val="24"/>
            </w:rPr>
          </w:rPrChange>
        </w:rPr>
        <w:t>with an average of 56.7 markers per linkage group</w:t>
      </w:r>
      <w:r w:rsidR="00975CE5" w:rsidRPr="002A3B59">
        <w:rPr>
          <w:rFonts w:ascii="Times New Roman" w:hAnsi="Times New Roman"/>
          <w:sz w:val="24"/>
          <w:rPrChange w:id="594" w:author="Brant McNeece" w:date="2021-09-07T19:52:00Z">
            <w:rPr>
              <w:rFonts w:ascii="Arial" w:hAnsi="Arial" w:cs="Arial"/>
              <w:sz w:val="24"/>
            </w:rPr>
          </w:rPrChange>
        </w:rPr>
        <w:t xml:space="preserve">. Pop34 had an average marker spacing of 3.3 </w:t>
      </w:r>
      <w:proofErr w:type="spellStart"/>
      <w:r w:rsidR="00975CE5" w:rsidRPr="002A3B59">
        <w:rPr>
          <w:rFonts w:ascii="Times New Roman" w:hAnsi="Times New Roman"/>
          <w:sz w:val="24"/>
          <w:rPrChange w:id="595" w:author="Brant McNeece" w:date="2021-09-07T19:52:00Z">
            <w:rPr>
              <w:rFonts w:ascii="Arial" w:hAnsi="Arial" w:cs="Arial"/>
              <w:sz w:val="24"/>
            </w:rPr>
          </w:rPrChange>
        </w:rPr>
        <w:t>cM</w:t>
      </w:r>
      <w:proofErr w:type="spellEnd"/>
      <w:r w:rsidR="00975CE5" w:rsidRPr="002A3B59">
        <w:rPr>
          <w:rFonts w:ascii="Times New Roman" w:hAnsi="Times New Roman"/>
          <w:sz w:val="24"/>
          <w:rPrChange w:id="596" w:author="Brant McNeece" w:date="2021-09-07T19:52:00Z">
            <w:rPr>
              <w:rFonts w:ascii="Arial" w:hAnsi="Arial" w:cs="Arial"/>
              <w:sz w:val="24"/>
            </w:rPr>
          </w:rPrChange>
        </w:rPr>
        <w:t xml:space="preserve"> with an average of </w:t>
      </w:r>
      <w:r w:rsidR="00474072" w:rsidRPr="002A3B59">
        <w:rPr>
          <w:rFonts w:ascii="Times New Roman" w:hAnsi="Times New Roman"/>
          <w:sz w:val="24"/>
          <w:rPrChange w:id="597" w:author="Brant McNeece" w:date="2021-09-07T19:52:00Z">
            <w:rPr>
              <w:rFonts w:ascii="Arial" w:hAnsi="Arial" w:cs="Arial"/>
              <w:sz w:val="24"/>
            </w:rPr>
          </w:rPrChange>
        </w:rPr>
        <w:t>42.5 markers per linkage group.</w:t>
      </w:r>
      <w:r w:rsidR="00BC06F1" w:rsidRPr="002A3B59">
        <w:rPr>
          <w:rFonts w:ascii="Times New Roman" w:hAnsi="Times New Roman"/>
          <w:sz w:val="24"/>
          <w:rPrChange w:id="598" w:author="Brant McNeece" w:date="2021-09-07T19:52:00Z">
            <w:rPr>
              <w:rFonts w:ascii="Arial" w:hAnsi="Arial" w:cs="Arial"/>
              <w:sz w:val="24"/>
            </w:rPr>
          </w:rPrChange>
        </w:rPr>
        <w:t xml:space="preserve"> </w:t>
      </w:r>
      <w:r w:rsidR="00C21982" w:rsidRPr="002A3B59">
        <w:rPr>
          <w:rFonts w:ascii="Times New Roman" w:hAnsi="Times New Roman"/>
          <w:sz w:val="24"/>
          <w:rPrChange w:id="599" w:author="Brant McNeece" w:date="2021-09-07T19:52:00Z">
            <w:rPr>
              <w:rFonts w:ascii="Arial" w:hAnsi="Arial" w:cs="Arial"/>
              <w:sz w:val="24"/>
            </w:rPr>
          </w:rPrChange>
        </w:rPr>
        <w:t xml:space="preserve">Pop33 </w:t>
      </w:r>
      <w:r w:rsidR="00C21982" w:rsidRPr="002A3B59">
        <w:rPr>
          <w:rFonts w:ascii="Times New Roman" w:hAnsi="Times New Roman"/>
          <w:sz w:val="24"/>
          <w:rPrChange w:id="600" w:author="Brant McNeece" w:date="2021-09-07T19:52:00Z">
            <w:rPr>
              <w:rFonts w:ascii="Arial" w:hAnsi="Arial" w:cs="Arial"/>
              <w:sz w:val="24"/>
            </w:rPr>
          </w:rPrChange>
        </w:rPr>
        <w:lastRenderedPageBreak/>
        <w:t>a</w:t>
      </w:r>
      <w:r w:rsidR="00570BBF" w:rsidRPr="002A3B59">
        <w:rPr>
          <w:rFonts w:ascii="Times New Roman" w:hAnsi="Times New Roman"/>
          <w:sz w:val="24"/>
          <w:rPrChange w:id="601" w:author="Brant McNeece" w:date="2021-09-07T19:52:00Z">
            <w:rPr>
              <w:rFonts w:ascii="Arial" w:hAnsi="Arial" w:cs="Arial"/>
              <w:sz w:val="24"/>
            </w:rPr>
          </w:rPrChange>
        </w:rPr>
        <w:t>verage marker spacing ranged from 2.1</w:t>
      </w:r>
      <w:r w:rsidR="00C21982" w:rsidRPr="002A3B59">
        <w:rPr>
          <w:rFonts w:ascii="Times New Roman" w:hAnsi="Times New Roman"/>
          <w:sz w:val="24"/>
          <w:rPrChange w:id="602" w:author="Brant McNeece" w:date="2021-09-07T19:52:00Z">
            <w:rPr>
              <w:rFonts w:ascii="Arial" w:hAnsi="Arial" w:cs="Arial"/>
              <w:sz w:val="24"/>
            </w:rPr>
          </w:rPrChange>
        </w:rPr>
        <w:t xml:space="preserve"> – 14.3</w:t>
      </w:r>
      <w:r w:rsidR="0035782D" w:rsidRPr="002A3B59">
        <w:rPr>
          <w:rFonts w:ascii="Times New Roman" w:hAnsi="Times New Roman"/>
          <w:sz w:val="24"/>
          <w:rPrChange w:id="603" w:author="Brant McNeece" w:date="2021-09-07T19:52:00Z">
            <w:rPr>
              <w:rFonts w:ascii="Arial" w:hAnsi="Arial" w:cs="Arial"/>
              <w:sz w:val="24"/>
            </w:rPr>
          </w:rPrChange>
        </w:rPr>
        <w:t xml:space="preserve"> </w:t>
      </w:r>
      <w:proofErr w:type="spellStart"/>
      <w:r w:rsidR="00C86D1B" w:rsidRPr="002A3B59">
        <w:rPr>
          <w:rFonts w:ascii="Times New Roman" w:hAnsi="Times New Roman"/>
          <w:sz w:val="24"/>
          <w:rPrChange w:id="604" w:author="Brant McNeece" w:date="2021-09-07T19:52:00Z">
            <w:rPr>
              <w:rFonts w:ascii="Arial" w:hAnsi="Arial" w:cs="Arial"/>
              <w:sz w:val="24"/>
            </w:rPr>
          </w:rPrChange>
        </w:rPr>
        <w:t>cM</w:t>
      </w:r>
      <w:proofErr w:type="spellEnd"/>
      <w:r w:rsidR="00C86D1B" w:rsidRPr="002A3B59">
        <w:rPr>
          <w:rFonts w:ascii="Times New Roman" w:hAnsi="Times New Roman"/>
          <w:sz w:val="24"/>
          <w:rPrChange w:id="605" w:author="Brant McNeece" w:date="2021-09-07T19:52:00Z">
            <w:rPr>
              <w:rFonts w:ascii="Arial" w:hAnsi="Arial" w:cs="Arial"/>
              <w:sz w:val="24"/>
            </w:rPr>
          </w:rPrChange>
        </w:rPr>
        <w:t xml:space="preserve"> </w:t>
      </w:r>
      <w:r w:rsidR="0035782D" w:rsidRPr="002A3B59">
        <w:rPr>
          <w:rFonts w:ascii="Times New Roman" w:hAnsi="Times New Roman"/>
          <w:sz w:val="24"/>
          <w:rPrChange w:id="606" w:author="Brant McNeece" w:date="2021-09-07T19:52:00Z">
            <w:rPr>
              <w:rFonts w:ascii="Arial" w:hAnsi="Arial" w:cs="Arial"/>
              <w:sz w:val="24"/>
            </w:rPr>
          </w:rPrChange>
        </w:rPr>
        <w:t xml:space="preserve">on chromosome 18 and 6, respectively. </w:t>
      </w:r>
      <w:r w:rsidR="00A056E1" w:rsidRPr="002A3B59">
        <w:rPr>
          <w:rFonts w:ascii="Times New Roman" w:hAnsi="Times New Roman"/>
          <w:sz w:val="24"/>
          <w:rPrChange w:id="607" w:author="Brant McNeece" w:date="2021-09-07T19:52:00Z">
            <w:rPr>
              <w:rFonts w:ascii="Arial" w:hAnsi="Arial" w:cs="Arial"/>
              <w:sz w:val="24"/>
            </w:rPr>
          </w:rPrChange>
        </w:rPr>
        <w:t xml:space="preserve">Pop34 average marker spacing ranged from 8.8 – 38.5 </w:t>
      </w:r>
      <w:proofErr w:type="spellStart"/>
      <w:r w:rsidR="00A056E1" w:rsidRPr="002A3B59">
        <w:rPr>
          <w:rFonts w:ascii="Times New Roman" w:hAnsi="Times New Roman"/>
          <w:sz w:val="24"/>
          <w:rPrChange w:id="608" w:author="Brant McNeece" w:date="2021-09-07T19:52:00Z">
            <w:rPr>
              <w:rFonts w:ascii="Arial" w:hAnsi="Arial" w:cs="Arial"/>
              <w:sz w:val="24"/>
            </w:rPr>
          </w:rPrChange>
        </w:rPr>
        <w:t>cM</w:t>
      </w:r>
      <w:proofErr w:type="spellEnd"/>
      <w:r w:rsidR="00A056E1" w:rsidRPr="002A3B59">
        <w:rPr>
          <w:rFonts w:ascii="Times New Roman" w:hAnsi="Times New Roman"/>
          <w:sz w:val="24"/>
          <w:rPrChange w:id="609" w:author="Brant McNeece" w:date="2021-09-07T19:52:00Z">
            <w:rPr>
              <w:rFonts w:ascii="Arial" w:hAnsi="Arial" w:cs="Arial"/>
              <w:sz w:val="24"/>
            </w:rPr>
          </w:rPrChange>
        </w:rPr>
        <w:t xml:space="preserve"> on chromosome</w:t>
      </w:r>
      <w:r w:rsidR="00654C62" w:rsidRPr="002A3B59">
        <w:rPr>
          <w:rFonts w:ascii="Times New Roman" w:hAnsi="Times New Roman"/>
          <w:sz w:val="24"/>
          <w:rPrChange w:id="610" w:author="Brant McNeece" w:date="2021-09-07T19:52:00Z">
            <w:rPr>
              <w:rFonts w:ascii="Arial" w:hAnsi="Arial" w:cs="Arial"/>
              <w:sz w:val="24"/>
            </w:rPr>
          </w:rPrChange>
        </w:rPr>
        <w:t xml:space="preserve"> 10 and 6, respectively. </w:t>
      </w:r>
    </w:p>
    <w:p w14:paraId="5C1E61B4" w14:textId="1FC960D5" w:rsidR="00013158" w:rsidRPr="002A3B59" w:rsidRDefault="004927CB">
      <w:pPr>
        <w:pStyle w:val="p2"/>
        <w:spacing w:line="480" w:lineRule="auto"/>
        <w:rPr>
          <w:rFonts w:ascii="Times New Roman" w:hAnsi="Times New Roman"/>
          <w:sz w:val="24"/>
          <w:rPrChange w:id="611" w:author="Brant McNeece" w:date="2021-09-07T19:52:00Z">
            <w:rPr>
              <w:rFonts w:ascii="Arial" w:hAnsi="Arial" w:cs="Arial"/>
              <w:sz w:val="24"/>
            </w:rPr>
          </w:rPrChange>
        </w:rPr>
        <w:pPrChange w:id="612" w:author="Brant McNeece" w:date="2021-09-07T19:52:00Z">
          <w:pPr>
            <w:pStyle w:val="p2"/>
          </w:pPr>
        </w:pPrChange>
      </w:pPr>
      <w:r w:rsidRPr="002A3B59">
        <w:rPr>
          <w:rFonts w:ascii="Times New Roman" w:hAnsi="Times New Roman"/>
          <w:sz w:val="24"/>
          <w:rPrChange w:id="613" w:author="Brant McNeece" w:date="2021-09-07T19:52:00Z">
            <w:rPr>
              <w:rFonts w:ascii="Arial" w:hAnsi="Arial" w:cs="Arial"/>
              <w:sz w:val="24"/>
            </w:rPr>
          </w:rPrChange>
        </w:rPr>
        <w:tab/>
      </w:r>
      <w:r w:rsidR="00EB73DA" w:rsidRPr="002A3B59">
        <w:rPr>
          <w:rFonts w:ascii="Times New Roman" w:hAnsi="Times New Roman"/>
          <w:sz w:val="24"/>
          <w:rPrChange w:id="614" w:author="Brant McNeece" w:date="2021-09-07T19:52:00Z">
            <w:rPr>
              <w:rFonts w:ascii="Arial" w:hAnsi="Arial" w:cs="Arial"/>
              <w:sz w:val="24"/>
            </w:rPr>
          </w:rPrChange>
        </w:rPr>
        <w:t xml:space="preserve">QTLs were </w:t>
      </w:r>
      <w:r w:rsidR="00741FF9" w:rsidRPr="002A3B59">
        <w:rPr>
          <w:rFonts w:ascii="Times New Roman" w:hAnsi="Times New Roman"/>
          <w:sz w:val="24"/>
          <w:rPrChange w:id="615" w:author="Brant McNeece" w:date="2021-09-07T19:52:00Z">
            <w:rPr>
              <w:rFonts w:ascii="Arial" w:hAnsi="Arial" w:cs="Arial"/>
              <w:sz w:val="24"/>
            </w:rPr>
          </w:rPrChange>
        </w:rPr>
        <w:t xml:space="preserve">identified </w:t>
      </w:r>
      <w:r w:rsidR="00E16176" w:rsidRPr="002A3B59">
        <w:rPr>
          <w:rFonts w:ascii="Times New Roman" w:hAnsi="Times New Roman"/>
          <w:sz w:val="24"/>
          <w:rPrChange w:id="616" w:author="Brant McNeece" w:date="2021-09-07T19:52:00Z">
            <w:rPr>
              <w:rFonts w:ascii="Arial" w:hAnsi="Arial" w:cs="Arial"/>
              <w:sz w:val="24"/>
            </w:rPr>
          </w:rPrChange>
        </w:rPr>
        <w:t xml:space="preserve">from the phenotypic data and </w:t>
      </w:r>
      <w:r w:rsidR="00A47DA6" w:rsidRPr="002A3B59">
        <w:rPr>
          <w:rFonts w:ascii="Times New Roman" w:hAnsi="Times New Roman"/>
          <w:sz w:val="24"/>
          <w:rPrChange w:id="617" w:author="Brant McNeece" w:date="2021-09-07T19:52:00Z">
            <w:rPr>
              <w:rFonts w:ascii="Arial" w:hAnsi="Arial" w:cs="Arial"/>
              <w:sz w:val="24"/>
            </w:rPr>
          </w:rPrChange>
        </w:rPr>
        <w:t xml:space="preserve">the linkage map </w:t>
      </w:r>
      <w:r w:rsidR="00741FF9" w:rsidRPr="002A3B59">
        <w:rPr>
          <w:rFonts w:ascii="Times New Roman" w:hAnsi="Times New Roman"/>
          <w:sz w:val="24"/>
          <w:rPrChange w:id="618" w:author="Brant McNeece" w:date="2021-09-07T19:52:00Z">
            <w:rPr>
              <w:rFonts w:ascii="Arial" w:hAnsi="Arial" w:cs="Arial"/>
              <w:sz w:val="24"/>
            </w:rPr>
          </w:rPrChange>
        </w:rPr>
        <w:t>using inclusive composite interval mapping (ICIM)</w:t>
      </w:r>
      <w:r w:rsidR="00F75210" w:rsidRPr="002A3B59">
        <w:rPr>
          <w:rFonts w:ascii="Times New Roman" w:hAnsi="Times New Roman"/>
          <w:sz w:val="24"/>
          <w:rPrChange w:id="619" w:author="Brant McNeece" w:date="2021-09-07T19:52:00Z">
            <w:rPr>
              <w:rFonts w:ascii="Arial" w:hAnsi="Arial" w:cs="Arial"/>
              <w:sz w:val="24"/>
            </w:rPr>
          </w:rPrChange>
        </w:rPr>
        <w:t xml:space="preserve"> method</w:t>
      </w:r>
      <w:r w:rsidR="005F7D98" w:rsidRPr="002A3B59">
        <w:rPr>
          <w:rFonts w:ascii="Times New Roman" w:hAnsi="Times New Roman"/>
          <w:sz w:val="24"/>
          <w:rPrChange w:id="620" w:author="Brant McNeece" w:date="2021-09-07T19:52:00Z">
            <w:rPr>
              <w:rFonts w:ascii="Arial" w:hAnsi="Arial" w:cs="Arial"/>
              <w:sz w:val="24"/>
            </w:rPr>
          </w:rPrChange>
        </w:rPr>
        <w:t xml:space="preserve"> </w:t>
      </w:r>
      <w:r w:rsidR="005F7D98" w:rsidRPr="002A3B59">
        <w:rPr>
          <w:rFonts w:ascii="Times New Roman" w:hAnsi="Times New Roman"/>
          <w:sz w:val="24"/>
          <w:rPrChange w:id="621" w:author="Brant McNeece" w:date="2021-09-07T19:52:00Z">
            <w:rPr>
              <w:rFonts w:ascii="Arial" w:hAnsi="Arial" w:cs="Arial"/>
              <w:sz w:val="24"/>
            </w:rPr>
          </w:rPrChange>
        </w:rPr>
        <w:fldChar w:fldCharType="begin" w:fldLock="1"/>
      </w:r>
      <w:r w:rsidR="00C15765" w:rsidRPr="002A3B59">
        <w:rPr>
          <w:rFonts w:ascii="Times New Roman" w:hAnsi="Times New Roman"/>
          <w:sz w:val="24"/>
          <w:rPrChange w:id="622" w:author="Brant McNeece" w:date="2021-09-07T19:52:00Z">
            <w:rPr>
              <w:rFonts w:ascii="Arial" w:hAnsi="Arial" w:cs="Arial"/>
              <w:sz w:val="24"/>
            </w:rPr>
          </w:rPrChange>
        </w:rPr>
        <w:instrText>ADDIN CSL_CITATION {"citationItems":[{"id":"ITEM-1","itemData":{"DOI":"10.1016/J.CJ.2015.01.001","ISSN":"2214-5141","abstract":"QTL IciMapping is freely available public software capable of building high-density linkage maps and mapping quantitative trait loci (QTL) in biparental populations. Eight functionalities are integrated in this software package: (1) BIN: binning of redundant markers; (2) MAP: construction of linkage maps in biparental populations; (3) CMP: consensus map construction from multiple linkage maps sharing common markers; (4) SDL: mapping of segregation distortion loci; (5) BIP: mapping of additive, dominant, and digenic epistasis genes; (6) MET: QTL-by-environment interaction analysis; (7) CSL: mapping of additive and digenic epistasis genes with chromosome segment substitution lines; and (8) NAM: QTL mapping in NAM populations. Input files can be arranged in plain text, MS Excel 2003, or MS Excel 2007 formats. Output files have the same prefix name as the input but with different extensions. As examples, there are two output files in BIN, one for summarizing the identified bin groups and deleted markers in each bin, and the other for using the MAP functionality. Eight output files are generated by MAP, including summary of the completed linkage maps, Mendelian ratio test of individual markers, estimates of recombination frequencies, LOD scores, and genetic distances, and the input files for using the BIP, SDL, and MET functionalities. More than 30 output files are generated by BIP, including results at all scanning positions, identified QTL, permutation tests, and detection powers for up to six mapping methods. Three supplementary tools have also been developed to display completed genetic linkage maps, to estimate recombination frequency between two loci, and to perform analysis of variance for multi-environmental trials.","author":[{"dropping-particle":"","family":"Meng","given":"Lei","non-dropping-particle":"","parse-names":false,"suffix":""},{"dropping-particle":"","family":"Li","given":"Huihui","non-dropping-particle":"","parse-names":false,"suffix":""},{"dropping-particle":"","family":"Zhang","given":"Luyan","non-dropping-particle":"","parse-names":false,"suffix":""},{"dropping-particle":"","family":"Wang","given":"Jiankang","non-dropping-particle":"","parse-names":false,"suffix":""}],"container-title":"The Crop Journal","id":"ITEM-1","issue":"3","issued":{"date-parts":[["2015","6","1"]]},"page":"269-283","publisher":"Elsevier","title":"QTL IciMapping: Integrated software for genetic linkage map construction and quantitative trait locus mapping in biparental populations","type":"article-journal","volume":"3"},"uris":["http://www.mendeley.com/documents/?uuid=abc492c2-b5b9-3406-9af7-9fad45d299f1"]}],"mendeley":{"formattedCitation":"(Meng et al., 2015)","plainTextFormattedCitation":"(Meng et al., 2015)","previouslyFormattedCitation":"(Meng et al., 2015)"},"properties":{"noteIndex":0},"schema":"https://github.com/citation-style-language/schema/raw/master/csl-citation.json"}</w:instrText>
      </w:r>
      <w:r w:rsidR="005F7D98" w:rsidRPr="002A3B59">
        <w:rPr>
          <w:rFonts w:ascii="Times New Roman" w:hAnsi="Times New Roman"/>
          <w:sz w:val="24"/>
          <w:rPrChange w:id="623" w:author="Brant McNeece" w:date="2021-09-07T19:52:00Z">
            <w:rPr>
              <w:rFonts w:ascii="Arial" w:hAnsi="Arial" w:cs="Arial"/>
              <w:sz w:val="24"/>
            </w:rPr>
          </w:rPrChange>
        </w:rPr>
        <w:fldChar w:fldCharType="separate"/>
      </w:r>
      <w:r w:rsidR="005F7D98" w:rsidRPr="002A3B59">
        <w:rPr>
          <w:rFonts w:ascii="Times New Roman" w:hAnsi="Times New Roman"/>
          <w:noProof/>
          <w:sz w:val="24"/>
          <w:rPrChange w:id="624" w:author="Brant McNeece" w:date="2021-09-07T19:52:00Z">
            <w:rPr>
              <w:rFonts w:ascii="Arial" w:hAnsi="Arial" w:cs="Arial"/>
              <w:noProof/>
              <w:sz w:val="24"/>
            </w:rPr>
          </w:rPrChange>
        </w:rPr>
        <w:t>(Meng et al., 2015)</w:t>
      </w:r>
      <w:r w:rsidR="005F7D98" w:rsidRPr="002A3B59">
        <w:rPr>
          <w:rFonts w:ascii="Times New Roman" w:hAnsi="Times New Roman"/>
          <w:sz w:val="24"/>
          <w:rPrChange w:id="625" w:author="Brant McNeece" w:date="2021-09-07T19:52:00Z">
            <w:rPr>
              <w:rFonts w:ascii="Arial" w:hAnsi="Arial" w:cs="Arial"/>
              <w:sz w:val="24"/>
            </w:rPr>
          </w:rPrChange>
        </w:rPr>
        <w:fldChar w:fldCharType="end"/>
      </w:r>
      <w:r w:rsidR="00A47DA6" w:rsidRPr="002A3B59">
        <w:rPr>
          <w:rFonts w:ascii="Times New Roman" w:hAnsi="Times New Roman"/>
          <w:sz w:val="24"/>
          <w:rPrChange w:id="626" w:author="Brant McNeece" w:date="2021-09-07T19:52:00Z">
            <w:rPr>
              <w:rFonts w:ascii="Arial" w:hAnsi="Arial" w:cs="Arial"/>
              <w:sz w:val="24"/>
            </w:rPr>
          </w:rPrChange>
        </w:rPr>
        <w:t xml:space="preserve">. </w:t>
      </w:r>
      <w:r w:rsidR="00175427" w:rsidRPr="002A3B59">
        <w:rPr>
          <w:rFonts w:ascii="Times New Roman" w:hAnsi="Times New Roman"/>
          <w:sz w:val="24"/>
          <w:rPrChange w:id="627" w:author="Brant McNeece" w:date="2021-09-07T19:52:00Z">
            <w:rPr>
              <w:rFonts w:ascii="Arial" w:hAnsi="Arial" w:cs="Arial"/>
              <w:sz w:val="24"/>
            </w:rPr>
          </w:rPrChange>
        </w:rPr>
        <w:t>Only QTLs identified in multiple environments were considered stable</w:t>
      </w:r>
      <w:r w:rsidR="0083630E" w:rsidRPr="002A3B59">
        <w:rPr>
          <w:rFonts w:ascii="Times New Roman" w:hAnsi="Times New Roman"/>
          <w:sz w:val="24"/>
          <w:rPrChange w:id="628" w:author="Brant McNeece" w:date="2021-09-07T19:52:00Z">
            <w:rPr>
              <w:rFonts w:ascii="Arial" w:hAnsi="Arial" w:cs="Arial"/>
              <w:sz w:val="24"/>
            </w:rPr>
          </w:rPrChange>
        </w:rPr>
        <w:t xml:space="preserve"> and reported here. </w:t>
      </w:r>
      <w:r w:rsidR="00890744" w:rsidRPr="002A3B59">
        <w:rPr>
          <w:rFonts w:ascii="Times New Roman" w:hAnsi="Times New Roman"/>
          <w:sz w:val="24"/>
          <w:rPrChange w:id="629" w:author="Brant McNeece" w:date="2021-09-07T19:52:00Z">
            <w:rPr>
              <w:rFonts w:ascii="Arial" w:hAnsi="Arial" w:cs="Arial"/>
              <w:sz w:val="24"/>
            </w:rPr>
          </w:rPrChange>
        </w:rPr>
        <w:t xml:space="preserve">QTLs </w:t>
      </w:r>
      <w:r w:rsidR="00C15765" w:rsidRPr="002A3B59">
        <w:rPr>
          <w:rFonts w:ascii="Times New Roman" w:hAnsi="Times New Roman"/>
          <w:sz w:val="24"/>
          <w:rPrChange w:id="630" w:author="Brant McNeece" w:date="2021-09-07T19:52:00Z">
            <w:rPr>
              <w:rFonts w:ascii="Arial" w:hAnsi="Arial" w:cs="Arial"/>
              <w:sz w:val="24"/>
            </w:rPr>
          </w:rPrChange>
        </w:rPr>
        <w:t xml:space="preserve">nomenclature followed </w:t>
      </w:r>
      <w:r w:rsidR="00C15765" w:rsidRPr="002A3B59">
        <w:rPr>
          <w:rFonts w:ascii="Times New Roman" w:hAnsi="Times New Roman"/>
          <w:sz w:val="24"/>
          <w:rPrChange w:id="631" w:author="Brant McNeece" w:date="2021-09-07T19:52:00Z">
            <w:rPr>
              <w:rFonts w:ascii="Arial" w:hAnsi="Arial" w:cs="Arial"/>
              <w:sz w:val="24"/>
            </w:rPr>
          </w:rPrChange>
        </w:rPr>
        <w:fldChar w:fldCharType="begin" w:fldLock="1"/>
      </w:r>
      <w:r w:rsidR="00FD6F49" w:rsidRPr="002A3B59">
        <w:rPr>
          <w:rFonts w:ascii="Times New Roman" w:hAnsi="Times New Roman"/>
          <w:sz w:val="24"/>
          <w:rPrChange w:id="632" w:author="Brant McNeece" w:date="2021-09-07T19:52:00Z">
            <w:rPr>
              <w:rFonts w:ascii="Arial" w:hAnsi="Arial" w:cs="Arial"/>
              <w:sz w:val="24"/>
            </w:rPr>
          </w:rPrChange>
        </w:rPr>
        <w:instrText>ADDIN CSL_CITATION {"citationItems":[{"id":"ITEM-1","itemData":{"author":[{"dropping-particle":"","family":"McCouch","given":"S.R.","non-dropping-particle":"","parse-names":false,"suffix":""},{"dropping-particle":"","family":"Cho","given":"Y.G","non-dropping-particle":"","parse-names":false,"suffix":""},{"dropping-particle":"","family":"Yano","given":"M","non-dropping-particle":"","parse-names":false,"suffix":""},{"dropping-particle":"","family":"Paul","given":"E","non-dropping-particle":"","parse-names":false,"suffix":""},{"dropping-particle":"","family":"Blinstrub","given":"M","non-dropping-particle":"","parse-names":false,"suffix":""},{"dropping-particle":"","family":"Morishima","given":"H","non-dropping-particle":"","parse-names":false,"suffix":""},{"dropping-particle":"","family":"Kinoshita","given":"T","non-dropping-particle":"","parse-names":false,"suffix":""}],"container-title":"Rice Genetics Newsletter","id":"ITEM-1","issued":{"date-parts":[["1997"]]},"page":"11-12","title":"Report on QTL nomenclature","type":"article-journal","volume":"14"},"uris":["http://www.mendeley.com/documents/?uuid=dd466089-d381-3cda-92d2-5bd3fedce78f"]}],"mendeley":{"formattedCitation":"(McCouch et al., 1997)","manualFormatting":"that proposed in McCouch et al. 1997","plainTextFormattedCitation":"(McCouch et al., 1997)","previouslyFormattedCitation":"(McCouch et al., 1997)"},"properties":{"noteIndex":0},"schema":"https://github.com/citation-style-language/schema/raw/master/csl-citation.json"}</w:instrText>
      </w:r>
      <w:r w:rsidR="00C15765" w:rsidRPr="002A3B59">
        <w:rPr>
          <w:rFonts w:ascii="Times New Roman" w:hAnsi="Times New Roman"/>
          <w:sz w:val="24"/>
          <w:rPrChange w:id="633" w:author="Brant McNeece" w:date="2021-09-07T19:52:00Z">
            <w:rPr>
              <w:rFonts w:ascii="Arial" w:hAnsi="Arial" w:cs="Arial"/>
              <w:sz w:val="24"/>
            </w:rPr>
          </w:rPrChange>
        </w:rPr>
        <w:fldChar w:fldCharType="separate"/>
      </w:r>
      <w:r w:rsidR="00C15765" w:rsidRPr="002A3B59">
        <w:rPr>
          <w:rFonts w:ascii="Times New Roman" w:hAnsi="Times New Roman"/>
          <w:noProof/>
          <w:sz w:val="24"/>
          <w:rPrChange w:id="634" w:author="Brant McNeece" w:date="2021-09-07T19:52:00Z">
            <w:rPr>
              <w:rFonts w:ascii="Arial" w:hAnsi="Arial" w:cs="Arial"/>
              <w:noProof/>
              <w:sz w:val="24"/>
            </w:rPr>
          </w:rPrChange>
        </w:rPr>
        <w:t>that proposed in McCouch et al. 1997</w:t>
      </w:r>
      <w:r w:rsidR="00C15765" w:rsidRPr="002A3B59">
        <w:rPr>
          <w:rFonts w:ascii="Times New Roman" w:hAnsi="Times New Roman"/>
          <w:sz w:val="24"/>
          <w:rPrChange w:id="635" w:author="Brant McNeece" w:date="2021-09-07T19:52:00Z">
            <w:rPr>
              <w:rFonts w:ascii="Arial" w:hAnsi="Arial" w:cs="Arial"/>
              <w:sz w:val="24"/>
            </w:rPr>
          </w:rPrChange>
        </w:rPr>
        <w:fldChar w:fldCharType="end"/>
      </w:r>
      <w:r w:rsidR="00C15765" w:rsidRPr="002A3B59">
        <w:rPr>
          <w:rFonts w:ascii="Times New Roman" w:hAnsi="Times New Roman"/>
          <w:sz w:val="24"/>
          <w:rPrChange w:id="636" w:author="Brant McNeece" w:date="2021-09-07T19:52:00Z">
            <w:rPr>
              <w:rFonts w:ascii="Arial" w:hAnsi="Arial" w:cs="Arial"/>
              <w:sz w:val="24"/>
            </w:rPr>
          </w:rPrChange>
        </w:rPr>
        <w:t xml:space="preserve">. </w:t>
      </w:r>
      <w:r w:rsidR="00830B72" w:rsidRPr="002A3B59">
        <w:rPr>
          <w:rFonts w:ascii="Times New Roman" w:hAnsi="Times New Roman"/>
          <w:sz w:val="24"/>
          <w:rPrChange w:id="637" w:author="Brant McNeece" w:date="2021-09-07T19:52:00Z">
            <w:rPr>
              <w:rFonts w:ascii="Arial" w:hAnsi="Arial" w:cs="Arial"/>
              <w:sz w:val="24"/>
            </w:rPr>
          </w:rPrChange>
        </w:rPr>
        <w:t>Seven QTLs we</w:t>
      </w:r>
      <w:r w:rsidR="007C66F8" w:rsidRPr="002A3B59">
        <w:rPr>
          <w:rFonts w:ascii="Times New Roman" w:hAnsi="Times New Roman"/>
          <w:sz w:val="24"/>
          <w:rPrChange w:id="638" w:author="Brant McNeece" w:date="2021-09-07T19:52:00Z">
            <w:rPr>
              <w:rFonts w:ascii="Arial" w:hAnsi="Arial" w:cs="Arial"/>
              <w:sz w:val="24"/>
            </w:rPr>
          </w:rPrChange>
        </w:rPr>
        <w:t>re identified for seed oil content</w:t>
      </w:r>
      <w:r w:rsidR="00F8729D" w:rsidRPr="002A3B59">
        <w:rPr>
          <w:rFonts w:ascii="Times New Roman" w:hAnsi="Times New Roman"/>
          <w:sz w:val="24"/>
          <w:rPrChange w:id="639" w:author="Brant McNeece" w:date="2021-09-07T19:52:00Z">
            <w:rPr>
              <w:rFonts w:ascii="Arial" w:hAnsi="Arial" w:cs="Arial"/>
              <w:sz w:val="24"/>
            </w:rPr>
          </w:rPrChange>
        </w:rPr>
        <w:t xml:space="preserve"> (QTL Table)</w:t>
      </w:r>
      <w:r w:rsidR="007C66F8" w:rsidRPr="002A3B59">
        <w:rPr>
          <w:rFonts w:ascii="Times New Roman" w:hAnsi="Times New Roman"/>
          <w:sz w:val="24"/>
          <w:rPrChange w:id="640" w:author="Brant McNeece" w:date="2021-09-07T19:52:00Z">
            <w:rPr>
              <w:rFonts w:ascii="Arial" w:hAnsi="Arial" w:cs="Arial"/>
              <w:sz w:val="24"/>
            </w:rPr>
          </w:rPrChange>
        </w:rPr>
        <w:t xml:space="preserve">. </w:t>
      </w:r>
      <w:r w:rsidR="00890744" w:rsidRPr="002A3B59">
        <w:rPr>
          <w:rFonts w:ascii="Times New Roman" w:hAnsi="Times New Roman"/>
          <w:sz w:val="24"/>
          <w:rPrChange w:id="641" w:author="Brant McNeece" w:date="2021-09-07T19:52:00Z">
            <w:rPr>
              <w:rFonts w:ascii="Arial" w:hAnsi="Arial" w:cs="Arial"/>
              <w:sz w:val="24"/>
            </w:rPr>
          </w:rPrChange>
        </w:rPr>
        <w:t>All seven oil QTLs were found on separate chromosomes</w:t>
      </w:r>
      <w:r w:rsidR="00450B41" w:rsidRPr="002A3B59">
        <w:rPr>
          <w:rFonts w:ascii="Times New Roman" w:hAnsi="Times New Roman"/>
          <w:sz w:val="24"/>
          <w:rPrChange w:id="642" w:author="Brant McNeece" w:date="2021-09-07T19:52:00Z">
            <w:rPr>
              <w:rFonts w:ascii="Arial" w:hAnsi="Arial" w:cs="Arial"/>
              <w:sz w:val="24"/>
            </w:rPr>
          </w:rPrChange>
        </w:rPr>
        <w:t>,</w:t>
      </w:r>
      <w:r w:rsidR="00890744" w:rsidRPr="002A3B59">
        <w:rPr>
          <w:rFonts w:ascii="Times New Roman" w:hAnsi="Times New Roman"/>
          <w:sz w:val="24"/>
          <w:rPrChange w:id="643" w:author="Brant McNeece" w:date="2021-09-07T19:52:00Z">
            <w:rPr>
              <w:rFonts w:ascii="Arial" w:hAnsi="Arial" w:cs="Arial"/>
              <w:sz w:val="24"/>
            </w:rPr>
          </w:rPrChange>
        </w:rPr>
        <w:t xml:space="preserve"> </w:t>
      </w:r>
      <w:r w:rsidR="00075399" w:rsidRPr="002A3B59">
        <w:rPr>
          <w:rFonts w:ascii="Times New Roman" w:hAnsi="Times New Roman"/>
          <w:sz w:val="24"/>
          <w:rPrChange w:id="644" w:author="Brant McNeece" w:date="2021-09-07T19:52:00Z">
            <w:rPr>
              <w:rFonts w:ascii="Arial" w:hAnsi="Arial" w:cs="Arial"/>
              <w:sz w:val="24"/>
            </w:rPr>
          </w:rPrChange>
        </w:rPr>
        <w:t>qOil-5-1, qOil-6-1, qOil-</w:t>
      </w:r>
      <w:r w:rsidR="00396BEA" w:rsidRPr="002A3B59">
        <w:rPr>
          <w:rFonts w:ascii="Times New Roman" w:hAnsi="Times New Roman"/>
          <w:sz w:val="24"/>
          <w:rPrChange w:id="645" w:author="Brant McNeece" w:date="2021-09-07T19:52:00Z">
            <w:rPr>
              <w:rFonts w:ascii="Arial" w:hAnsi="Arial" w:cs="Arial"/>
              <w:sz w:val="24"/>
            </w:rPr>
          </w:rPrChange>
        </w:rPr>
        <w:t>11-1, qOil-13-1, qOil-15-1, qOil</w:t>
      </w:r>
      <w:r w:rsidR="00450B41" w:rsidRPr="002A3B59">
        <w:rPr>
          <w:rFonts w:ascii="Times New Roman" w:hAnsi="Times New Roman"/>
          <w:sz w:val="24"/>
          <w:rPrChange w:id="646" w:author="Brant McNeece" w:date="2021-09-07T19:52:00Z">
            <w:rPr>
              <w:rFonts w:ascii="Arial" w:hAnsi="Arial" w:cs="Arial"/>
              <w:sz w:val="24"/>
            </w:rPr>
          </w:rPrChange>
        </w:rPr>
        <w:t xml:space="preserve">-17-1, and qOil-20-1, </w:t>
      </w:r>
      <w:r w:rsidR="00457171" w:rsidRPr="002A3B59">
        <w:rPr>
          <w:rFonts w:ascii="Times New Roman" w:hAnsi="Times New Roman"/>
          <w:sz w:val="24"/>
          <w:rPrChange w:id="647" w:author="Brant McNeece" w:date="2021-09-07T19:52:00Z">
            <w:rPr>
              <w:rFonts w:ascii="Arial" w:hAnsi="Arial" w:cs="Arial"/>
              <w:sz w:val="24"/>
            </w:rPr>
          </w:rPrChange>
        </w:rPr>
        <w:t xml:space="preserve">on chromosome 5, 6, 11, 13, 15, 17, and 20, respectively. </w:t>
      </w:r>
      <w:r w:rsidR="00D363C1" w:rsidRPr="002A3B59">
        <w:rPr>
          <w:rFonts w:ascii="Times New Roman" w:hAnsi="Times New Roman"/>
          <w:sz w:val="24"/>
          <w:rPrChange w:id="648" w:author="Brant McNeece" w:date="2021-09-07T19:52:00Z">
            <w:rPr>
              <w:rFonts w:ascii="Arial" w:hAnsi="Arial" w:cs="Arial"/>
              <w:sz w:val="24"/>
            </w:rPr>
          </w:rPrChange>
        </w:rPr>
        <w:t>Six QTLs were identified for seed protein content, qProt-2-1, qProt-6-1, qProt-6-2,</w:t>
      </w:r>
      <w:r w:rsidR="005252D6" w:rsidRPr="002A3B59">
        <w:rPr>
          <w:rFonts w:ascii="Times New Roman" w:hAnsi="Times New Roman"/>
          <w:sz w:val="24"/>
          <w:rPrChange w:id="649" w:author="Brant McNeece" w:date="2021-09-07T19:52:00Z">
            <w:rPr>
              <w:rFonts w:ascii="Arial" w:hAnsi="Arial" w:cs="Arial"/>
              <w:sz w:val="24"/>
            </w:rPr>
          </w:rPrChange>
        </w:rPr>
        <w:t xml:space="preserve"> qProt-11-1, qProt-15-1, and qProt-20-1</w:t>
      </w:r>
      <w:r w:rsidR="00B84829" w:rsidRPr="002A3B59">
        <w:rPr>
          <w:rFonts w:ascii="Times New Roman" w:hAnsi="Times New Roman"/>
          <w:sz w:val="24"/>
          <w:rPrChange w:id="650" w:author="Brant McNeece" w:date="2021-09-07T19:52:00Z">
            <w:rPr>
              <w:rFonts w:ascii="Arial" w:hAnsi="Arial" w:cs="Arial"/>
              <w:sz w:val="24"/>
            </w:rPr>
          </w:rPrChange>
        </w:rPr>
        <w:t xml:space="preserve">, </w:t>
      </w:r>
      <w:r w:rsidR="00D50C8C" w:rsidRPr="002A3B59">
        <w:rPr>
          <w:rFonts w:ascii="Times New Roman" w:hAnsi="Times New Roman"/>
          <w:sz w:val="24"/>
          <w:rPrChange w:id="651" w:author="Brant McNeece" w:date="2021-09-07T19:52:00Z">
            <w:rPr>
              <w:rFonts w:ascii="Arial" w:hAnsi="Arial" w:cs="Arial"/>
              <w:sz w:val="24"/>
            </w:rPr>
          </w:rPrChange>
        </w:rPr>
        <w:t>on</w:t>
      </w:r>
      <w:r w:rsidR="006346BE" w:rsidRPr="002A3B59">
        <w:rPr>
          <w:rFonts w:ascii="Times New Roman" w:hAnsi="Times New Roman"/>
          <w:sz w:val="24"/>
          <w:rPrChange w:id="652" w:author="Brant McNeece" w:date="2021-09-07T19:52:00Z">
            <w:rPr>
              <w:rFonts w:ascii="Arial" w:hAnsi="Arial" w:cs="Arial"/>
              <w:sz w:val="24"/>
            </w:rPr>
          </w:rPrChange>
        </w:rPr>
        <w:t xml:space="preserve"> 5</w:t>
      </w:r>
      <w:r w:rsidR="00D50C8C" w:rsidRPr="002A3B59">
        <w:rPr>
          <w:rFonts w:ascii="Times New Roman" w:hAnsi="Times New Roman"/>
          <w:sz w:val="24"/>
          <w:rPrChange w:id="653" w:author="Brant McNeece" w:date="2021-09-07T19:52:00Z">
            <w:rPr>
              <w:rFonts w:ascii="Arial" w:hAnsi="Arial" w:cs="Arial"/>
              <w:sz w:val="24"/>
            </w:rPr>
          </w:rPrChange>
        </w:rPr>
        <w:t xml:space="preserve"> chromosomes </w:t>
      </w:r>
      <w:r w:rsidR="00126EF7" w:rsidRPr="002A3B59">
        <w:rPr>
          <w:rFonts w:ascii="Times New Roman" w:hAnsi="Times New Roman"/>
          <w:sz w:val="24"/>
          <w:rPrChange w:id="654" w:author="Brant McNeece" w:date="2021-09-07T19:52:00Z">
            <w:rPr>
              <w:rFonts w:ascii="Arial" w:hAnsi="Arial" w:cs="Arial"/>
              <w:sz w:val="24"/>
            </w:rPr>
          </w:rPrChange>
        </w:rPr>
        <w:t xml:space="preserve">2, 6, 11, 15, </w:t>
      </w:r>
      <w:r w:rsidR="00191FB5" w:rsidRPr="002A3B59">
        <w:rPr>
          <w:rFonts w:ascii="Times New Roman" w:hAnsi="Times New Roman"/>
          <w:sz w:val="24"/>
          <w:rPrChange w:id="655" w:author="Brant McNeece" w:date="2021-09-07T19:52:00Z">
            <w:rPr>
              <w:rFonts w:ascii="Arial" w:hAnsi="Arial" w:cs="Arial"/>
              <w:sz w:val="24"/>
            </w:rPr>
          </w:rPrChange>
        </w:rPr>
        <w:t xml:space="preserve">and </w:t>
      </w:r>
      <w:r w:rsidR="00126EF7" w:rsidRPr="002A3B59">
        <w:rPr>
          <w:rFonts w:ascii="Times New Roman" w:hAnsi="Times New Roman"/>
          <w:sz w:val="24"/>
          <w:rPrChange w:id="656" w:author="Brant McNeece" w:date="2021-09-07T19:52:00Z">
            <w:rPr>
              <w:rFonts w:ascii="Arial" w:hAnsi="Arial" w:cs="Arial"/>
              <w:sz w:val="24"/>
            </w:rPr>
          </w:rPrChange>
        </w:rPr>
        <w:t>20</w:t>
      </w:r>
      <w:r w:rsidR="00F8729D" w:rsidRPr="002A3B59">
        <w:rPr>
          <w:rFonts w:ascii="Times New Roman" w:hAnsi="Times New Roman"/>
          <w:sz w:val="24"/>
          <w:rPrChange w:id="657" w:author="Brant McNeece" w:date="2021-09-07T19:52:00Z">
            <w:rPr>
              <w:rFonts w:ascii="Arial" w:hAnsi="Arial" w:cs="Arial"/>
              <w:sz w:val="24"/>
            </w:rPr>
          </w:rPrChange>
        </w:rPr>
        <w:t xml:space="preserve"> (QTL Table)</w:t>
      </w:r>
      <w:r w:rsidR="00126EF7" w:rsidRPr="002A3B59">
        <w:rPr>
          <w:rFonts w:ascii="Times New Roman" w:hAnsi="Times New Roman"/>
          <w:sz w:val="24"/>
          <w:rPrChange w:id="658" w:author="Brant McNeece" w:date="2021-09-07T19:52:00Z">
            <w:rPr>
              <w:rFonts w:ascii="Arial" w:hAnsi="Arial" w:cs="Arial"/>
              <w:sz w:val="24"/>
            </w:rPr>
          </w:rPrChange>
        </w:rPr>
        <w:t xml:space="preserve">. </w:t>
      </w:r>
      <w:r w:rsidR="008B313A" w:rsidRPr="002A3B59">
        <w:rPr>
          <w:rFonts w:ascii="Times New Roman" w:hAnsi="Times New Roman"/>
          <w:sz w:val="24"/>
          <w:rPrChange w:id="659" w:author="Brant McNeece" w:date="2021-09-07T19:52:00Z">
            <w:rPr>
              <w:rFonts w:ascii="Arial" w:hAnsi="Arial" w:cs="Arial"/>
              <w:sz w:val="24"/>
            </w:rPr>
          </w:rPrChange>
        </w:rPr>
        <w:t>Three of the oil QTLs</w:t>
      </w:r>
      <w:r w:rsidR="00034687" w:rsidRPr="002A3B59">
        <w:rPr>
          <w:rFonts w:ascii="Times New Roman" w:hAnsi="Times New Roman"/>
          <w:sz w:val="24"/>
          <w:rPrChange w:id="660" w:author="Brant McNeece" w:date="2021-09-07T19:52:00Z">
            <w:rPr>
              <w:rFonts w:ascii="Arial" w:hAnsi="Arial" w:cs="Arial"/>
              <w:sz w:val="24"/>
            </w:rPr>
          </w:rPrChange>
        </w:rPr>
        <w:t xml:space="preserve"> (</w:t>
      </w:r>
      <w:r w:rsidR="00EC70CE" w:rsidRPr="002A3B59">
        <w:rPr>
          <w:rFonts w:ascii="Times New Roman" w:hAnsi="Times New Roman"/>
          <w:sz w:val="24"/>
          <w:rPrChange w:id="661" w:author="Brant McNeece" w:date="2021-09-07T19:52:00Z">
            <w:rPr>
              <w:rFonts w:ascii="Arial" w:hAnsi="Arial" w:cs="Arial"/>
              <w:sz w:val="24"/>
            </w:rPr>
          </w:rPrChange>
        </w:rPr>
        <w:t xml:space="preserve">qOil-11-1, </w:t>
      </w:r>
      <w:r w:rsidR="00034687" w:rsidRPr="002A3B59">
        <w:rPr>
          <w:rFonts w:ascii="Times New Roman" w:hAnsi="Times New Roman"/>
          <w:sz w:val="24"/>
          <w:rPrChange w:id="662" w:author="Brant McNeece" w:date="2021-09-07T19:52:00Z">
            <w:rPr>
              <w:rFonts w:ascii="Arial" w:hAnsi="Arial" w:cs="Arial"/>
              <w:sz w:val="24"/>
            </w:rPr>
          </w:rPrChange>
        </w:rPr>
        <w:t>qOil-15-1,</w:t>
      </w:r>
      <w:r w:rsidR="00EC70CE" w:rsidRPr="002A3B59">
        <w:rPr>
          <w:rFonts w:ascii="Times New Roman" w:hAnsi="Times New Roman"/>
          <w:sz w:val="24"/>
          <w:rPrChange w:id="663" w:author="Brant McNeece" w:date="2021-09-07T19:52:00Z">
            <w:rPr>
              <w:rFonts w:ascii="Arial" w:hAnsi="Arial" w:cs="Arial"/>
              <w:sz w:val="24"/>
            </w:rPr>
          </w:rPrChange>
        </w:rPr>
        <w:t xml:space="preserve"> and qOil-20-1)</w:t>
      </w:r>
      <w:r w:rsidR="008B313A" w:rsidRPr="002A3B59">
        <w:rPr>
          <w:rFonts w:ascii="Times New Roman" w:hAnsi="Times New Roman"/>
          <w:sz w:val="24"/>
          <w:rPrChange w:id="664" w:author="Brant McNeece" w:date="2021-09-07T19:52:00Z">
            <w:rPr>
              <w:rFonts w:ascii="Arial" w:hAnsi="Arial" w:cs="Arial"/>
              <w:sz w:val="24"/>
            </w:rPr>
          </w:rPrChange>
        </w:rPr>
        <w:t xml:space="preserve"> were collocated with </w:t>
      </w:r>
      <w:r w:rsidR="00034687" w:rsidRPr="002A3B59">
        <w:rPr>
          <w:rFonts w:ascii="Times New Roman" w:hAnsi="Times New Roman"/>
          <w:sz w:val="24"/>
          <w:rPrChange w:id="665" w:author="Brant McNeece" w:date="2021-09-07T19:52:00Z">
            <w:rPr>
              <w:rFonts w:ascii="Arial" w:hAnsi="Arial" w:cs="Arial"/>
              <w:sz w:val="24"/>
            </w:rPr>
          </w:rPrChange>
        </w:rPr>
        <w:t>protein QTLs</w:t>
      </w:r>
      <w:r w:rsidR="00EC70CE" w:rsidRPr="002A3B59">
        <w:rPr>
          <w:rFonts w:ascii="Times New Roman" w:hAnsi="Times New Roman"/>
          <w:sz w:val="24"/>
          <w:rPrChange w:id="666" w:author="Brant McNeece" w:date="2021-09-07T19:52:00Z">
            <w:rPr>
              <w:rFonts w:ascii="Arial" w:hAnsi="Arial" w:cs="Arial"/>
              <w:sz w:val="24"/>
            </w:rPr>
          </w:rPrChange>
        </w:rPr>
        <w:t xml:space="preserve"> (qProt</w:t>
      </w:r>
      <w:r w:rsidR="00504C52" w:rsidRPr="002A3B59">
        <w:rPr>
          <w:rFonts w:ascii="Times New Roman" w:hAnsi="Times New Roman"/>
          <w:sz w:val="24"/>
          <w:rPrChange w:id="667" w:author="Brant McNeece" w:date="2021-09-07T19:52:00Z">
            <w:rPr>
              <w:rFonts w:ascii="Arial" w:hAnsi="Arial" w:cs="Arial"/>
              <w:sz w:val="24"/>
            </w:rPr>
          </w:rPrChange>
        </w:rPr>
        <w:t xml:space="preserve">-11-1, qProt-15-1, and qProt-20-1). </w:t>
      </w:r>
    </w:p>
    <w:p w14:paraId="785C1376" w14:textId="0AEE8427" w:rsidR="002A407F" w:rsidRPr="002A3B59" w:rsidRDefault="002A407F">
      <w:pPr>
        <w:pStyle w:val="p2"/>
        <w:spacing w:line="480" w:lineRule="auto"/>
        <w:rPr>
          <w:rFonts w:ascii="Times New Roman" w:hAnsi="Times New Roman"/>
          <w:sz w:val="24"/>
          <w:rPrChange w:id="668" w:author="Brant McNeece" w:date="2021-09-07T19:52:00Z">
            <w:rPr>
              <w:rFonts w:ascii="Arial" w:hAnsi="Arial" w:cs="Arial"/>
              <w:sz w:val="24"/>
            </w:rPr>
          </w:rPrChange>
        </w:rPr>
        <w:pPrChange w:id="669" w:author="Brant McNeece" w:date="2021-09-07T19:52:00Z">
          <w:pPr>
            <w:pStyle w:val="p2"/>
          </w:pPr>
        </w:pPrChange>
      </w:pPr>
      <w:r w:rsidRPr="002A3B59">
        <w:rPr>
          <w:rFonts w:ascii="Times New Roman" w:hAnsi="Times New Roman"/>
          <w:sz w:val="24"/>
          <w:rPrChange w:id="670" w:author="Brant McNeece" w:date="2021-09-07T19:52:00Z">
            <w:rPr>
              <w:rFonts w:ascii="Arial" w:hAnsi="Arial" w:cs="Arial"/>
              <w:sz w:val="24"/>
            </w:rPr>
          </w:rPrChange>
        </w:rPr>
        <w:tab/>
      </w:r>
      <w:r w:rsidR="009F0032" w:rsidRPr="002A3B59">
        <w:rPr>
          <w:rFonts w:ascii="Times New Roman" w:hAnsi="Times New Roman"/>
          <w:sz w:val="24"/>
          <w:rPrChange w:id="671" w:author="Brant McNeece" w:date="2021-09-07T19:52:00Z">
            <w:rPr>
              <w:rFonts w:ascii="Arial" w:hAnsi="Arial" w:cs="Arial"/>
              <w:sz w:val="24"/>
            </w:rPr>
          </w:rPrChange>
        </w:rPr>
        <w:t xml:space="preserve">qProt-2-1 and </w:t>
      </w:r>
      <w:r w:rsidR="00590D91" w:rsidRPr="002A3B59">
        <w:rPr>
          <w:rFonts w:ascii="Times New Roman" w:hAnsi="Times New Roman"/>
          <w:sz w:val="24"/>
          <w:rPrChange w:id="672" w:author="Brant McNeece" w:date="2021-09-07T19:52:00Z">
            <w:rPr>
              <w:rFonts w:ascii="Arial" w:hAnsi="Arial" w:cs="Arial"/>
              <w:sz w:val="24"/>
            </w:rPr>
          </w:rPrChange>
        </w:rPr>
        <w:t xml:space="preserve">qOil-5-1 </w:t>
      </w:r>
      <w:r w:rsidR="006273F5" w:rsidRPr="002A3B59">
        <w:rPr>
          <w:rFonts w:ascii="Times New Roman" w:hAnsi="Times New Roman"/>
          <w:sz w:val="24"/>
          <w:rPrChange w:id="673" w:author="Brant McNeece" w:date="2021-09-07T19:52:00Z">
            <w:rPr>
              <w:rFonts w:ascii="Arial" w:hAnsi="Arial" w:cs="Arial"/>
              <w:sz w:val="24"/>
            </w:rPr>
          </w:rPrChange>
        </w:rPr>
        <w:t xml:space="preserve">first </w:t>
      </w:r>
      <w:r w:rsidR="00590D91" w:rsidRPr="002A3B59">
        <w:rPr>
          <w:rFonts w:ascii="Times New Roman" w:hAnsi="Times New Roman"/>
          <w:sz w:val="24"/>
          <w:rPrChange w:id="674" w:author="Brant McNeece" w:date="2021-09-07T19:52:00Z">
            <w:rPr>
              <w:rFonts w:ascii="Arial" w:hAnsi="Arial" w:cs="Arial"/>
              <w:sz w:val="24"/>
            </w:rPr>
          </w:rPrChange>
        </w:rPr>
        <w:t>identified here have no other previously identified QTLs for</w:t>
      </w:r>
      <w:r w:rsidR="00505A43" w:rsidRPr="002A3B59">
        <w:rPr>
          <w:rFonts w:ascii="Times New Roman" w:hAnsi="Times New Roman"/>
          <w:sz w:val="24"/>
          <w:rPrChange w:id="675" w:author="Brant McNeece" w:date="2021-09-07T19:52:00Z">
            <w:rPr>
              <w:rFonts w:ascii="Arial" w:hAnsi="Arial" w:cs="Arial"/>
              <w:sz w:val="24"/>
            </w:rPr>
          </w:rPrChange>
        </w:rPr>
        <w:t xml:space="preserve"> their respective trait (</w:t>
      </w:r>
      <w:r w:rsidR="00B1646C" w:rsidRPr="002A3B59">
        <w:rPr>
          <w:rFonts w:ascii="Times New Roman" w:hAnsi="Times New Roman"/>
          <w:sz w:val="24"/>
          <w:rPrChange w:id="676" w:author="Brant McNeece" w:date="2021-09-07T19:52:00Z">
            <w:rPr>
              <w:rFonts w:ascii="Arial" w:hAnsi="Arial" w:cs="Arial"/>
              <w:sz w:val="24"/>
            </w:rPr>
          </w:rPrChange>
        </w:rPr>
        <w:t>http://www.soybase.org)</w:t>
      </w:r>
      <w:r w:rsidR="00505A43" w:rsidRPr="002A3B59">
        <w:rPr>
          <w:rFonts w:ascii="Times New Roman" w:hAnsi="Times New Roman"/>
          <w:sz w:val="24"/>
          <w:rPrChange w:id="677" w:author="Brant McNeece" w:date="2021-09-07T19:52:00Z">
            <w:rPr>
              <w:rFonts w:ascii="Arial" w:hAnsi="Arial" w:cs="Arial"/>
              <w:sz w:val="24"/>
            </w:rPr>
          </w:rPrChange>
        </w:rPr>
        <w:t xml:space="preserve">. </w:t>
      </w:r>
      <w:r w:rsidR="00EB5939" w:rsidRPr="002A3B59">
        <w:rPr>
          <w:rFonts w:ascii="Times New Roman" w:hAnsi="Times New Roman"/>
          <w:sz w:val="24"/>
          <w:rPrChange w:id="678" w:author="Brant McNeece" w:date="2021-09-07T19:52:00Z">
            <w:rPr>
              <w:rFonts w:ascii="Arial" w:hAnsi="Arial" w:cs="Arial"/>
              <w:sz w:val="24"/>
            </w:rPr>
          </w:rPrChange>
        </w:rPr>
        <w:t xml:space="preserve">The region of chromosome 2, where qProt-2-1 was identified, has one previously </w:t>
      </w:r>
      <w:r w:rsidR="00C22967" w:rsidRPr="002A3B59">
        <w:rPr>
          <w:rFonts w:ascii="Times New Roman" w:hAnsi="Times New Roman"/>
          <w:sz w:val="24"/>
          <w:rPrChange w:id="679" w:author="Brant McNeece" w:date="2021-09-07T19:52:00Z">
            <w:rPr>
              <w:rFonts w:ascii="Arial" w:hAnsi="Arial" w:cs="Arial"/>
              <w:sz w:val="24"/>
            </w:rPr>
          </w:rPrChange>
        </w:rPr>
        <w:t>reported seed oil QTL</w:t>
      </w:r>
      <w:r w:rsidR="00FD6F49" w:rsidRPr="002A3B59">
        <w:rPr>
          <w:rFonts w:ascii="Times New Roman" w:hAnsi="Times New Roman"/>
          <w:sz w:val="24"/>
          <w:rPrChange w:id="680" w:author="Brant McNeece" w:date="2021-09-07T19:52:00Z">
            <w:rPr>
              <w:rFonts w:ascii="Arial" w:hAnsi="Arial" w:cs="Arial"/>
              <w:sz w:val="24"/>
            </w:rPr>
          </w:rPrChange>
        </w:rPr>
        <w:t xml:space="preserve"> </w:t>
      </w:r>
      <w:r w:rsidR="00FD6F49" w:rsidRPr="002A3B59">
        <w:rPr>
          <w:rFonts w:ascii="Times New Roman" w:hAnsi="Times New Roman"/>
          <w:sz w:val="24"/>
          <w:rPrChange w:id="681" w:author="Brant McNeece" w:date="2021-09-07T19:52:00Z">
            <w:rPr>
              <w:rFonts w:ascii="Arial" w:hAnsi="Arial" w:cs="Arial"/>
              <w:sz w:val="24"/>
            </w:rPr>
          </w:rPrChange>
        </w:rPr>
        <w:fldChar w:fldCharType="begin" w:fldLock="1"/>
      </w:r>
      <w:r w:rsidR="00FD6F49" w:rsidRPr="002A3B59">
        <w:rPr>
          <w:rFonts w:ascii="Times New Roman" w:hAnsi="Times New Roman"/>
          <w:sz w:val="24"/>
          <w:rPrChange w:id="682" w:author="Brant McNeece" w:date="2021-09-07T19:52:00Z">
            <w:rPr>
              <w:rFonts w:ascii="Arial" w:hAnsi="Arial" w:cs="Arial"/>
              <w:sz w:val="24"/>
            </w:rPr>
          </w:rPrChange>
        </w:rPr>
        <w:instrText>ADDIN CSL_CITATION {"citationItems":[{"id":"ITEM-1","itemData":{"ISSN":"1225-9918","author":[{"dropping-particle":"","family":"Kim","given":"HK","non-dropping-particle":"","parse-names":false,"suffix":""},{"dropping-particle":"","family":"Kim","given":"YC","non-dropping-particle":"","parse-names":false,"suffix":""},{"dropping-particle":"","family":"Kim","given":"ST","non-dropping-particle":"","parse-names":false,"suffix":""},{"dropping-particle":"","family":"Son","given":"BG","non-dropping-particle":"","parse-names":false,"suffix":""},{"dropping-particle":"","family":"…","given":"YW Choi - Journal of Life","non-dropping-particle":"","parse-names":false,"suffix":""},{"dropping-particle":"","family":"2010","given":"undefined","non-dropping-particle":"","parse-names":false,"suffix":""}],"container-title":"koreascience.or.kr","id":"ITEM-1","issue":"8","issued":{"date-parts":[["2010"]]},"page":"1186-1192","title":"Analysis of quantitative trait loci (QTLs) for seed size and fatty acid composition using recombinant inbred lines in soybean","type":"article-journal","volume":"20"},"uris":["http://www.mendeley.com/documents/?uuid=bd5bfd1c-540e-3620-83b2-82d5e60a72d8"]}],"mendeley":{"formattedCitation":"(Kim et al., 2010)","plainTextFormattedCitation":"(Kim et al., 2010)"},"properties":{"noteIndex":0},"schema":"https://github.com/citation-style-language/schema/raw/master/csl-citation.json"}</w:instrText>
      </w:r>
      <w:r w:rsidR="00FD6F49" w:rsidRPr="002A3B59">
        <w:rPr>
          <w:rFonts w:ascii="Times New Roman" w:hAnsi="Times New Roman"/>
          <w:sz w:val="24"/>
          <w:rPrChange w:id="683" w:author="Brant McNeece" w:date="2021-09-07T19:52:00Z">
            <w:rPr>
              <w:rFonts w:ascii="Arial" w:hAnsi="Arial" w:cs="Arial"/>
              <w:sz w:val="24"/>
            </w:rPr>
          </w:rPrChange>
        </w:rPr>
        <w:fldChar w:fldCharType="separate"/>
      </w:r>
      <w:r w:rsidR="00FD6F49" w:rsidRPr="002A3B59">
        <w:rPr>
          <w:rFonts w:ascii="Times New Roman" w:hAnsi="Times New Roman"/>
          <w:noProof/>
          <w:sz w:val="24"/>
          <w:rPrChange w:id="684" w:author="Brant McNeece" w:date="2021-09-07T19:52:00Z">
            <w:rPr>
              <w:rFonts w:ascii="Arial" w:hAnsi="Arial" w:cs="Arial"/>
              <w:noProof/>
              <w:sz w:val="24"/>
            </w:rPr>
          </w:rPrChange>
        </w:rPr>
        <w:t>(Kim et al., 2010)</w:t>
      </w:r>
      <w:r w:rsidR="00FD6F49" w:rsidRPr="002A3B59">
        <w:rPr>
          <w:rFonts w:ascii="Times New Roman" w:hAnsi="Times New Roman"/>
          <w:sz w:val="24"/>
          <w:rPrChange w:id="685" w:author="Brant McNeece" w:date="2021-09-07T19:52:00Z">
            <w:rPr>
              <w:rFonts w:ascii="Arial" w:hAnsi="Arial" w:cs="Arial"/>
              <w:sz w:val="24"/>
            </w:rPr>
          </w:rPrChange>
        </w:rPr>
        <w:fldChar w:fldCharType="end"/>
      </w:r>
      <w:r w:rsidR="00C22967" w:rsidRPr="002A3B59">
        <w:rPr>
          <w:rFonts w:ascii="Times New Roman" w:hAnsi="Times New Roman"/>
          <w:sz w:val="24"/>
          <w:rPrChange w:id="686" w:author="Brant McNeece" w:date="2021-09-07T19:52:00Z">
            <w:rPr>
              <w:rFonts w:ascii="Arial" w:hAnsi="Arial" w:cs="Arial"/>
              <w:sz w:val="24"/>
            </w:rPr>
          </w:rPrChange>
        </w:rPr>
        <w:t>. The region on chromosome 5</w:t>
      </w:r>
      <w:r w:rsidR="00047BFF" w:rsidRPr="002A3B59">
        <w:rPr>
          <w:rFonts w:ascii="Times New Roman" w:hAnsi="Times New Roman"/>
          <w:sz w:val="24"/>
          <w:rPrChange w:id="687" w:author="Brant McNeece" w:date="2021-09-07T19:52:00Z">
            <w:rPr>
              <w:rFonts w:ascii="Arial" w:hAnsi="Arial" w:cs="Arial"/>
              <w:sz w:val="24"/>
            </w:rPr>
          </w:rPrChange>
        </w:rPr>
        <w:t xml:space="preserve">, where qOil-5-1 was identified </w:t>
      </w:r>
      <w:r w:rsidR="00526254" w:rsidRPr="002A3B59">
        <w:rPr>
          <w:rFonts w:ascii="Times New Roman" w:hAnsi="Times New Roman"/>
          <w:sz w:val="24"/>
          <w:rPrChange w:id="688" w:author="Brant McNeece" w:date="2021-09-07T19:52:00Z">
            <w:rPr>
              <w:rFonts w:ascii="Arial" w:hAnsi="Arial" w:cs="Arial"/>
              <w:sz w:val="24"/>
            </w:rPr>
          </w:rPrChange>
        </w:rPr>
        <w:t>has no previously reported QTLs for this trait to date (</w:t>
      </w:r>
      <w:r w:rsidR="00B1646C" w:rsidRPr="002A3B59">
        <w:rPr>
          <w:rFonts w:ascii="Times New Roman" w:hAnsi="Times New Roman"/>
          <w:sz w:val="24"/>
          <w:rPrChange w:id="689" w:author="Brant McNeece" w:date="2021-09-07T19:52:00Z">
            <w:rPr>
              <w:rFonts w:ascii="Arial" w:hAnsi="Arial" w:cs="Arial"/>
              <w:sz w:val="24"/>
            </w:rPr>
          </w:rPrChange>
        </w:rPr>
        <w:fldChar w:fldCharType="begin"/>
      </w:r>
      <w:r w:rsidR="00B1646C" w:rsidRPr="002A3B59">
        <w:rPr>
          <w:rFonts w:ascii="Times New Roman" w:hAnsi="Times New Roman"/>
          <w:sz w:val="24"/>
          <w:rPrChange w:id="690" w:author="Brant McNeece" w:date="2021-09-07T19:52:00Z">
            <w:rPr>
              <w:rFonts w:ascii="Arial" w:hAnsi="Arial" w:cs="Arial"/>
              <w:sz w:val="24"/>
            </w:rPr>
          </w:rPrChange>
        </w:rPr>
        <w:instrText xml:space="preserve"> HYPERLINK "http://www.soybase.org" </w:instrText>
      </w:r>
      <w:r w:rsidR="00B1646C" w:rsidRPr="002A3B59">
        <w:rPr>
          <w:rFonts w:ascii="Times New Roman" w:hAnsi="Times New Roman"/>
          <w:sz w:val="24"/>
          <w:rPrChange w:id="691" w:author="Brant McNeece" w:date="2021-09-07T19:52:00Z">
            <w:rPr>
              <w:rFonts w:ascii="Arial" w:hAnsi="Arial" w:cs="Arial"/>
              <w:sz w:val="24"/>
            </w:rPr>
          </w:rPrChange>
        </w:rPr>
        <w:fldChar w:fldCharType="separate"/>
      </w:r>
      <w:r w:rsidR="00B1646C" w:rsidRPr="002A3B59">
        <w:rPr>
          <w:rStyle w:val="Hyperlink"/>
          <w:rFonts w:ascii="Times New Roman" w:hAnsi="Times New Roman"/>
          <w:sz w:val="24"/>
          <w:rPrChange w:id="692" w:author="Brant McNeece" w:date="2021-09-07T19:52:00Z">
            <w:rPr>
              <w:rStyle w:val="Hyperlink"/>
              <w:rFonts w:ascii="Arial" w:hAnsi="Arial" w:cs="Arial"/>
              <w:sz w:val="24"/>
            </w:rPr>
          </w:rPrChange>
        </w:rPr>
        <w:t>http://www.soybase.org</w:t>
      </w:r>
      <w:r w:rsidR="00B1646C" w:rsidRPr="002A3B59">
        <w:rPr>
          <w:rFonts w:ascii="Times New Roman" w:hAnsi="Times New Roman"/>
          <w:sz w:val="24"/>
          <w:rPrChange w:id="693" w:author="Brant McNeece" w:date="2021-09-07T19:52:00Z">
            <w:rPr>
              <w:rFonts w:ascii="Arial" w:hAnsi="Arial" w:cs="Arial"/>
              <w:sz w:val="24"/>
            </w:rPr>
          </w:rPrChange>
        </w:rPr>
        <w:fldChar w:fldCharType="end"/>
      </w:r>
      <w:r w:rsidR="00B1646C" w:rsidRPr="002A3B59">
        <w:rPr>
          <w:rFonts w:ascii="Times New Roman" w:hAnsi="Times New Roman"/>
          <w:sz w:val="24"/>
          <w:rPrChange w:id="694" w:author="Brant McNeece" w:date="2021-09-07T19:52:00Z">
            <w:rPr>
              <w:rFonts w:ascii="Arial" w:hAnsi="Arial" w:cs="Arial"/>
              <w:sz w:val="24"/>
            </w:rPr>
          </w:rPrChange>
        </w:rPr>
        <w:t>).</w:t>
      </w:r>
      <w:r w:rsidR="004E6046" w:rsidRPr="002A3B59">
        <w:rPr>
          <w:rFonts w:ascii="Times New Roman" w:hAnsi="Times New Roman"/>
          <w:sz w:val="24"/>
          <w:rPrChange w:id="695" w:author="Brant McNeece" w:date="2021-09-07T19:52:00Z">
            <w:rPr>
              <w:rFonts w:ascii="Arial" w:hAnsi="Arial" w:cs="Arial"/>
              <w:sz w:val="24"/>
            </w:rPr>
          </w:rPrChange>
        </w:rPr>
        <w:t xml:space="preserve"> </w:t>
      </w:r>
      <w:r w:rsidR="00AB6D11" w:rsidRPr="002A3B59">
        <w:rPr>
          <w:rFonts w:ascii="Times New Roman" w:hAnsi="Times New Roman"/>
          <w:sz w:val="24"/>
          <w:rPrChange w:id="696" w:author="Brant McNeece" w:date="2021-09-07T19:52:00Z">
            <w:rPr>
              <w:rFonts w:ascii="Arial" w:hAnsi="Arial" w:cs="Arial"/>
              <w:sz w:val="24"/>
            </w:rPr>
          </w:rPrChange>
        </w:rPr>
        <w:t xml:space="preserve">Strong </w:t>
      </w:r>
      <w:r w:rsidR="002B0671" w:rsidRPr="002A3B59">
        <w:rPr>
          <w:rFonts w:ascii="Times New Roman" w:hAnsi="Times New Roman"/>
          <w:sz w:val="24"/>
          <w:rPrChange w:id="697" w:author="Brant McNeece" w:date="2021-09-07T19:52:00Z">
            <w:rPr>
              <w:rFonts w:ascii="Arial" w:hAnsi="Arial" w:cs="Arial"/>
              <w:sz w:val="24"/>
            </w:rPr>
          </w:rPrChange>
        </w:rPr>
        <w:t>QTLs</w:t>
      </w:r>
      <w:r w:rsidR="003201F3" w:rsidRPr="002A3B59">
        <w:rPr>
          <w:rFonts w:ascii="Times New Roman" w:hAnsi="Times New Roman"/>
          <w:sz w:val="24"/>
          <w:rPrChange w:id="698" w:author="Brant McNeece" w:date="2021-09-07T19:52:00Z">
            <w:rPr>
              <w:rFonts w:ascii="Arial" w:hAnsi="Arial" w:cs="Arial"/>
              <w:sz w:val="24"/>
            </w:rPr>
          </w:rPrChange>
        </w:rPr>
        <w:t xml:space="preserve"> (LOD &gt; 10)</w:t>
      </w:r>
      <w:r w:rsidR="00AB6D11" w:rsidRPr="002A3B59">
        <w:rPr>
          <w:rFonts w:ascii="Times New Roman" w:hAnsi="Times New Roman"/>
          <w:sz w:val="24"/>
          <w:rPrChange w:id="699" w:author="Brant McNeece" w:date="2021-09-07T19:52:00Z">
            <w:rPr>
              <w:rFonts w:ascii="Arial" w:hAnsi="Arial" w:cs="Arial"/>
              <w:sz w:val="24"/>
            </w:rPr>
          </w:rPrChange>
        </w:rPr>
        <w:t xml:space="preserve"> for protein</w:t>
      </w:r>
      <w:r w:rsidR="002B0671" w:rsidRPr="002A3B59">
        <w:rPr>
          <w:rFonts w:ascii="Times New Roman" w:hAnsi="Times New Roman"/>
          <w:sz w:val="24"/>
          <w:rPrChange w:id="700" w:author="Brant McNeece" w:date="2021-09-07T19:52:00Z">
            <w:rPr>
              <w:rFonts w:ascii="Arial" w:hAnsi="Arial" w:cs="Arial"/>
              <w:sz w:val="24"/>
            </w:rPr>
          </w:rPrChange>
        </w:rPr>
        <w:t xml:space="preserve">, </w:t>
      </w:r>
      <w:r w:rsidR="004E6046" w:rsidRPr="002A3B59">
        <w:rPr>
          <w:rFonts w:ascii="Times New Roman" w:hAnsi="Times New Roman"/>
          <w:sz w:val="24"/>
          <w:rPrChange w:id="701" w:author="Brant McNeece" w:date="2021-09-07T19:52:00Z">
            <w:rPr>
              <w:rFonts w:ascii="Arial" w:hAnsi="Arial" w:cs="Arial"/>
              <w:sz w:val="24"/>
            </w:rPr>
          </w:rPrChange>
        </w:rPr>
        <w:t>qProt-15-1</w:t>
      </w:r>
      <w:r w:rsidR="002B0671" w:rsidRPr="002A3B59">
        <w:rPr>
          <w:rFonts w:ascii="Times New Roman" w:hAnsi="Times New Roman"/>
          <w:sz w:val="24"/>
          <w:rPrChange w:id="702" w:author="Brant McNeece" w:date="2021-09-07T19:52:00Z">
            <w:rPr>
              <w:rFonts w:ascii="Arial" w:hAnsi="Arial" w:cs="Arial"/>
              <w:sz w:val="24"/>
            </w:rPr>
          </w:rPrChange>
        </w:rPr>
        <w:t xml:space="preserve"> and </w:t>
      </w:r>
      <w:r w:rsidR="004E6046" w:rsidRPr="002A3B59">
        <w:rPr>
          <w:rFonts w:ascii="Times New Roman" w:hAnsi="Times New Roman"/>
          <w:sz w:val="24"/>
          <w:rPrChange w:id="703" w:author="Brant McNeece" w:date="2021-09-07T19:52:00Z">
            <w:rPr>
              <w:rFonts w:ascii="Arial" w:hAnsi="Arial" w:cs="Arial"/>
              <w:sz w:val="24"/>
            </w:rPr>
          </w:rPrChange>
        </w:rPr>
        <w:t>qProt-20</w:t>
      </w:r>
      <w:r w:rsidR="00697862" w:rsidRPr="002A3B59">
        <w:rPr>
          <w:rFonts w:ascii="Times New Roman" w:hAnsi="Times New Roman"/>
          <w:sz w:val="24"/>
          <w:rPrChange w:id="704" w:author="Brant McNeece" w:date="2021-09-07T19:52:00Z">
            <w:rPr>
              <w:rFonts w:ascii="Arial" w:hAnsi="Arial" w:cs="Arial"/>
              <w:sz w:val="24"/>
            </w:rPr>
          </w:rPrChange>
        </w:rPr>
        <w:t>-1</w:t>
      </w:r>
      <w:r w:rsidR="002B0671" w:rsidRPr="002A3B59">
        <w:rPr>
          <w:rFonts w:ascii="Times New Roman" w:hAnsi="Times New Roman"/>
          <w:sz w:val="24"/>
          <w:rPrChange w:id="705" w:author="Brant McNeece" w:date="2021-09-07T19:52:00Z">
            <w:rPr>
              <w:rFonts w:ascii="Arial" w:hAnsi="Arial" w:cs="Arial"/>
              <w:sz w:val="24"/>
            </w:rPr>
          </w:rPrChange>
        </w:rPr>
        <w:t>,</w:t>
      </w:r>
      <w:r w:rsidR="00697862" w:rsidRPr="002A3B59">
        <w:rPr>
          <w:rFonts w:ascii="Times New Roman" w:hAnsi="Times New Roman"/>
          <w:sz w:val="24"/>
          <w:rPrChange w:id="706" w:author="Brant McNeece" w:date="2021-09-07T19:52:00Z">
            <w:rPr>
              <w:rFonts w:ascii="Arial" w:hAnsi="Arial" w:cs="Arial"/>
              <w:sz w:val="24"/>
            </w:rPr>
          </w:rPrChange>
        </w:rPr>
        <w:t xml:space="preserve"> and </w:t>
      </w:r>
      <w:r w:rsidR="00AB6D11" w:rsidRPr="002A3B59">
        <w:rPr>
          <w:rFonts w:ascii="Times New Roman" w:hAnsi="Times New Roman"/>
          <w:sz w:val="24"/>
          <w:rPrChange w:id="707" w:author="Brant McNeece" w:date="2021-09-07T19:52:00Z">
            <w:rPr>
              <w:rFonts w:ascii="Arial" w:hAnsi="Arial" w:cs="Arial"/>
              <w:sz w:val="24"/>
            </w:rPr>
          </w:rPrChange>
        </w:rPr>
        <w:t xml:space="preserve">oil, </w:t>
      </w:r>
      <w:r w:rsidR="002B0671" w:rsidRPr="002A3B59">
        <w:rPr>
          <w:rFonts w:ascii="Times New Roman" w:hAnsi="Times New Roman"/>
          <w:sz w:val="24"/>
          <w:rPrChange w:id="708" w:author="Brant McNeece" w:date="2021-09-07T19:52:00Z">
            <w:rPr>
              <w:rFonts w:ascii="Arial" w:hAnsi="Arial" w:cs="Arial"/>
              <w:sz w:val="24"/>
            </w:rPr>
          </w:rPrChange>
        </w:rPr>
        <w:t>qOil-15-1 and qOil-20-1</w:t>
      </w:r>
      <w:r w:rsidR="00AB6D11" w:rsidRPr="002A3B59">
        <w:rPr>
          <w:rFonts w:ascii="Times New Roman" w:hAnsi="Times New Roman"/>
          <w:sz w:val="24"/>
          <w:rPrChange w:id="709" w:author="Brant McNeece" w:date="2021-09-07T19:52:00Z">
            <w:rPr>
              <w:rFonts w:ascii="Arial" w:hAnsi="Arial" w:cs="Arial"/>
              <w:sz w:val="24"/>
            </w:rPr>
          </w:rPrChange>
        </w:rPr>
        <w:t xml:space="preserve">, </w:t>
      </w:r>
      <w:r w:rsidR="003201F3" w:rsidRPr="002A3B59">
        <w:rPr>
          <w:rFonts w:ascii="Times New Roman" w:hAnsi="Times New Roman"/>
          <w:sz w:val="24"/>
          <w:rPrChange w:id="710" w:author="Brant McNeece" w:date="2021-09-07T19:52:00Z">
            <w:rPr>
              <w:rFonts w:ascii="Arial" w:hAnsi="Arial" w:cs="Arial"/>
              <w:sz w:val="24"/>
            </w:rPr>
          </w:rPrChange>
        </w:rPr>
        <w:t>detected here are known genomic hotspots for protein and oil content</w:t>
      </w:r>
      <w:r w:rsidR="00FD51AD" w:rsidRPr="002A3B59">
        <w:rPr>
          <w:rFonts w:ascii="Times New Roman" w:hAnsi="Times New Roman"/>
          <w:sz w:val="24"/>
          <w:rPrChange w:id="711" w:author="Brant McNeece" w:date="2021-09-07T19:52:00Z">
            <w:rPr>
              <w:rFonts w:ascii="Arial" w:hAnsi="Arial" w:cs="Arial"/>
              <w:sz w:val="24"/>
            </w:rPr>
          </w:rPrChange>
        </w:rPr>
        <w:t xml:space="preserve"> (). </w:t>
      </w:r>
      <w:r w:rsidR="003201F3" w:rsidRPr="002A3B59">
        <w:rPr>
          <w:rFonts w:ascii="Times New Roman" w:hAnsi="Times New Roman"/>
          <w:sz w:val="24"/>
          <w:rPrChange w:id="712" w:author="Brant McNeece" w:date="2021-09-07T19:52:00Z">
            <w:rPr>
              <w:rFonts w:ascii="Arial" w:hAnsi="Arial" w:cs="Arial"/>
              <w:sz w:val="24"/>
            </w:rPr>
          </w:rPrChange>
        </w:rPr>
        <w:t xml:space="preserve"> </w:t>
      </w:r>
      <w:r w:rsidR="002B0671" w:rsidRPr="002A3B59">
        <w:rPr>
          <w:rFonts w:ascii="Times New Roman" w:hAnsi="Times New Roman"/>
          <w:sz w:val="24"/>
          <w:rPrChange w:id="713" w:author="Brant McNeece" w:date="2021-09-07T19:52:00Z">
            <w:rPr>
              <w:rFonts w:ascii="Arial" w:hAnsi="Arial" w:cs="Arial"/>
              <w:sz w:val="24"/>
            </w:rPr>
          </w:rPrChange>
        </w:rPr>
        <w:t xml:space="preserve"> </w:t>
      </w:r>
    </w:p>
    <w:p w14:paraId="19FD797A" w14:textId="6A6CC5E4" w:rsidR="00A03430" w:rsidRPr="002A3B59" w:rsidRDefault="00A03430">
      <w:pPr>
        <w:pStyle w:val="p2"/>
        <w:rPr>
          <w:rFonts w:ascii="Times New Roman" w:hAnsi="Times New Roman"/>
          <w:sz w:val="24"/>
          <w:rPrChange w:id="714" w:author="Brant McNeece" w:date="2021-09-07T19:52:00Z">
            <w:rPr>
              <w:rFonts w:ascii="Arial" w:hAnsi="Arial" w:cs="Arial"/>
              <w:sz w:val="24"/>
            </w:rPr>
          </w:rPrChange>
        </w:rPr>
      </w:pPr>
      <w:r w:rsidRPr="002A3B59">
        <w:rPr>
          <w:rFonts w:ascii="Times New Roman" w:hAnsi="Times New Roman"/>
          <w:sz w:val="24"/>
          <w:rPrChange w:id="715" w:author="Brant McNeece" w:date="2021-09-07T19:52:00Z">
            <w:rPr>
              <w:rFonts w:ascii="Arial" w:hAnsi="Arial" w:cs="Arial"/>
              <w:sz w:val="24"/>
            </w:rPr>
          </w:rPrChange>
        </w:rPr>
        <w:tab/>
      </w:r>
    </w:p>
    <w:p w14:paraId="3EEDB688" w14:textId="77777777" w:rsidR="007250A7" w:rsidRPr="002A3B59" w:rsidRDefault="007250A7">
      <w:pPr>
        <w:pStyle w:val="p2"/>
        <w:rPr>
          <w:rFonts w:ascii="Times New Roman" w:hAnsi="Times New Roman"/>
          <w:rPrChange w:id="716" w:author="Brant McNeece" w:date="2021-09-07T19:52:00Z">
            <w:rPr/>
          </w:rPrChange>
        </w:rPr>
      </w:pPr>
    </w:p>
    <w:p w14:paraId="2529421F" w14:textId="77777777" w:rsidR="00457E4D" w:rsidRPr="002A3B59" w:rsidDel="00CA66E3" w:rsidRDefault="00457E4D">
      <w:pPr>
        <w:pStyle w:val="p1"/>
        <w:rPr>
          <w:del w:id="717" w:author="Brant McNeece" w:date="2021-09-07T19:49:00Z"/>
          <w:rFonts w:ascii="Times New Roman" w:hAnsi="Times New Roman"/>
          <w:rPrChange w:id="718" w:author="Brant McNeece" w:date="2021-09-07T19:52:00Z">
            <w:rPr>
              <w:del w:id="719" w:author="Brant McNeece" w:date="2021-09-07T19:49:00Z"/>
            </w:rPr>
          </w:rPrChange>
        </w:rPr>
      </w:pPr>
      <w:r w:rsidRPr="002A3B59">
        <w:rPr>
          <w:rStyle w:val="s1"/>
          <w:rFonts w:ascii="Times New Roman" w:hAnsi="Times New Roman"/>
          <w:rPrChange w:id="720" w:author="Brant McNeece" w:date="2021-09-07T19:52:00Z">
            <w:rPr>
              <w:rStyle w:val="s1"/>
            </w:rPr>
          </w:rPrChange>
        </w:rPr>
        <w:t>CONCLUSIONS</w:t>
      </w:r>
    </w:p>
    <w:p w14:paraId="2ADCB9E5" w14:textId="597B4E60" w:rsidR="00256DD7" w:rsidRPr="002A3B59" w:rsidRDefault="00256DD7">
      <w:pPr>
        <w:pStyle w:val="p1"/>
        <w:rPr>
          <w:ins w:id="721" w:author="Brant McNeece" w:date="2021-09-07T19:41:00Z"/>
          <w:rFonts w:ascii="Times New Roman" w:hAnsi="Times New Roman"/>
          <w:rPrChange w:id="722" w:author="Brant McNeece" w:date="2021-09-07T19:52:00Z">
            <w:rPr>
              <w:ins w:id="723" w:author="Brant McNeece" w:date="2021-09-07T19:41:00Z"/>
            </w:rPr>
          </w:rPrChange>
        </w:rPr>
        <w:pPrChange w:id="724" w:author="Brant McNeece" w:date="2021-09-07T19:49:00Z">
          <w:pPr/>
        </w:pPrChange>
      </w:pPr>
      <w:ins w:id="725" w:author="Brant McNeece" w:date="2021-09-07T19:41:00Z">
        <w:r w:rsidRPr="002A3B59">
          <w:rPr>
            <w:rFonts w:ascii="Times New Roman" w:hAnsi="Times New Roman"/>
            <w:rPrChange w:id="726" w:author="Brant McNeece" w:date="2021-09-07T19:52:00Z">
              <w:rPr/>
            </w:rPrChange>
          </w:rPr>
          <w:br w:type="page"/>
        </w:r>
      </w:ins>
    </w:p>
    <w:p w14:paraId="69D5F718" w14:textId="77777777" w:rsidR="00B04761" w:rsidRPr="002A3B59" w:rsidRDefault="00B04761">
      <w:pPr>
        <w:rPr>
          <w:ins w:id="727" w:author="Brant McNeece" w:date="2021-09-07T19:42:00Z"/>
          <w:rFonts w:ascii="Times New Roman" w:hAnsi="Times New Roman" w:cs="Times New Roman"/>
          <w:rPrChange w:id="728" w:author="Brant McNeece" w:date="2021-09-07T19:52:00Z">
            <w:rPr>
              <w:ins w:id="729" w:author="Brant McNeece" w:date="2021-09-07T19:42:00Z"/>
            </w:rPr>
          </w:rPrChange>
        </w:rPr>
        <w:sectPr w:rsidR="00B04761" w:rsidRPr="002A3B59">
          <w:pgSz w:w="12240" w:h="15840"/>
          <w:pgMar w:top="1440" w:right="1440" w:bottom="1440" w:left="1440" w:header="720" w:footer="720" w:gutter="0"/>
          <w:cols w:space="720"/>
          <w:docGrid w:linePitch="360"/>
        </w:sectPr>
      </w:pPr>
    </w:p>
    <w:p w14:paraId="569AFADF" w14:textId="7665C522" w:rsidR="00A75220" w:rsidRPr="002A3B59" w:rsidRDefault="00B04761">
      <w:pPr>
        <w:rPr>
          <w:ins w:id="730" w:author="Brant McNeece" w:date="2021-09-07T19:40:00Z"/>
          <w:rFonts w:ascii="Times New Roman" w:hAnsi="Times New Roman" w:cs="Times New Roman"/>
          <w:rPrChange w:id="731" w:author="Brant McNeece" w:date="2021-09-07T19:52:00Z">
            <w:rPr>
              <w:ins w:id="732" w:author="Brant McNeece" w:date="2021-09-07T19:40:00Z"/>
            </w:rPr>
          </w:rPrChange>
        </w:rPr>
      </w:pPr>
      <w:ins w:id="733" w:author="Brant McNeece" w:date="2021-09-07T19:43:00Z">
        <w:r w:rsidRPr="002A3B59">
          <w:rPr>
            <w:rFonts w:ascii="Times New Roman" w:hAnsi="Times New Roman" w:cs="Times New Roman"/>
            <w:rPrChange w:id="734" w:author="Brant McNeece" w:date="2021-09-07T19:52:00Z">
              <w:rPr/>
            </w:rPrChange>
          </w:rPr>
          <w:lastRenderedPageBreak/>
          <w:t>QTL Table</w:t>
        </w:r>
      </w:ins>
    </w:p>
    <w:p w14:paraId="1C4A348B" w14:textId="65CE7E8D" w:rsidR="00A75220" w:rsidRPr="002A3B59" w:rsidRDefault="00A75220">
      <w:pPr>
        <w:rPr>
          <w:ins w:id="735" w:author="Brant McNeece" w:date="2021-09-07T19:40:00Z"/>
          <w:rFonts w:ascii="Times New Roman" w:hAnsi="Times New Roman" w:cs="Times New Roman"/>
          <w:rPrChange w:id="736" w:author="Brant McNeece" w:date="2021-09-07T19:52:00Z">
            <w:rPr>
              <w:ins w:id="737" w:author="Brant McNeece" w:date="2021-09-07T19:40:00Z"/>
            </w:rPr>
          </w:rPrChange>
        </w:rPr>
      </w:pPr>
    </w:p>
    <w:p w14:paraId="3DD9E10E" w14:textId="6A9BBD43" w:rsidR="00A75220" w:rsidRPr="002A3B59" w:rsidRDefault="00A75220">
      <w:pPr>
        <w:rPr>
          <w:ins w:id="738" w:author="Brant McNeece" w:date="2021-09-07T19:40:00Z"/>
          <w:rFonts w:ascii="Times New Roman" w:hAnsi="Times New Roman" w:cs="Times New Roman"/>
          <w:rPrChange w:id="739" w:author="Brant McNeece" w:date="2021-09-07T19:52:00Z">
            <w:rPr>
              <w:ins w:id="740" w:author="Brant McNeece" w:date="2021-09-07T19:40:00Z"/>
            </w:rPr>
          </w:rPrChange>
        </w:rPr>
      </w:pPr>
    </w:p>
    <w:tbl>
      <w:tblPr>
        <w:tblW w:w="0" w:type="auto"/>
        <w:tblLook w:val="04A0" w:firstRow="1" w:lastRow="0" w:firstColumn="1" w:lastColumn="0" w:noHBand="0" w:noVBand="1"/>
      </w:tblPr>
      <w:tblGrid>
        <w:gridCol w:w="1532"/>
        <w:gridCol w:w="950"/>
        <w:gridCol w:w="1079"/>
        <w:gridCol w:w="1470"/>
        <w:gridCol w:w="3292"/>
        <w:gridCol w:w="736"/>
        <w:gridCol w:w="1180"/>
        <w:gridCol w:w="759"/>
        <w:gridCol w:w="1052"/>
        <w:gridCol w:w="910"/>
      </w:tblGrid>
      <w:tr w:rsidR="00256DD7" w:rsidRPr="002A3B59" w14:paraId="4C48AA50" w14:textId="77777777" w:rsidTr="00B5391D">
        <w:trPr>
          <w:trHeight w:val="576"/>
          <w:ins w:id="741" w:author="Brant McNeece" w:date="2021-09-07T19:41:00Z"/>
        </w:trPr>
        <w:tc>
          <w:tcPr>
            <w:tcW w:w="0" w:type="auto"/>
            <w:tcBorders>
              <w:top w:val="single" w:sz="4" w:space="0" w:color="auto"/>
              <w:left w:val="nil"/>
              <w:bottom w:val="single" w:sz="4" w:space="0" w:color="auto"/>
              <w:right w:val="nil"/>
            </w:tcBorders>
            <w:shd w:val="clear" w:color="auto" w:fill="auto"/>
            <w:noWrap/>
            <w:vAlign w:val="center"/>
            <w:hideMark/>
          </w:tcPr>
          <w:p w14:paraId="0471ADB9" w14:textId="77777777" w:rsidR="00256DD7" w:rsidRPr="002A3B59" w:rsidRDefault="00256DD7" w:rsidP="00B5391D">
            <w:pPr>
              <w:jc w:val="center"/>
              <w:rPr>
                <w:ins w:id="742" w:author="Brant McNeece" w:date="2021-09-07T19:41:00Z"/>
                <w:rFonts w:ascii="Times New Roman" w:eastAsia="Times New Roman" w:hAnsi="Times New Roman" w:cs="Times New Roman"/>
                <w:color w:val="000000"/>
                <w:sz w:val="16"/>
                <w:szCs w:val="16"/>
                <w:rPrChange w:id="743" w:author="Brant McNeece" w:date="2021-09-07T19:52:00Z">
                  <w:rPr>
                    <w:ins w:id="744" w:author="Brant McNeece" w:date="2021-09-07T19:41:00Z"/>
                    <w:rFonts w:ascii="Calibri" w:eastAsia="Times New Roman" w:hAnsi="Calibri" w:cs="Calibri"/>
                    <w:color w:val="000000"/>
                    <w:sz w:val="16"/>
                    <w:szCs w:val="16"/>
                  </w:rPr>
                </w:rPrChange>
              </w:rPr>
            </w:pPr>
            <w:ins w:id="745" w:author="Brant McNeece" w:date="2021-09-07T19:41:00Z">
              <w:r w:rsidRPr="002A3B59">
                <w:rPr>
                  <w:rFonts w:ascii="Times New Roman" w:eastAsia="Times New Roman" w:hAnsi="Times New Roman" w:cs="Times New Roman"/>
                  <w:color w:val="000000"/>
                  <w:sz w:val="16"/>
                  <w:szCs w:val="16"/>
                  <w:rPrChange w:id="746" w:author="Brant McNeece" w:date="2021-09-07T19:52:00Z">
                    <w:rPr>
                      <w:rFonts w:ascii="Calibri" w:eastAsia="Times New Roman" w:hAnsi="Calibri" w:cs="Calibri"/>
                      <w:color w:val="000000"/>
                      <w:sz w:val="16"/>
                      <w:szCs w:val="16"/>
                    </w:rPr>
                  </w:rPrChange>
                </w:rPr>
                <w:t>Trait</w:t>
              </w:r>
            </w:ins>
          </w:p>
        </w:tc>
        <w:tc>
          <w:tcPr>
            <w:tcW w:w="0" w:type="auto"/>
            <w:tcBorders>
              <w:top w:val="single" w:sz="4" w:space="0" w:color="auto"/>
              <w:left w:val="nil"/>
              <w:bottom w:val="single" w:sz="4" w:space="0" w:color="auto"/>
              <w:right w:val="nil"/>
            </w:tcBorders>
            <w:shd w:val="clear" w:color="auto" w:fill="auto"/>
            <w:noWrap/>
            <w:vAlign w:val="center"/>
            <w:hideMark/>
          </w:tcPr>
          <w:p w14:paraId="18223BA5" w14:textId="77777777" w:rsidR="00256DD7" w:rsidRPr="002A3B59" w:rsidRDefault="00256DD7" w:rsidP="00B5391D">
            <w:pPr>
              <w:jc w:val="center"/>
              <w:rPr>
                <w:ins w:id="747" w:author="Brant McNeece" w:date="2021-09-07T19:41:00Z"/>
                <w:rFonts w:ascii="Times New Roman" w:eastAsia="Times New Roman" w:hAnsi="Times New Roman" w:cs="Times New Roman"/>
                <w:color w:val="000000"/>
                <w:sz w:val="16"/>
                <w:szCs w:val="16"/>
                <w:rPrChange w:id="748" w:author="Brant McNeece" w:date="2021-09-07T19:52:00Z">
                  <w:rPr>
                    <w:ins w:id="749" w:author="Brant McNeece" w:date="2021-09-07T19:41:00Z"/>
                    <w:rFonts w:ascii="Calibri" w:eastAsia="Times New Roman" w:hAnsi="Calibri" w:cs="Calibri"/>
                    <w:color w:val="000000"/>
                    <w:sz w:val="16"/>
                    <w:szCs w:val="16"/>
                  </w:rPr>
                </w:rPrChange>
              </w:rPr>
            </w:pPr>
            <w:ins w:id="750" w:author="Brant McNeece" w:date="2021-09-07T19:41:00Z">
              <w:r w:rsidRPr="002A3B59">
                <w:rPr>
                  <w:rFonts w:ascii="Times New Roman" w:eastAsia="Times New Roman" w:hAnsi="Times New Roman" w:cs="Times New Roman"/>
                  <w:color w:val="000000"/>
                  <w:sz w:val="16"/>
                  <w:szCs w:val="16"/>
                  <w:rPrChange w:id="751" w:author="Brant McNeece" w:date="2021-09-07T19:52:00Z">
                    <w:rPr>
                      <w:rFonts w:ascii="Calibri" w:eastAsia="Times New Roman" w:hAnsi="Calibri" w:cs="Calibri"/>
                      <w:color w:val="000000"/>
                      <w:sz w:val="16"/>
                      <w:szCs w:val="16"/>
                    </w:rPr>
                  </w:rPrChange>
                </w:rPr>
                <w:t>QTL Name</w:t>
              </w:r>
            </w:ins>
          </w:p>
        </w:tc>
        <w:tc>
          <w:tcPr>
            <w:tcW w:w="0" w:type="auto"/>
            <w:tcBorders>
              <w:top w:val="single" w:sz="4" w:space="0" w:color="auto"/>
              <w:left w:val="nil"/>
              <w:bottom w:val="single" w:sz="4" w:space="0" w:color="auto"/>
              <w:right w:val="nil"/>
            </w:tcBorders>
            <w:shd w:val="clear" w:color="auto" w:fill="auto"/>
            <w:noWrap/>
            <w:vAlign w:val="center"/>
            <w:hideMark/>
          </w:tcPr>
          <w:p w14:paraId="7456ED93" w14:textId="77777777" w:rsidR="00256DD7" w:rsidRPr="002A3B59" w:rsidRDefault="00256DD7" w:rsidP="00B5391D">
            <w:pPr>
              <w:jc w:val="center"/>
              <w:rPr>
                <w:ins w:id="752" w:author="Brant McNeece" w:date="2021-09-07T19:41:00Z"/>
                <w:rFonts w:ascii="Times New Roman" w:eastAsia="Times New Roman" w:hAnsi="Times New Roman" w:cs="Times New Roman"/>
                <w:color w:val="000000"/>
                <w:sz w:val="16"/>
                <w:szCs w:val="16"/>
                <w:rPrChange w:id="753" w:author="Brant McNeece" w:date="2021-09-07T19:52:00Z">
                  <w:rPr>
                    <w:ins w:id="754" w:author="Brant McNeece" w:date="2021-09-07T19:41:00Z"/>
                    <w:rFonts w:ascii="Calibri" w:eastAsia="Times New Roman" w:hAnsi="Calibri" w:cs="Calibri"/>
                    <w:color w:val="000000"/>
                    <w:sz w:val="16"/>
                    <w:szCs w:val="16"/>
                  </w:rPr>
                </w:rPrChange>
              </w:rPr>
            </w:pPr>
            <w:ins w:id="755" w:author="Brant McNeece" w:date="2021-09-07T19:41:00Z">
              <w:r w:rsidRPr="002A3B59">
                <w:rPr>
                  <w:rFonts w:ascii="Times New Roman" w:eastAsia="Times New Roman" w:hAnsi="Times New Roman" w:cs="Times New Roman"/>
                  <w:color w:val="000000"/>
                  <w:sz w:val="16"/>
                  <w:szCs w:val="16"/>
                  <w:rPrChange w:id="756" w:author="Brant McNeece" w:date="2021-09-07T19:52:00Z">
                    <w:rPr>
                      <w:rFonts w:ascii="Calibri" w:eastAsia="Times New Roman" w:hAnsi="Calibri" w:cs="Calibri"/>
                      <w:color w:val="000000"/>
                      <w:sz w:val="16"/>
                      <w:szCs w:val="16"/>
                    </w:rPr>
                  </w:rPrChange>
                </w:rPr>
                <w:t>Chromosome</w:t>
              </w:r>
            </w:ins>
          </w:p>
        </w:tc>
        <w:tc>
          <w:tcPr>
            <w:tcW w:w="0" w:type="auto"/>
            <w:tcBorders>
              <w:top w:val="single" w:sz="4" w:space="0" w:color="auto"/>
              <w:left w:val="nil"/>
              <w:bottom w:val="single" w:sz="4" w:space="0" w:color="auto"/>
              <w:right w:val="nil"/>
            </w:tcBorders>
            <w:shd w:val="clear" w:color="auto" w:fill="auto"/>
            <w:vAlign w:val="center"/>
            <w:hideMark/>
          </w:tcPr>
          <w:p w14:paraId="45E508ED" w14:textId="77777777" w:rsidR="00256DD7" w:rsidRPr="002A3B59" w:rsidRDefault="00256DD7" w:rsidP="00B5391D">
            <w:pPr>
              <w:jc w:val="center"/>
              <w:rPr>
                <w:ins w:id="757" w:author="Brant McNeece" w:date="2021-09-07T19:41:00Z"/>
                <w:rFonts w:ascii="Times New Roman" w:eastAsia="Times New Roman" w:hAnsi="Times New Roman" w:cs="Times New Roman"/>
                <w:color w:val="000000"/>
                <w:sz w:val="16"/>
                <w:szCs w:val="16"/>
                <w:rPrChange w:id="758" w:author="Brant McNeece" w:date="2021-09-07T19:52:00Z">
                  <w:rPr>
                    <w:ins w:id="759" w:author="Brant McNeece" w:date="2021-09-07T19:41:00Z"/>
                    <w:rFonts w:ascii="Calibri" w:eastAsia="Times New Roman" w:hAnsi="Calibri" w:cs="Calibri"/>
                    <w:color w:val="000000"/>
                    <w:sz w:val="16"/>
                    <w:szCs w:val="16"/>
                  </w:rPr>
                </w:rPrChange>
              </w:rPr>
            </w:pPr>
            <w:ins w:id="760" w:author="Brant McNeece" w:date="2021-09-07T19:41:00Z">
              <w:r w:rsidRPr="002A3B59">
                <w:rPr>
                  <w:rFonts w:ascii="Times New Roman" w:eastAsia="Times New Roman" w:hAnsi="Times New Roman" w:cs="Times New Roman"/>
                  <w:color w:val="000000"/>
                  <w:sz w:val="16"/>
                  <w:szCs w:val="16"/>
                  <w:rPrChange w:id="761" w:author="Brant McNeece" w:date="2021-09-07T19:52:00Z">
                    <w:rPr>
                      <w:rFonts w:ascii="Calibri" w:eastAsia="Times New Roman" w:hAnsi="Calibri" w:cs="Calibri"/>
                      <w:color w:val="000000"/>
                      <w:sz w:val="16"/>
                      <w:szCs w:val="16"/>
                    </w:rPr>
                  </w:rPrChange>
                </w:rPr>
                <w:t>Consensus interval (</w:t>
              </w:r>
              <w:proofErr w:type="spellStart"/>
              <w:r w:rsidRPr="002A3B59">
                <w:rPr>
                  <w:rFonts w:ascii="Times New Roman" w:eastAsia="Times New Roman" w:hAnsi="Times New Roman" w:cs="Times New Roman"/>
                  <w:color w:val="000000"/>
                  <w:sz w:val="16"/>
                  <w:szCs w:val="16"/>
                  <w:rPrChange w:id="762" w:author="Brant McNeece" w:date="2021-09-07T19:52:00Z">
                    <w:rPr>
                      <w:rFonts w:ascii="Calibri" w:eastAsia="Times New Roman" w:hAnsi="Calibri" w:cs="Calibri"/>
                      <w:color w:val="000000"/>
                      <w:sz w:val="16"/>
                      <w:szCs w:val="16"/>
                    </w:rPr>
                  </w:rPrChange>
                </w:rPr>
                <w:t>cM</w:t>
              </w:r>
              <w:proofErr w:type="spellEnd"/>
              <w:r w:rsidRPr="002A3B59">
                <w:rPr>
                  <w:rFonts w:ascii="Times New Roman" w:eastAsia="Times New Roman" w:hAnsi="Times New Roman" w:cs="Times New Roman"/>
                  <w:color w:val="000000"/>
                  <w:sz w:val="16"/>
                  <w:szCs w:val="16"/>
                  <w:rPrChange w:id="763" w:author="Brant McNeece" w:date="2021-09-07T19:52:00Z">
                    <w:rPr>
                      <w:rFonts w:ascii="Calibri" w:eastAsia="Times New Roman" w:hAnsi="Calibri" w:cs="Calibri"/>
                      <w:color w:val="000000"/>
                      <w:sz w:val="16"/>
                      <w:szCs w:val="16"/>
                    </w:rPr>
                  </w:rPrChange>
                </w:rPr>
                <w:t>)</w:t>
              </w:r>
            </w:ins>
          </w:p>
        </w:tc>
        <w:tc>
          <w:tcPr>
            <w:tcW w:w="0" w:type="auto"/>
            <w:tcBorders>
              <w:top w:val="single" w:sz="4" w:space="0" w:color="auto"/>
              <w:left w:val="nil"/>
              <w:bottom w:val="single" w:sz="4" w:space="0" w:color="auto"/>
              <w:right w:val="nil"/>
            </w:tcBorders>
            <w:shd w:val="clear" w:color="auto" w:fill="auto"/>
            <w:noWrap/>
            <w:vAlign w:val="center"/>
            <w:hideMark/>
          </w:tcPr>
          <w:p w14:paraId="7E9454EB" w14:textId="77777777" w:rsidR="00256DD7" w:rsidRPr="002A3B59" w:rsidRDefault="00256DD7" w:rsidP="00B5391D">
            <w:pPr>
              <w:jc w:val="center"/>
              <w:rPr>
                <w:ins w:id="764" w:author="Brant McNeece" w:date="2021-09-07T19:41:00Z"/>
                <w:rFonts w:ascii="Times New Roman" w:eastAsia="Times New Roman" w:hAnsi="Times New Roman" w:cs="Times New Roman"/>
                <w:color w:val="000000"/>
                <w:sz w:val="16"/>
                <w:szCs w:val="16"/>
                <w:rPrChange w:id="765" w:author="Brant McNeece" w:date="2021-09-07T19:52:00Z">
                  <w:rPr>
                    <w:ins w:id="766" w:author="Brant McNeece" w:date="2021-09-07T19:41:00Z"/>
                    <w:rFonts w:ascii="Calibri" w:eastAsia="Times New Roman" w:hAnsi="Calibri" w:cs="Calibri"/>
                    <w:color w:val="000000"/>
                    <w:sz w:val="16"/>
                    <w:szCs w:val="16"/>
                  </w:rPr>
                </w:rPrChange>
              </w:rPr>
            </w:pPr>
            <w:ins w:id="767" w:author="Brant McNeece" w:date="2021-09-07T19:41:00Z">
              <w:r w:rsidRPr="002A3B59">
                <w:rPr>
                  <w:rFonts w:ascii="Times New Roman" w:eastAsia="Times New Roman" w:hAnsi="Times New Roman" w:cs="Times New Roman"/>
                  <w:color w:val="000000"/>
                  <w:sz w:val="16"/>
                  <w:szCs w:val="16"/>
                  <w:rPrChange w:id="768" w:author="Brant McNeece" w:date="2021-09-07T19:52:00Z">
                    <w:rPr>
                      <w:rFonts w:ascii="Calibri" w:eastAsia="Times New Roman" w:hAnsi="Calibri" w:cs="Calibri"/>
                      <w:color w:val="000000"/>
                      <w:sz w:val="16"/>
                      <w:szCs w:val="16"/>
                    </w:rPr>
                  </w:rPrChange>
                </w:rPr>
                <w:t>Marker interval</w:t>
              </w:r>
            </w:ins>
          </w:p>
        </w:tc>
        <w:tc>
          <w:tcPr>
            <w:tcW w:w="0" w:type="auto"/>
            <w:tcBorders>
              <w:top w:val="single" w:sz="4" w:space="0" w:color="auto"/>
              <w:left w:val="nil"/>
              <w:bottom w:val="single" w:sz="4" w:space="0" w:color="auto"/>
              <w:right w:val="nil"/>
            </w:tcBorders>
            <w:shd w:val="clear" w:color="auto" w:fill="auto"/>
            <w:noWrap/>
            <w:vAlign w:val="center"/>
            <w:hideMark/>
          </w:tcPr>
          <w:p w14:paraId="1B8ABFFF" w14:textId="77777777" w:rsidR="00256DD7" w:rsidRPr="002A3B59" w:rsidRDefault="00256DD7" w:rsidP="00B5391D">
            <w:pPr>
              <w:jc w:val="center"/>
              <w:rPr>
                <w:ins w:id="769" w:author="Brant McNeece" w:date="2021-09-07T19:41:00Z"/>
                <w:rFonts w:ascii="Times New Roman" w:eastAsia="Times New Roman" w:hAnsi="Times New Roman" w:cs="Times New Roman"/>
                <w:color w:val="000000"/>
                <w:sz w:val="16"/>
                <w:szCs w:val="16"/>
                <w:rPrChange w:id="770" w:author="Brant McNeece" w:date="2021-09-07T19:52:00Z">
                  <w:rPr>
                    <w:ins w:id="771" w:author="Brant McNeece" w:date="2021-09-07T19:41:00Z"/>
                    <w:rFonts w:ascii="Calibri" w:eastAsia="Times New Roman" w:hAnsi="Calibri" w:cs="Calibri"/>
                    <w:color w:val="000000"/>
                    <w:sz w:val="16"/>
                    <w:szCs w:val="16"/>
                  </w:rPr>
                </w:rPrChange>
              </w:rPr>
            </w:pPr>
            <w:ins w:id="772" w:author="Brant McNeece" w:date="2021-09-07T19:41:00Z">
              <w:r w:rsidRPr="002A3B59">
                <w:rPr>
                  <w:rFonts w:ascii="Times New Roman" w:eastAsia="Times New Roman" w:hAnsi="Times New Roman" w:cs="Times New Roman"/>
                  <w:color w:val="000000"/>
                  <w:sz w:val="16"/>
                  <w:szCs w:val="16"/>
                  <w:rPrChange w:id="773" w:author="Brant McNeece" w:date="2021-09-07T19:52:00Z">
                    <w:rPr>
                      <w:rFonts w:ascii="Calibri" w:eastAsia="Times New Roman" w:hAnsi="Calibri" w:cs="Calibri"/>
                      <w:color w:val="000000"/>
                      <w:sz w:val="16"/>
                      <w:szCs w:val="16"/>
                    </w:rPr>
                  </w:rPrChange>
                </w:rPr>
                <w:t>LOD</w:t>
              </w:r>
            </w:ins>
          </w:p>
        </w:tc>
        <w:tc>
          <w:tcPr>
            <w:tcW w:w="0" w:type="auto"/>
            <w:tcBorders>
              <w:top w:val="single" w:sz="4" w:space="0" w:color="auto"/>
              <w:left w:val="nil"/>
              <w:bottom w:val="single" w:sz="4" w:space="0" w:color="auto"/>
              <w:right w:val="nil"/>
            </w:tcBorders>
            <w:shd w:val="clear" w:color="auto" w:fill="auto"/>
            <w:noWrap/>
            <w:vAlign w:val="center"/>
            <w:hideMark/>
          </w:tcPr>
          <w:p w14:paraId="34F46098" w14:textId="77777777" w:rsidR="00256DD7" w:rsidRPr="002A3B59" w:rsidRDefault="00256DD7" w:rsidP="00B5391D">
            <w:pPr>
              <w:jc w:val="center"/>
              <w:rPr>
                <w:ins w:id="774" w:author="Brant McNeece" w:date="2021-09-07T19:41:00Z"/>
                <w:rFonts w:ascii="Times New Roman" w:eastAsia="Times New Roman" w:hAnsi="Times New Roman" w:cs="Times New Roman"/>
                <w:color w:val="000000"/>
                <w:sz w:val="16"/>
                <w:szCs w:val="16"/>
                <w:rPrChange w:id="775" w:author="Brant McNeece" w:date="2021-09-07T19:52:00Z">
                  <w:rPr>
                    <w:ins w:id="776" w:author="Brant McNeece" w:date="2021-09-07T19:41:00Z"/>
                    <w:rFonts w:ascii="Calibri" w:eastAsia="Times New Roman" w:hAnsi="Calibri" w:cs="Calibri"/>
                    <w:color w:val="000000"/>
                    <w:sz w:val="16"/>
                    <w:szCs w:val="16"/>
                  </w:rPr>
                </w:rPrChange>
              </w:rPr>
            </w:pPr>
            <w:ins w:id="777" w:author="Brant McNeece" w:date="2021-09-07T19:41:00Z">
              <w:r w:rsidRPr="002A3B59">
                <w:rPr>
                  <w:rFonts w:ascii="Times New Roman" w:eastAsia="Times New Roman" w:hAnsi="Times New Roman" w:cs="Times New Roman"/>
                  <w:color w:val="000000"/>
                  <w:sz w:val="16"/>
                  <w:szCs w:val="16"/>
                  <w:rPrChange w:id="778" w:author="Brant McNeece" w:date="2021-09-07T19:52:00Z">
                    <w:rPr>
                      <w:rFonts w:ascii="Calibri" w:eastAsia="Times New Roman" w:hAnsi="Calibri" w:cs="Calibri"/>
                      <w:color w:val="000000"/>
                      <w:sz w:val="16"/>
                      <w:szCs w:val="16"/>
                    </w:rPr>
                  </w:rPrChange>
                </w:rPr>
                <w:t>Additive effect</w:t>
              </w:r>
            </w:ins>
          </w:p>
        </w:tc>
        <w:tc>
          <w:tcPr>
            <w:tcW w:w="0" w:type="auto"/>
            <w:tcBorders>
              <w:top w:val="single" w:sz="4" w:space="0" w:color="auto"/>
              <w:left w:val="nil"/>
              <w:bottom w:val="single" w:sz="4" w:space="0" w:color="auto"/>
              <w:right w:val="nil"/>
            </w:tcBorders>
            <w:shd w:val="clear" w:color="auto" w:fill="auto"/>
            <w:noWrap/>
            <w:vAlign w:val="center"/>
            <w:hideMark/>
          </w:tcPr>
          <w:p w14:paraId="1E2A8196" w14:textId="77777777" w:rsidR="00256DD7" w:rsidRPr="002A3B59" w:rsidRDefault="00256DD7" w:rsidP="00B5391D">
            <w:pPr>
              <w:jc w:val="center"/>
              <w:rPr>
                <w:ins w:id="779" w:author="Brant McNeece" w:date="2021-09-07T19:41:00Z"/>
                <w:rFonts w:ascii="Times New Roman" w:eastAsia="Times New Roman" w:hAnsi="Times New Roman" w:cs="Times New Roman"/>
                <w:color w:val="000000"/>
                <w:sz w:val="16"/>
                <w:szCs w:val="16"/>
                <w:rPrChange w:id="780" w:author="Brant McNeece" w:date="2021-09-07T19:52:00Z">
                  <w:rPr>
                    <w:ins w:id="781" w:author="Brant McNeece" w:date="2021-09-07T19:41:00Z"/>
                    <w:rFonts w:ascii="Calibri" w:eastAsia="Times New Roman" w:hAnsi="Calibri" w:cs="Calibri"/>
                    <w:color w:val="000000"/>
                    <w:sz w:val="16"/>
                    <w:szCs w:val="16"/>
                  </w:rPr>
                </w:rPrChange>
              </w:rPr>
            </w:pPr>
            <w:proofErr w:type="gramStart"/>
            <w:ins w:id="782" w:author="Brant McNeece" w:date="2021-09-07T19:41:00Z">
              <w:r w:rsidRPr="002A3B59">
                <w:rPr>
                  <w:rFonts w:ascii="Times New Roman" w:eastAsia="Times New Roman" w:hAnsi="Times New Roman" w:cs="Times New Roman"/>
                  <w:color w:val="000000"/>
                  <w:sz w:val="16"/>
                  <w:szCs w:val="16"/>
                  <w:rPrChange w:id="783" w:author="Brant McNeece" w:date="2021-09-07T19:52:00Z">
                    <w:rPr>
                      <w:rFonts w:ascii="Calibri" w:eastAsia="Times New Roman" w:hAnsi="Calibri" w:cs="Calibri"/>
                      <w:color w:val="000000"/>
                      <w:sz w:val="16"/>
                      <w:szCs w:val="16"/>
                    </w:rPr>
                  </w:rPrChange>
                </w:rPr>
                <w:t>PVE(</w:t>
              </w:r>
              <w:proofErr w:type="gramEnd"/>
              <w:r w:rsidRPr="002A3B59">
                <w:rPr>
                  <w:rFonts w:ascii="Times New Roman" w:eastAsia="Times New Roman" w:hAnsi="Times New Roman" w:cs="Times New Roman"/>
                  <w:color w:val="000000"/>
                  <w:sz w:val="16"/>
                  <w:szCs w:val="16"/>
                  <w:rPrChange w:id="784" w:author="Brant McNeece" w:date="2021-09-07T19:52:00Z">
                    <w:rPr>
                      <w:rFonts w:ascii="Calibri" w:eastAsia="Times New Roman" w:hAnsi="Calibri" w:cs="Calibri"/>
                      <w:color w:val="000000"/>
                      <w:sz w:val="16"/>
                      <w:szCs w:val="16"/>
                    </w:rPr>
                  </w:rPrChange>
                </w:rPr>
                <w:t>%)</w:t>
              </w:r>
            </w:ins>
          </w:p>
        </w:tc>
        <w:tc>
          <w:tcPr>
            <w:tcW w:w="0" w:type="auto"/>
            <w:tcBorders>
              <w:top w:val="single" w:sz="4" w:space="0" w:color="auto"/>
              <w:left w:val="nil"/>
              <w:bottom w:val="single" w:sz="4" w:space="0" w:color="auto"/>
              <w:right w:val="nil"/>
            </w:tcBorders>
            <w:shd w:val="clear" w:color="auto" w:fill="auto"/>
            <w:noWrap/>
            <w:vAlign w:val="center"/>
            <w:hideMark/>
          </w:tcPr>
          <w:p w14:paraId="5FBA0D37" w14:textId="77777777" w:rsidR="00256DD7" w:rsidRPr="002A3B59" w:rsidRDefault="00256DD7" w:rsidP="00B5391D">
            <w:pPr>
              <w:jc w:val="center"/>
              <w:rPr>
                <w:ins w:id="785" w:author="Brant McNeece" w:date="2021-09-07T19:41:00Z"/>
                <w:rFonts w:ascii="Times New Roman" w:eastAsia="Times New Roman" w:hAnsi="Times New Roman" w:cs="Times New Roman"/>
                <w:color w:val="000000"/>
                <w:sz w:val="16"/>
                <w:szCs w:val="16"/>
                <w:rPrChange w:id="786" w:author="Brant McNeece" w:date="2021-09-07T19:52:00Z">
                  <w:rPr>
                    <w:ins w:id="787" w:author="Brant McNeece" w:date="2021-09-07T19:41:00Z"/>
                    <w:rFonts w:ascii="Calibri" w:eastAsia="Times New Roman" w:hAnsi="Calibri" w:cs="Calibri"/>
                    <w:color w:val="000000"/>
                    <w:sz w:val="16"/>
                    <w:szCs w:val="16"/>
                  </w:rPr>
                </w:rPrChange>
              </w:rPr>
            </w:pPr>
            <w:ins w:id="788" w:author="Brant McNeece" w:date="2021-09-07T19:41:00Z">
              <w:r w:rsidRPr="002A3B59">
                <w:rPr>
                  <w:rFonts w:ascii="Times New Roman" w:eastAsia="Times New Roman" w:hAnsi="Times New Roman" w:cs="Times New Roman"/>
                  <w:color w:val="000000"/>
                  <w:sz w:val="16"/>
                  <w:szCs w:val="16"/>
                  <w:rPrChange w:id="789" w:author="Brant McNeece" w:date="2021-09-07T19:52:00Z">
                    <w:rPr>
                      <w:rFonts w:ascii="Calibri" w:eastAsia="Times New Roman" w:hAnsi="Calibri" w:cs="Calibri"/>
                      <w:color w:val="000000"/>
                      <w:sz w:val="16"/>
                      <w:szCs w:val="16"/>
                    </w:rPr>
                  </w:rPrChange>
                </w:rPr>
                <w:t>Environment</w:t>
              </w:r>
            </w:ins>
          </w:p>
        </w:tc>
        <w:tc>
          <w:tcPr>
            <w:tcW w:w="0" w:type="auto"/>
            <w:tcBorders>
              <w:top w:val="single" w:sz="4" w:space="0" w:color="auto"/>
              <w:left w:val="nil"/>
              <w:bottom w:val="single" w:sz="4" w:space="0" w:color="auto"/>
              <w:right w:val="nil"/>
            </w:tcBorders>
            <w:shd w:val="clear" w:color="auto" w:fill="auto"/>
            <w:noWrap/>
            <w:vAlign w:val="center"/>
            <w:hideMark/>
          </w:tcPr>
          <w:p w14:paraId="7F99D9E2" w14:textId="77777777" w:rsidR="00256DD7" w:rsidRPr="002A3B59" w:rsidRDefault="00256DD7" w:rsidP="00B5391D">
            <w:pPr>
              <w:jc w:val="center"/>
              <w:rPr>
                <w:ins w:id="790" w:author="Brant McNeece" w:date="2021-09-07T19:41:00Z"/>
                <w:rFonts w:ascii="Times New Roman" w:eastAsia="Times New Roman" w:hAnsi="Times New Roman" w:cs="Times New Roman"/>
                <w:color w:val="000000"/>
                <w:sz w:val="16"/>
                <w:szCs w:val="16"/>
                <w:rPrChange w:id="791" w:author="Brant McNeece" w:date="2021-09-07T19:52:00Z">
                  <w:rPr>
                    <w:ins w:id="792" w:author="Brant McNeece" w:date="2021-09-07T19:41:00Z"/>
                    <w:rFonts w:ascii="Calibri" w:eastAsia="Times New Roman" w:hAnsi="Calibri" w:cs="Calibri"/>
                    <w:color w:val="000000"/>
                    <w:sz w:val="16"/>
                    <w:szCs w:val="16"/>
                  </w:rPr>
                </w:rPrChange>
              </w:rPr>
            </w:pPr>
            <w:ins w:id="793" w:author="Brant McNeece" w:date="2021-09-07T19:41:00Z">
              <w:r w:rsidRPr="002A3B59">
                <w:rPr>
                  <w:rFonts w:ascii="Times New Roman" w:eastAsia="Times New Roman" w:hAnsi="Times New Roman" w:cs="Times New Roman"/>
                  <w:color w:val="000000"/>
                  <w:sz w:val="16"/>
                  <w:szCs w:val="16"/>
                  <w:rPrChange w:id="794" w:author="Brant McNeece" w:date="2021-09-07T19:52:00Z">
                    <w:rPr>
                      <w:rFonts w:ascii="Calibri" w:eastAsia="Times New Roman" w:hAnsi="Calibri" w:cs="Calibri"/>
                      <w:color w:val="000000"/>
                      <w:sz w:val="16"/>
                      <w:szCs w:val="16"/>
                    </w:rPr>
                  </w:rPrChange>
                </w:rPr>
                <w:t>Population</w:t>
              </w:r>
            </w:ins>
          </w:p>
        </w:tc>
      </w:tr>
      <w:tr w:rsidR="00256DD7" w:rsidRPr="002A3B59" w14:paraId="76568F5A" w14:textId="77777777" w:rsidTr="00B5391D">
        <w:trPr>
          <w:trHeight w:val="288"/>
          <w:ins w:id="795" w:author="Brant McNeece" w:date="2021-09-07T19:41:00Z"/>
        </w:trPr>
        <w:tc>
          <w:tcPr>
            <w:tcW w:w="0" w:type="auto"/>
            <w:tcBorders>
              <w:top w:val="nil"/>
              <w:left w:val="nil"/>
              <w:bottom w:val="nil"/>
              <w:right w:val="nil"/>
            </w:tcBorders>
            <w:shd w:val="clear" w:color="auto" w:fill="auto"/>
            <w:noWrap/>
            <w:vAlign w:val="bottom"/>
            <w:hideMark/>
          </w:tcPr>
          <w:p w14:paraId="1ABA989B" w14:textId="77777777" w:rsidR="00256DD7" w:rsidRPr="002A3B59" w:rsidRDefault="00256DD7" w:rsidP="00B5391D">
            <w:pPr>
              <w:jc w:val="center"/>
              <w:rPr>
                <w:ins w:id="796" w:author="Brant McNeece" w:date="2021-09-07T19:41:00Z"/>
                <w:rFonts w:ascii="Times New Roman" w:eastAsia="Times New Roman" w:hAnsi="Times New Roman" w:cs="Times New Roman"/>
                <w:color w:val="000000"/>
                <w:sz w:val="16"/>
                <w:szCs w:val="16"/>
                <w:rPrChange w:id="797" w:author="Brant McNeece" w:date="2021-09-07T19:52:00Z">
                  <w:rPr>
                    <w:ins w:id="798" w:author="Brant McNeece" w:date="2021-09-07T19:41:00Z"/>
                    <w:rFonts w:ascii="Calibri" w:eastAsia="Times New Roman" w:hAnsi="Calibri" w:cs="Calibri"/>
                    <w:color w:val="000000"/>
                    <w:sz w:val="16"/>
                    <w:szCs w:val="16"/>
                  </w:rPr>
                </w:rPrChange>
              </w:rPr>
            </w:pPr>
            <w:ins w:id="799" w:author="Brant McNeece" w:date="2021-09-07T19:41:00Z">
              <w:r w:rsidRPr="002A3B59">
                <w:rPr>
                  <w:rFonts w:ascii="Times New Roman" w:eastAsia="Times New Roman" w:hAnsi="Times New Roman" w:cs="Times New Roman"/>
                  <w:color w:val="000000"/>
                  <w:sz w:val="16"/>
                  <w:szCs w:val="16"/>
                  <w:rPrChange w:id="800" w:author="Brant McNeece" w:date="2021-09-07T19:52:00Z">
                    <w:rPr>
                      <w:rFonts w:ascii="Calibri" w:eastAsia="Times New Roman" w:hAnsi="Calibri" w:cs="Calibri"/>
                      <w:color w:val="000000"/>
                      <w:sz w:val="16"/>
                      <w:szCs w:val="16"/>
                    </w:rPr>
                  </w:rPrChange>
                </w:rPr>
                <w:t>Seed oil content</w:t>
              </w:r>
            </w:ins>
          </w:p>
        </w:tc>
        <w:tc>
          <w:tcPr>
            <w:tcW w:w="0" w:type="auto"/>
            <w:tcBorders>
              <w:top w:val="nil"/>
              <w:left w:val="nil"/>
              <w:bottom w:val="nil"/>
              <w:right w:val="nil"/>
            </w:tcBorders>
            <w:shd w:val="clear" w:color="auto" w:fill="auto"/>
            <w:noWrap/>
            <w:vAlign w:val="bottom"/>
            <w:hideMark/>
          </w:tcPr>
          <w:p w14:paraId="037D281C" w14:textId="77777777" w:rsidR="00256DD7" w:rsidRPr="002A3B59" w:rsidRDefault="00256DD7" w:rsidP="00B5391D">
            <w:pPr>
              <w:jc w:val="center"/>
              <w:rPr>
                <w:ins w:id="801" w:author="Brant McNeece" w:date="2021-09-07T19:41:00Z"/>
                <w:rFonts w:ascii="Times New Roman" w:eastAsia="Times New Roman" w:hAnsi="Times New Roman" w:cs="Times New Roman"/>
                <w:color w:val="000000"/>
                <w:sz w:val="16"/>
                <w:szCs w:val="16"/>
                <w:rPrChange w:id="802" w:author="Brant McNeece" w:date="2021-09-07T19:52:00Z">
                  <w:rPr>
                    <w:ins w:id="803" w:author="Brant McNeece" w:date="2021-09-07T19:41:00Z"/>
                    <w:rFonts w:ascii="Calibri" w:eastAsia="Times New Roman" w:hAnsi="Calibri" w:cs="Calibri"/>
                    <w:color w:val="000000"/>
                    <w:sz w:val="16"/>
                    <w:szCs w:val="16"/>
                  </w:rPr>
                </w:rPrChange>
              </w:rPr>
            </w:pPr>
            <w:ins w:id="804" w:author="Brant McNeece" w:date="2021-09-07T19:41:00Z">
              <w:r w:rsidRPr="002A3B59">
                <w:rPr>
                  <w:rFonts w:ascii="Times New Roman" w:eastAsia="Times New Roman" w:hAnsi="Times New Roman" w:cs="Times New Roman"/>
                  <w:color w:val="000000"/>
                  <w:sz w:val="16"/>
                  <w:szCs w:val="16"/>
                  <w:rPrChange w:id="805" w:author="Brant McNeece" w:date="2021-09-07T19:52:00Z">
                    <w:rPr>
                      <w:rFonts w:ascii="Calibri" w:eastAsia="Times New Roman" w:hAnsi="Calibri" w:cs="Calibri"/>
                      <w:color w:val="000000"/>
                      <w:sz w:val="16"/>
                      <w:szCs w:val="16"/>
                    </w:rPr>
                  </w:rPrChange>
                </w:rPr>
                <w:t>qOil-5-1</w:t>
              </w:r>
            </w:ins>
          </w:p>
        </w:tc>
        <w:tc>
          <w:tcPr>
            <w:tcW w:w="0" w:type="auto"/>
            <w:tcBorders>
              <w:top w:val="nil"/>
              <w:left w:val="nil"/>
              <w:bottom w:val="nil"/>
              <w:right w:val="nil"/>
            </w:tcBorders>
            <w:shd w:val="clear" w:color="auto" w:fill="auto"/>
            <w:noWrap/>
            <w:vAlign w:val="bottom"/>
            <w:hideMark/>
          </w:tcPr>
          <w:p w14:paraId="73787DAE" w14:textId="77777777" w:rsidR="00256DD7" w:rsidRPr="002A3B59" w:rsidRDefault="00256DD7" w:rsidP="00B5391D">
            <w:pPr>
              <w:jc w:val="center"/>
              <w:rPr>
                <w:ins w:id="806" w:author="Brant McNeece" w:date="2021-09-07T19:41:00Z"/>
                <w:rFonts w:ascii="Times New Roman" w:eastAsia="Times New Roman" w:hAnsi="Times New Roman" w:cs="Times New Roman"/>
                <w:color w:val="000000"/>
                <w:sz w:val="16"/>
                <w:szCs w:val="16"/>
                <w:rPrChange w:id="807" w:author="Brant McNeece" w:date="2021-09-07T19:52:00Z">
                  <w:rPr>
                    <w:ins w:id="808" w:author="Brant McNeece" w:date="2021-09-07T19:41:00Z"/>
                    <w:rFonts w:ascii="Calibri" w:eastAsia="Times New Roman" w:hAnsi="Calibri" w:cs="Calibri"/>
                    <w:color w:val="000000"/>
                    <w:sz w:val="16"/>
                    <w:szCs w:val="16"/>
                  </w:rPr>
                </w:rPrChange>
              </w:rPr>
            </w:pPr>
            <w:ins w:id="809" w:author="Brant McNeece" w:date="2021-09-07T19:41:00Z">
              <w:r w:rsidRPr="002A3B59">
                <w:rPr>
                  <w:rFonts w:ascii="Times New Roman" w:eastAsia="Times New Roman" w:hAnsi="Times New Roman" w:cs="Times New Roman"/>
                  <w:color w:val="000000"/>
                  <w:sz w:val="16"/>
                  <w:szCs w:val="16"/>
                  <w:rPrChange w:id="810" w:author="Brant McNeece" w:date="2021-09-07T19:52:00Z">
                    <w:rPr>
                      <w:rFonts w:ascii="Calibri" w:eastAsia="Times New Roman" w:hAnsi="Calibri" w:cs="Calibri"/>
                      <w:color w:val="000000"/>
                      <w:sz w:val="16"/>
                      <w:szCs w:val="16"/>
                    </w:rPr>
                  </w:rPrChange>
                </w:rPr>
                <w:t>Gm05</w:t>
              </w:r>
            </w:ins>
          </w:p>
        </w:tc>
        <w:tc>
          <w:tcPr>
            <w:tcW w:w="0" w:type="auto"/>
            <w:tcBorders>
              <w:top w:val="nil"/>
              <w:left w:val="nil"/>
              <w:bottom w:val="nil"/>
              <w:right w:val="nil"/>
            </w:tcBorders>
            <w:shd w:val="clear" w:color="auto" w:fill="auto"/>
            <w:noWrap/>
            <w:vAlign w:val="bottom"/>
            <w:hideMark/>
          </w:tcPr>
          <w:p w14:paraId="707A6F4C" w14:textId="77777777" w:rsidR="00256DD7" w:rsidRPr="002A3B59" w:rsidRDefault="00256DD7" w:rsidP="00B5391D">
            <w:pPr>
              <w:jc w:val="center"/>
              <w:rPr>
                <w:ins w:id="811" w:author="Brant McNeece" w:date="2021-09-07T19:41:00Z"/>
                <w:rFonts w:ascii="Times New Roman" w:eastAsia="Times New Roman" w:hAnsi="Times New Roman" w:cs="Times New Roman"/>
                <w:color w:val="000000"/>
                <w:sz w:val="16"/>
                <w:szCs w:val="16"/>
                <w:rPrChange w:id="812" w:author="Brant McNeece" w:date="2021-09-07T19:52:00Z">
                  <w:rPr>
                    <w:ins w:id="813" w:author="Brant McNeece" w:date="2021-09-07T19:41:00Z"/>
                    <w:rFonts w:ascii="Calibri" w:eastAsia="Times New Roman" w:hAnsi="Calibri" w:cs="Calibri"/>
                    <w:color w:val="000000"/>
                    <w:sz w:val="16"/>
                    <w:szCs w:val="16"/>
                  </w:rPr>
                </w:rPrChange>
              </w:rPr>
            </w:pPr>
            <w:ins w:id="814" w:author="Brant McNeece" w:date="2021-09-07T19:41:00Z">
              <w:r w:rsidRPr="002A3B59">
                <w:rPr>
                  <w:rFonts w:ascii="Times New Roman" w:eastAsia="Times New Roman" w:hAnsi="Times New Roman" w:cs="Times New Roman"/>
                  <w:color w:val="000000"/>
                  <w:sz w:val="16"/>
                  <w:szCs w:val="16"/>
                  <w:rPrChange w:id="815" w:author="Brant McNeece" w:date="2021-09-07T19:52:00Z">
                    <w:rPr>
                      <w:rFonts w:ascii="Calibri" w:eastAsia="Times New Roman" w:hAnsi="Calibri" w:cs="Calibri"/>
                      <w:color w:val="000000"/>
                      <w:sz w:val="16"/>
                      <w:szCs w:val="16"/>
                    </w:rPr>
                  </w:rPrChange>
                </w:rPr>
                <w:t>38.96 - 44.01</w:t>
              </w:r>
            </w:ins>
          </w:p>
        </w:tc>
        <w:tc>
          <w:tcPr>
            <w:tcW w:w="0" w:type="auto"/>
            <w:tcBorders>
              <w:top w:val="nil"/>
              <w:left w:val="nil"/>
              <w:bottom w:val="nil"/>
              <w:right w:val="nil"/>
            </w:tcBorders>
            <w:shd w:val="clear" w:color="auto" w:fill="auto"/>
            <w:noWrap/>
            <w:vAlign w:val="bottom"/>
            <w:hideMark/>
          </w:tcPr>
          <w:p w14:paraId="240CB6D0" w14:textId="77777777" w:rsidR="00256DD7" w:rsidRPr="002A3B59" w:rsidRDefault="00256DD7" w:rsidP="00B5391D">
            <w:pPr>
              <w:jc w:val="center"/>
              <w:rPr>
                <w:ins w:id="816" w:author="Brant McNeece" w:date="2021-09-07T19:41:00Z"/>
                <w:rFonts w:ascii="Times New Roman" w:eastAsia="Times New Roman" w:hAnsi="Times New Roman" w:cs="Times New Roman"/>
                <w:color w:val="000000"/>
                <w:sz w:val="16"/>
                <w:szCs w:val="16"/>
                <w:rPrChange w:id="817" w:author="Brant McNeece" w:date="2021-09-07T19:52:00Z">
                  <w:rPr>
                    <w:ins w:id="818" w:author="Brant McNeece" w:date="2021-09-07T19:41:00Z"/>
                    <w:rFonts w:ascii="Calibri" w:eastAsia="Times New Roman" w:hAnsi="Calibri" w:cs="Calibri"/>
                    <w:color w:val="000000"/>
                    <w:sz w:val="16"/>
                    <w:szCs w:val="16"/>
                  </w:rPr>
                </w:rPrChange>
              </w:rPr>
            </w:pPr>
            <w:ins w:id="819" w:author="Brant McNeece" w:date="2021-09-07T19:41:00Z">
              <w:r w:rsidRPr="002A3B59">
                <w:rPr>
                  <w:rFonts w:ascii="Times New Roman" w:eastAsia="Times New Roman" w:hAnsi="Times New Roman" w:cs="Times New Roman"/>
                  <w:color w:val="000000"/>
                  <w:sz w:val="16"/>
                  <w:szCs w:val="16"/>
                  <w:rPrChange w:id="820" w:author="Brant McNeece" w:date="2021-09-07T19:52:00Z">
                    <w:rPr>
                      <w:rFonts w:ascii="Calibri" w:eastAsia="Times New Roman" w:hAnsi="Calibri" w:cs="Calibri"/>
                      <w:color w:val="000000"/>
                      <w:sz w:val="16"/>
                      <w:szCs w:val="16"/>
                    </w:rPr>
                  </w:rPrChange>
                </w:rPr>
                <w:t>Gm05_32327497_T_C-Gm05_32565157_T_C</w:t>
              </w:r>
            </w:ins>
          </w:p>
        </w:tc>
        <w:tc>
          <w:tcPr>
            <w:tcW w:w="0" w:type="auto"/>
            <w:tcBorders>
              <w:top w:val="nil"/>
              <w:left w:val="nil"/>
              <w:bottom w:val="nil"/>
              <w:right w:val="nil"/>
            </w:tcBorders>
            <w:shd w:val="clear" w:color="auto" w:fill="auto"/>
            <w:noWrap/>
            <w:vAlign w:val="bottom"/>
            <w:hideMark/>
          </w:tcPr>
          <w:p w14:paraId="16CE1B50" w14:textId="77777777" w:rsidR="00256DD7" w:rsidRPr="002A3B59" w:rsidRDefault="00256DD7" w:rsidP="00B5391D">
            <w:pPr>
              <w:jc w:val="center"/>
              <w:rPr>
                <w:ins w:id="821" w:author="Brant McNeece" w:date="2021-09-07T19:41:00Z"/>
                <w:rFonts w:ascii="Times New Roman" w:eastAsia="Times New Roman" w:hAnsi="Times New Roman" w:cs="Times New Roman"/>
                <w:color w:val="000000"/>
                <w:sz w:val="16"/>
                <w:szCs w:val="16"/>
                <w:rPrChange w:id="822" w:author="Brant McNeece" w:date="2021-09-07T19:52:00Z">
                  <w:rPr>
                    <w:ins w:id="823" w:author="Brant McNeece" w:date="2021-09-07T19:41:00Z"/>
                    <w:rFonts w:ascii="Calibri" w:eastAsia="Times New Roman" w:hAnsi="Calibri" w:cs="Calibri"/>
                    <w:color w:val="000000"/>
                    <w:sz w:val="16"/>
                    <w:szCs w:val="16"/>
                  </w:rPr>
                </w:rPrChange>
              </w:rPr>
            </w:pPr>
            <w:ins w:id="824" w:author="Brant McNeece" w:date="2021-09-07T19:41:00Z">
              <w:r w:rsidRPr="002A3B59">
                <w:rPr>
                  <w:rFonts w:ascii="Times New Roman" w:eastAsia="Times New Roman" w:hAnsi="Times New Roman" w:cs="Times New Roman"/>
                  <w:color w:val="000000"/>
                  <w:sz w:val="16"/>
                  <w:szCs w:val="16"/>
                  <w:rPrChange w:id="825" w:author="Brant McNeece" w:date="2021-09-07T19:52:00Z">
                    <w:rPr>
                      <w:rFonts w:ascii="Calibri" w:eastAsia="Times New Roman" w:hAnsi="Calibri" w:cs="Calibri"/>
                      <w:color w:val="000000"/>
                      <w:sz w:val="16"/>
                      <w:szCs w:val="16"/>
                    </w:rPr>
                  </w:rPrChange>
                </w:rPr>
                <w:t>2.965</w:t>
              </w:r>
            </w:ins>
          </w:p>
        </w:tc>
        <w:tc>
          <w:tcPr>
            <w:tcW w:w="0" w:type="auto"/>
            <w:tcBorders>
              <w:top w:val="nil"/>
              <w:left w:val="nil"/>
              <w:bottom w:val="nil"/>
              <w:right w:val="nil"/>
            </w:tcBorders>
            <w:shd w:val="clear" w:color="auto" w:fill="auto"/>
            <w:noWrap/>
            <w:vAlign w:val="bottom"/>
            <w:hideMark/>
          </w:tcPr>
          <w:p w14:paraId="7BFA860E" w14:textId="77777777" w:rsidR="00256DD7" w:rsidRPr="002A3B59" w:rsidRDefault="00256DD7" w:rsidP="00B5391D">
            <w:pPr>
              <w:jc w:val="center"/>
              <w:rPr>
                <w:ins w:id="826" w:author="Brant McNeece" w:date="2021-09-07T19:41:00Z"/>
                <w:rFonts w:ascii="Times New Roman" w:eastAsia="Times New Roman" w:hAnsi="Times New Roman" w:cs="Times New Roman"/>
                <w:color w:val="000000"/>
                <w:sz w:val="16"/>
                <w:szCs w:val="16"/>
                <w:rPrChange w:id="827" w:author="Brant McNeece" w:date="2021-09-07T19:52:00Z">
                  <w:rPr>
                    <w:ins w:id="828" w:author="Brant McNeece" w:date="2021-09-07T19:41:00Z"/>
                    <w:rFonts w:ascii="Calibri" w:eastAsia="Times New Roman" w:hAnsi="Calibri" w:cs="Calibri"/>
                    <w:color w:val="000000"/>
                    <w:sz w:val="16"/>
                    <w:szCs w:val="16"/>
                  </w:rPr>
                </w:rPrChange>
              </w:rPr>
            </w:pPr>
            <w:ins w:id="829" w:author="Brant McNeece" w:date="2021-09-07T19:41:00Z">
              <w:r w:rsidRPr="002A3B59">
                <w:rPr>
                  <w:rFonts w:ascii="Times New Roman" w:eastAsia="Times New Roman" w:hAnsi="Times New Roman" w:cs="Times New Roman"/>
                  <w:color w:val="000000"/>
                  <w:sz w:val="16"/>
                  <w:szCs w:val="16"/>
                  <w:rPrChange w:id="830" w:author="Brant McNeece" w:date="2021-09-07T19:52:00Z">
                    <w:rPr>
                      <w:rFonts w:ascii="Calibri" w:eastAsia="Times New Roman" w:hAnsi="Calibri" w:cs="Calibri"/>
                      <w:color w:val="000000"/>
                      <w:sz w:val="16"/>
                      <w:szCs w:val="16"/>
                    </w:rPr>
                  </w:rPrChange>
                </w:rPr>
                <w:t>-0.2698</w:t>
              </w:r>
            </w:ins>
          </w:p>
        </w:tc>
        <w:tc>
          <w:tcPr>
            <w:tcW w:w="0" w:type="auto"/>
            <w:tcBorders>
              <w:top w:val="nil"/>
              <w:left w:val="nil"/>
              <w:bottom w:val="nil"/>
              <w:right w:val="nil"/>
            </w:tcBorders>
            <w:shd w:val="clear" w:color="auto" w:fill="auto"/>
            <w:noWrap/>
            <w:vAlign w:val="bottom"/>
            <w:hideMark/>
          </w:tcPr>
          <w:p w14:paraId="54F5B78D" w14:textId="77777777" w:rsidR="00256DD7" w:rsidRPr="002A3B59" w:rsidRDefault="00256DD7" w:rsidP="00B5391D">
            <w:pPr>
              <w:jc w:val="center"/>
              <w:rPr>
                <w:ins w:id="831" w:author="Brant McNeece" w:date="2021-09-07T19:41:00Z"/>
                <w:rFonts w:ascii="Times New Roman" w:eastAsia="Times New Roman" w:hAnsi="Times New Roman" w:cs="Times New Roman"/>
                <w:color w:val="000000"/>
                <w:sz w:val="16"/>
                <w:szCs w:val="16"/>
                <w:rPrChange w:id="832" w:author="Brant McNeece" w:date="2021-09-07T19:52:00Z">
                  <w:rPr>
                    <w:ins w:id="833" w:author="Brant McNeece" w:date="2021-09-07T19:41:00Z"/>
                    <w:rFonts w:ascii="Calibri" w:eastAsia="Times New Roman" w:hAnsi="Calibri" w:cs="Calibri"/>
                    <w:color w:val="000000"/>
                    <w:sz w:val="16"/>
                    <w:szCs w:val="16"/>
                  </w:rPr>
                </w:rPrChange>
              </w:rPr>
            </w:pPr>
            <w:ins w:id="834" w:author="Brant McNeece" w:date="2021-09-07T19:41:00Z">
              <w:r w:rsidRPr="002A3B59">
                <w:rPr>
                  <w:rFonts w:ascii="Times New Roman" w:eastAsia="Times New Roman" w:hAnsi="Times New Roman" w:cs="Times New Roman"/>
                  <w:color w:val="000000"/>
                  <w:sz w:val="16"/>
                  <w:szCs w:val="16"/>
                  <w:rPrChange w:id="835" w:author="Brant McNeece" w:date="2021-09-07T19:52:00Z">
                    <w:rPr>
                      <w:rFonts w:ascii="Calibri" w:eastAsia="Times New Roman" w:hAnsi="Calibri" w:cs="Calibri"/>
                      <w:color w:val="000000"/>
                      <w:sz w:val="16"/>
                      <w:szCs w:val="16"/>
                    </w:rPr>
                  </w:rPrChange>
                </w:rPr>
                <w:t>4.4613</w:t>
              </w:r>
            </w:ins>
          </w:p>
        </w:tc>
        <w:tc>
          <w:tcPr>
            <w:tcW w:w="0" w:type="auto"/>
            <w:tcBorders>
              <w:top w:val="nil"/>
              <w:left w:val="nil"/>
              <w:bottom w:val="nil"/>
              <w:right w:val="nil"/>
            </w:tcBorders>
            <w:shd w:val="clear" w:color="auto" w:fill="auto"/>
            <w:noWrap/>
            <w:vAlign w:val="bottom"/>
            <w:hideMark/>
          </w:tcPr>
          <w:p w14:paraId="718F8EC9" w14:textId="77777777" w:rsidR="00256DD7" w:rsidRPr="002A3B59" w:rsidRDefault="00256DD7" w:rsidP="00B5391D">
            <w:pPr>
              <w:jc w:val="center"/>
              <w:rPr>
                <w:ins w:id="836" w:author="Brant McNeece" w:date="2021-09-07T19:41:00Z"/>
                <w:rFonts w:ascii="Times New Roman" w:eastAsia="Times New Roman" w:hAnsi="Times New Roman" w:cs="Times New Roman"/>
                <w:color w:val="000000"/>
                <w:sz w:val="16"/>
                <w:szCs w:val="16"/>
                <w:rPrChange w:id="837" w:author="Brant McNeece" w:date="2021-09-07T19:52:00Z">
                  <w:rPr>
                    <w:ins w:id="838" w:author="Brant McNeece" w:date="2021-09-07T19:41:00Z"/>
                    <w:rFonts w:ascii="Calibri" w:eastAsia="Times New Roman" w:hAnsi="Calibri" w:cs="Calibri"/>
                    <w:color w:val="000000"/>
                    <w:sz w:val="16"/>
                    <w:szCs w:val="16"/>
                  </w:rPr>
                </w:rPrChange>
              </w:rPr>
            </w:pPr>
            <w:ins w:id="839" w:author="Brant McNeece" w:date="2021-09-07T19:41:00Z">
              <w:r w:rsidRPr="002A3B59">
                <w:rPr>
                  <w:rFonts w:ascii="Times New Roman" w:eastAsia="Times New Roman" w:hAnsi="Times New Roman" w:cs="Times New Roman"/>
                  <w:color w:val="000000"/>
                  <w:sz w:val="16"/>
                  <w:szCs w:val="16"/>
                  <w:rPrChange w:id="840" w:author="Brant McNeece" w:date="2021-09-07T19:52:00Z">
                    <w:rPr>
                      <w:rFonts w:ascii="Calibri" w:eastAsia="Times New Roman" w:hAnsi="Calibri" w:cs="Calibri"/>
                      <w:color w:val="000000"/>
                      <w:sz w:val="16"/>
                      <w:szCs w:val="16"/>
                    </w:rPr>
                  </w:rPrChange>
                </w:rPr>
                <w:t>OH18</w:t>
              </w:r>
            </w:ins>
          </w:p>
        </w:tc>
        <w:tc>
          <w:tcPr>
            <w:tcW w:w="0" w:type="auto"/>
            <w:tcBorders>
              <w:top w:val="nil"/>
              <w:left w:val="nil"/>
              <w:bottom w:val="nil"/>
              <w:right w:val="nil"/>
            </w:tcBorders>
            <w:shd w:val="clear" w:color="auto" w:fill="auto"/>
            <w:noWrap/>
            <w:vAlign w:val="bottom"/>
            <w:hideMark/>
          </w:tcPr>
          <w:p w14:paraId="2B65AACF" w14:textId="77777777" w:rsidR="00256DD7" w:rsidRPr="002A3B59" w:rsidRDefault="00256DD7" w:rsidP="00B5391D">
            <w:pPr>
              <w:jc w:val="center"/>
              <w:rPr>
                <w:ins w:id="841" w:author="Brant McNeece" w:date="2021-09-07T19:41:00Z"/>
                <w:rFonts w:ascii="Times New Roman" w:eastAsia="Times New Roman" w:hAnsi="Times New Roman" w:cs="Times New Roman"/>
                <w:color w:val="000000"/>
                <w:sz w:val="16"/>
                <w:szCs w:val="16"/>
                <w:rPrChange w:id="842" w:author="Brant McNeece" w:date="2021-09-07T19:52:00Z">
                  <w:rPr>
                    <w:ins w:id="843" w:author="Brant McNeece" w:date="2021-09-07T19:41:00Z"/>
                    <w:rFonts w:ascii="Calibri" w:eastAsia="Times New Roman" w:hAnsi="Calibri" w:cs="Calibri"/>
                    <w:color w:val="000000"/>
                    <w:sz w:val="16"/>
                    <w:szCs w:val="16"/>
                  </w:rPr>
                </w:rPrChange>
              </w:rPr>
            </w:pPr>
            <w:ins w:id="844" w:author="Brant McNeece" w:date="2021-09-07T19:41:00Z">
              <w:r w:rsidRPr="002A3B59">
                <w:rPr>
                  <w:rFonts w:ascii="Times New Roman" w:eastAsia="Times New Roman" w:hAnsi="Times New Roman" w:cs="Times New Roman"/>
                  <w:color w:val="000000"/>
                  <w:sz w:val="16"/>
                  <w:szCs w:val="16"/>
                  <w:rPrChange w:id="845" w:author="Brant McNeece" w:date="2021-09-07T19:52:00Z">
                    <w:rPr>
                      <w:rFonts w:ascii="Calibri" w:eastAsia="Times New Roman" w:hAnsi="Calibri" w:cs="Calibri"/>
                      <w:color w:val="000000"/>
                      <w:sz w:val="16"/>
                      <w:szCs w:val="16"/>
                    </w:rPr>
                  </w:rPrChange>
                </w:rPr>
                <w:t>33</w:t>
              </w:r>
            </w:ins>
          </w:p>
        </w:tc>
      </w:tr>
      <w:tr w:rsidR="00256DD7" w:rsidRPr="002A3B59" w14:paraId="153982E3" w14:textId="77777777" w:rsidTr="00B5391D">
        <w:trPr>
          <w:trHeight w:val="288"/>
          <w:ins w:id="846" w:author="Brant McNeece" w:date="2021-09-07T19:41:00Z"/>
        </w:trPr>
        <w:tc>
          <w:tcPr>
            <w:tcW w:w="0" w:type="auto"/>
            <w:tcBorders>
              <w:top w:val="nil"/>
              <w:left w:val="nil"/>
              <w:bottom w:val="nil"/>
              <w:right w:val="nil"/>
            </w:tcBorders>
            <w:shd w:val="clear" w:color="auto" w:fill="auto"/>
            <w:noWrap/>
            <w:vAlign w:val="bottom"/>
            <w:hideMark/>
          </w:tcPr>
          <w:p w14:paraId="71C66CD3" w14:textId="77777777" w:rsidR="00256DD7" w:rsidRPr="002A3B59" w:rsidRDefault="00256DD7" w:rsidP="00B5391D">
            <w:pPr>
              <w:jc w:val="center"/>
              <w:rPr>
                <w:ins w:id="847" w:author="Brant McNeece" w:date="2021-09-07T19:41:00Z"/>
                <w:rFonts w:ascii="Times New Roman" w:eastAsia="Times New Roman" w:hAnsi="Times New Roman" w:cs="Times New Roman"/>
                <w:color w:val="000000"/>
                <w:sz w:val="16"/>
                <w:szCs w:val="16"/>
                <w:rPrChange w:id="848" w:author="Brant McNeece" w:date="2021-09-07T19:52:00Z">
                  <w:rPr>
                    <w:ins w:id="84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449C1AD" w14:textId="77777777" w:rsidR="00256DD7" w:rsidRPr="002A3B59" w:rsidRDefault="00256DD7" w:rsidP="00B5391D">
            <w:pPr>
              <w:jc w:val="center"/>
              <w:rPr>
                <w:ins w:id="850"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7C9800C1" w14:textId="77777777" w:rsidR="00256DD7" w:rsidRPr="002A3B59" w:rsidRDefault="00256DD7" w:rsidP="00B5391D">
            <w:pPr>
              <w:jc w:val="center"/>
              <w:rPr>
                <w:ins w:id="851"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6E61F66E" w14:textId="77777777" w:rsidR="00256DD7" w:rsidRPr="002A3B59" w:rsidRDefault="00256DD7" w:rsidP="00B5391D">
            <w:pPr>
              <w:jc w:val="center"/>
              <w:rPr>
                <w:ins w:id="852" w:author="Brant McNeece" w:date="2021-09-07T19:41:00Z"/>
                <w:rFonts w:ascii="Times New Roman" w:eastAsia="Times New Roman" w:hAnsi="Times New Roman" w:cs="Times New Roman"/>
                <w:color w:val="000000"/>
                <w:sz w:val="16"/>
                <w:szCs w:val="16"/>
                <w:rPrChange w:id="853" w:author="Brant McNeece" w:date="2021-09-07T19:52:00Z">
                  <w:rPr>
                    <w:ins w:id="854" w:author="Brant McNeece" w:date="2021-09-07T19:41:00Z"/>
                    <w:rFonts w:ascii="Calibri" w:eastAsia="Times New Roman" w:hAnsi="Calibri" w:cs="Calibri"/>
                    <w:color w:val="000000"/>
                    <w:sz w:val="16"/>
                    <w:szCs w:val="16"/>
                  </w:rPr>
                </w:rPrChange>
              </w:rPr>
            </w:pPr>
            <w:ins w:id="855" w:author="Brant McNeece" w:date="2021-09-07T19:41:00Z">
              <w:r w:rsidRPr="002A3B59">
                <w:rPr>
                  <w:rFonts w:ascii="Times New Roman" w:eastAsia="Times New Roman" w:hAnsi="Times New Roman" w:cs="Times New Roman"/>
                  <w:color w:val="000000"/>
                  <w:sz w:val="16"/>
                  <w:szCs w:val="16"/>
                  <w:rPrChange w:id="856" w:author="Brant McNeece" w:date="2021-09-07T19:52:00Z">
                    <w:rPr>
                      <w:rFonts w:ascii="Calibri" w:eastAsia="Times New Roman" w:hAnsi="Calibri" w:cs="Calibri"/>
                      <w:color w:val="000000"/>
                      <w:sz w:val="16"/>
                      <w:szCs w:val="16"/>
                    </w:rPr>
                  </w:rPrChange>
                </w:rPr>
                <w:t>38.96 - 44.01</w:t>
              </w:r>
            </w:ins>
          </w:p>
        </w:tc>
        <w:tc>
          <w:tcPr>
            <w:tcW w:w="0" w:type="auto"/>
            <w:tcBorders>
              <w:top w:val="nil"/>
              <w:left w:val="nil"/>
              <w:bottom w:val="nil"/>
              <w:right w:val="nil"/>
            </w:tcBorders>
            <w:shd w:val="clear" w:color="auto" w:fill="auto"/>
            <w:noWrap/>
            <w:vAlign w:val="bottom"/>
            <w:hideMark/>
          </w:tcPr>
          <w:p w14:paraId="3F37BFCA" w14:textId="77777777" w:rsidR="00256DD7" w:rsidRPr="002A3B59" w:rsidRDefault="00256DD7" w:rsidP="00B5391D">
            <w:pPr>
              <w:jc w:val="center"/>
              <w:rPr>
                <w:ins w:id="857" w:author="Brant McNeece" w:date="2021-09-07T19:41:00Z"/>
                <w:rFonts w:ascii="Times New Roman" w:eastAsia="Times New Roman" w:hAnsi="Times New Roman" w:cs="Times New Roman"/>
                <w:color w:val="000000"/>
                <w:sz w:val="16"/>
                <w:szCs w:val="16"/>
                <w:rPrChange w:id="858" w:author="Brant McNeece" w:date="2021-09-07T19:52:00Z">
                  <w:rPr>
                    <w:ins w:id="859" w:author="Brant McNeece" w:date="2021-09-07T19:41:00Z"/>
                    <w:rFonts w:ascii="Calibri" w:eastAsia="Times New Roman" w:hAnsi="Calibri" w:cs="Calibri"/>
                    <w:color w:val="000000"/>
                    <w:sz w:val="16"/>
                    <w:szCs w:val="16"/>
                  </w:rPr>
                </w:rPrChange>
              </w:rPr>
            </w:pPr>
            <w:ins w:id="860" w:author="Brant McNeece" w:date="2021-09-07T19:41:00Z">
              <w:r w:rsidRPr="002A3B59">
                <w:rPr>
                  <w:rFonts w:ascii="Times New Roman" w:eastAsia="Times New Roman" w:hAnsi="Times New Roman" w:cs="Times New Roman"/>
                  <w:color w:val="000000"/>
                  <w:sz w:val="16"/>
                  <w:szCs w:val="16"/>
                  <w:rPrChange w:id="861" w:author="Brant McNeece" w:date="2021-09-07T19:52:00Z">
                    <w:rPr>
                      <w:rFonts w:ascii="Calibri" w:eastAsia="Times New Roman" w:hAnsi="Calibri" w:cs="Calibri"/>
                      <w:color w:val="000000"/>
                      <w:sz w:val="16"/>
                      <w:szCs w:val="16"/>
                    </w:rPr>
                  </w:rPrChange>
                </w:rPr>
                <w:t>Gm05_32327497_T_C-Gm05_32565157_T_C</w:t>
              </w:r>
            </w:ins>
          </w:p>
        </w:tc>
        <w:tc>
          <w:tcPr>
            <w:tcW w:w="0" w:type="auto"/>
            <w:tcBorders>
              <w:top w:val="nil"/>
              <w:left w:val="nil"/>
              <w:bottom w:val="nil"/>
              <w:right w:val="nil"/>
            </w:tcBorders>
            <w:shd w:val="clear" w:color="auto" w:fill="auto"/>
            <w:noWrap/>
            <w:vAlign w:val="bottom"/>
            <w:hideMark/>
          </w:tcPr>
          <w:p w14:paraId="58C57C87" w14:textId="77777777" w:rsidR="00256DD7" w:rsidRPr="002A3B59" w:rsidRDefault="00256DD7" w:rsidP="00B5391D">
            <w:pPr>
              <w:jc w:val="center"/>
              <w:rPr>
                <w:ins w:id="862" w:author="Brant McNeece" w:date="2021-09-07T19:41:00Z"/>
                <w:rFonts w:ascii="Times New Roman" w:eastAsia="Times New Roman" w:hAnsi="Times New Roman" w:cs="Times New Roman"/>
                <w:color w:val="000000"/>
                <w:sz w:val="16"/>
                <w:szCs w:val="16"/>
                <w:rPrChange w:id="863" w:author="Brant McNeece" w:date="2021-09-07T19:52:00Z">
                  <w:rPr>
                    <w:ins w:id="864" w:author="Brant McNeece" w:date="2021-09-07T19:41:00Z"/>
                    <w:rFonts w:ascii="Calibri" w:eastAsia="Times New Roman" w:hAnsi="Calibri" w:cs="Calibri"/>
                    <w:color w:val="000000"/>
                    <w:sz w:val="16"/>
                    <w:szCs w:val="16"/>
                  </w:rPr>
                </w:rPrChange>
              </w:rPr>
            </w:pPr>
            <w:ins w:id="865" w:author="Brant McNeece" w:date="2021-09-07T19:41:00Z">
              <w:r w:rsidRPr="002A3B59">
                <w:rPr>
                  <w:rFonts w:ascii="Times New Roman" w:eastAsia="Times New Roman" w:hAnsi="Times New Roman" w:cs="Times New Roman"/>
                  <w:color w:val="000000"/>
                  <w:sz w:val="16"/>
                  <w:szCs w:val="16"/>
                  <w:rPrChange w:id="866" w:author="Brant McNeece" w:date="2021-09-07T19:52:00Z">
                    <w:rPr>
                      <w:rFonts w:ascii="Calibri" w:eastAsia="Times New Roman" w:hAnsi="Calibri" w:cs="Calibri"/>
                      <w:color w:val="000000"/>
                      <w:sz w:val="16"/>
                      <w:szCs w:val="16"/>
                    </w:rPr>
                  </w:rPrChange>
                </w:rPr>
                <w:t>3.9691</w:t>
              </w:r>
            </w:ins>
          </w:p>
        </w:tc>
        <w:tc>
          <w:tcPr>
            <w:tcW w:w="0" w:type="auto"/>
            <w:tcBorders>
              <w:top w:val="nil"/>
              <w:left w:val="nil"/>
              <w:bottom w:val="nil"/>
              <w:right w:val="nil"/>
            </w:tcBorders>
            <w:shd w:val="clear" w:color="auto" w:fill="auto"/>
            <w:noWrap/>
            <w:vAlign w:val="bottom"/>
            <w:hideMark/>
          </w:tcPr>
          <w:p w14:paraId="2B472036" w14:textId="77777777" w:rsidR="00256DD7" w:rsidRPr="002A3B59" w:rsidRDefault="00256DD7" w:rsidP="00B5391D">
            <w:pPr>
              <w:jc w:val="center"/>
              <w:rPr>
                <w:ins w:id="867" w:author="Brant McNeece" w:date="2021-09-07T19:41:00Z"/>
                <w:rFonts w:ascii="Times New Roman" w:eastAsia="Times New Roman" w:hAnsi="Times New Roman" w:cs="Times New Roman"/>
                <w:color w:val="000000"/>
                <w:sz w:val="16"/>
                <w:szCs w:val="16"/>
                <w:rPrChange w:id="868" w:author="Brant McNeece" w:date="2021-09-07T19:52:00Z">
                  <w:rPr>
                    <w:ins w:id="869" w:author="Brant McNeece" w:date="2021-09-07T19:41:00Z"/>
                    <w:rFonts w:ascii="Calibri" w:eastAsia="Times New Roman" w:hAnsi="Calibri" w:cs="Calibri"/>
                    <w:color w:val="000000"/>
                    <w:sz w:val="16"/>
                    <w:szCs w:val="16"/>
                  </w:rPr>
                </w:rPrChange>
              </w:rPr>
            </w:pPr>
            <w:ins w:id="870" w:author="Brant McNeece" w:date="2021-09-07T19:41:00Z">
              <w:r w:rsidRPr="002A3B59">
                <w:rPr>
                  <w:rFonts w:ascii="Times New Roman" w:eastAsia="Times New Roman" w:hAnsi="Times New Roman" w:cs="Times New Roman"/>
                  <w:color w:val="000000"/>
                  <w:sz w:val="16"/>
                  <w:szCs w:val="16"/>
                  <w:rPrChange w:id="871" w:author="Brant McNeece" w:date="2021-09-07T19:52:00Z">
                    <w:rPr>
                      <w:rFonts w:ascii="Calibri" w:eastAsia="Times New Roman" w:hAnsi="Calibri" w:cs="Calibri"/>
                      <w:color w:val="000000"/>
                      <w:sz w:val="16"/>
                      <w:szCs w:val="16"/>
                    </w:rPr>
                  </w:rPrChange>
                </w:rPr>
                <w:t>-0.2067</w:t>
              </w:r>
            </w:ins>
          </w:p>
        </w:tc>
        <w:tc>
          <w:tcPr>
            <w:tcW w:w="0" w:type="auto"/>
            <w:tcBorders>
              <w:top w:val="nil"/>
              <w:left w:val="nil"/>
              <w:bottom w:val="nil"/>
              <w:right w:val="nil"/>
            </w:tcBorders>
            <w:shd w:val="clear" w:color="auto" w:fill="auto"/>
            <w:noWrap/>
            <w:vAlign w:val="bottom"/>
            <w:hideMark/>
          </w:tcPr>
          <w:p w14:paraId="62AB70EF" w14:textId="77777777" w:rsidR="00256DD7" w:rsidRPr="002A3B59" w:rsidRDefault="00256DD7" w:rsidP="00B5391D">
            <w:pPr>
              <w:jc w:val="center"/>
              <w:rPr>
                <w:ins w:id="872" w:author="Brant McNeece" w:date="2021-09-07T19:41:00Z"/>
                <w:rFonts w:ascii="Times New Roman" w:eastAsia="Times New Roman" w:hAnsi="Times New Roman" w:cs="Times New Roman"/>
                <w:color w:val="000000"/>
                <w:sz w:val="16"/>
                <w:szCs w:val="16"/>
                <w:rPrChange w:id="873" w:author="Brant McNeece" w:date="2021-09-07T19:52:00Z">
                  <w:rPr>
                    <w:ins w:id="874" w:author="Brant McNeece" w:date="2021-09-07T19:41:00Z"/>
                    <w:rFonts w:ascii="Calibri" w:eastAsia="Times New Roman" w:hAnsi="Calibri" w:cs="Calibri"/>
                    <w:color w:val="000000"/>
                    <w:sz w:val="16"/>
                    <w:szCs w:val="16"/>
                  </w:rPr>
                </w:rPrChange>
              </w:rPr>
            </w:pPr>
            <w:ins w:id="875" w:author="Brant McNeece" w:date="2021-09-07T19:41:00Z">
              <w:r w:rsidRPr="002A3B59">
                <w:rPr>
                  <w:rFonts w:ascii="Times New Roman" w:eastAsia="Times New Roman" w:hAnsi="Times New Roman" w:cs="Times New Roman"/>
                  <w:color w:val="000000"/>
                  <w:sz w:val="16"/>
                  <w:szCs w:val="16"/>
                  <w:rPrChange w:id="876" w:author="Brant McNeece" w:date="2021-09-07T19:52:00Z">
                    <w:rPr>
                      <w:rFonts w:ascii="Calibri" w:eastAsia="Times New Roman" w:hAnsi="Calibri" w:cs="Calibri"/>
                      <w:color w:val="000000"/>
                      <w:sz w:val="16"/>
                      <w:szCs w:val="16"/>
                    </w:rPr>
                  </w:rPrChange>
                </w:rPr>
                <w:t>4.1281</w:t>
              </w:r>
            </w:ins>
          </w:p>
        </w:tc>
        <w:tc>
          <w:tcPr>
            <w:tcW w:w="0" w:type="auto"/>
            <w:tcBorders>
              <w:top w:val="nil"/>
              <w:left w:val="nil"/>
              <w:bottom w:val="nil"/>
              <w:right w:val="nil"/>
            </w:tcBorders>
            <w:shd w:val="clear" w:color="auto" w:fill="auto"/>
            <w:noWrap/>
            <w:vAlign w:val="bottom"/>
            <w:hideMark/>
          </w:tcPr>
          <w:p w14:paraId="66187F4D" w14:textId="77777777" w:rsidR="00256DD7" w:rsidRPr="002A3B59" w:rsidRDefault="00256DD7" w:rsidP="00B5391D">
            <w:pPr>
              <w:jc w:val="center"/>
              <w:rPr>
                <w:ins w:id="877" w:author="Brant McNeece" w:date="2021-09-07T19:41:00Z"/>
                <w:rFonts w:ascii="Times New Roman" w:eastAsia="Times New Roman" w:hAnsi="Times New Roman" w:cs="Times New Roman"/>
                <w:color w:val="000000"/>
                <w:sz w:val="16"/>
                <w:szCs w:val="16"/>
                <w:rPrChange w:id="878" w:author="Brant McNeece" w:date="2021-09-07T19:52:00Z">
                  <w:rPr>
                    <w:ins w:id="879" w:author="Brant McNeece" w:date="2021-09-07T19:41:00Z"/>
                    <w:rFonts w:ascii="Calibri" w:eastAsia="Times New Roman" w:hAnsi="Calibri" w:cs="Calibri"/>
                    <w:color w:val="000000"/>
                    <w:sz w:val="16"/>
                    <w:szCs w:val="16"/>
                  </w:rPr>
                </w:rPrChange>
              </w:rPr>
            </w:pPr>
            <w:ins w:id="880" w:author="Brant McNeece" w:date="2021-09-07T19:41:00Z">
              <w:r w:rsidRPr="002A3B59">
                <w:rPr>
                  <w:rFonts w:ascii="Times New Roman" w:eastAsia="Times New Roman" w:hAnsi="Times New Roman" w:cs="Times New Roman"/>
                  <w:color w:val="000000"/>
                  <w:sz w:val="16"/>
                  <w:szCs w:val="16"/>
                  <w:rPrChange w:id="881"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54D89E30" w14:textId="77777777" w:rsidR="00256DD7" w:rsidRPr="002A3B59" w:rsidRDefault="00256DD7" w:rsidP="00B5391D">
            <w:pPr>
              <w:jc w:val="center"/>
              <w:rPr>
                <w:ins w:id="882" w:author="Brant McNeece" w:date="2021-09-07T19:41:00Z"/>
                <w:rFonts w:ascii="Times New Roman" w:eastAsia="Times New Roman" w:hAnsi="Times New Roman" w:cs="Times New Roman"/>
                <w:color w:val="000000"/>
                <w:sz w:val="16"/>
                <w:szCs w:val="16"/>
                <w:rPrChange w:id="883" w:author="Brant McNeece" w:date="2021-09-07T19:52:00Z">
                  <w:rPr>
                    <w:ins w:id="884" w:author="Brant McNeece" w:date="2021-09-07T19:41:00Z"/>
                    <w:rFonts w:ascii="Calibri" w:eastAsia="Times New Roman" w:hAnsi="Calibri" w:cs="Calibri"/>
                    <w:color w:val="000000"/>
                    <w:sz w:val="16"/>
                    <w:szCs w:val="16"/>
                  </w:rPr>
                </w:rPrChange>
              </w:rPr>
            </w:pPr>
            <w:ins w:id="885" w:author="Brant McNeece" w:date="2021-09-07T19:41:00Z">
              <w:r w:rsidRPr="002A3B59">
                <w:rPr>
                  <w:rFonts w:ascii="Times New Roman" w:eastAsia="Times New Roman" w:hAnsi="Times New Roman" w:cs="Times New Roman"/>
                  <w:color w:val="000000"/>
                  <w:sz w:val="16"/>
                  <w:szCs w:val="16"/>
                  <w:rPrChange w:id="886" w:author="Brant McNeece" w:date="2021-09-07T19:52:00Z">
                    <w:rPr>
                      <w:rFonts w:ascii="Calibri" w:eastAsia="Times New Roman" w:hAnsi="Calibri" w:cs="Calibri"/>
                      <w:color w:val="000000"/>
                      <w:sz w:val="16"/>
                      <w:szCs w:val="16"/>
                    </w:rPr>
                  </w:rPrChange>
                </w:rPr>
                <w:t>33</w:t>
              </w:r>
            </w:ins>
          </w:p>
        </w:tc>
      </w:tr>
      <w:tr w:rsidR="00256DD7" w:rsidRPr="002A3B59" w14:paraId="09DE6D2D" w14:textId="77777777" w:rsidTr="00B5391D">
        <w:trPr>
          <w:trHeight w:val="288"/>
          <w:ins w:id="887" w:author="Brant McNeece" w:date="2021-09-07T19:41:00Z"/>
        </w:trPr>
        <w:tc>
          <w:tcPr>
            <w:tcW w:w="0" w:type="auto"/>
            <w:tcBorders>
              <w:top w:val="nil"/>
              <w:left w:val="nil"/>
              <w:bottom w:val="nil"/>
              <w:right w:val="nil"/>
            </w:tcBorders>
            <w:shd w:val="clear" w:color="auto" w:fill="auto"/>
            <w:noWrap/>
            <w:vAlign w:val="bottom"/>
            <w:hideMark/>
          </w:tcPr>
          <w:p w14:paraId="5A5F0412" w14:textId="77777777" w:rsidR="00256DD7" w:rsidRPr="002A3B59" w:rsidRDefault="00256DD7" w:rsidP="00B5391D">
            <w:pPr>
              <w:jc w:val="center"/>
              <w:rPr>
                <w:ins w:id="888" w:author="Brant McNeece" w:date="2021-09-07T19:41:00Z"/>
                <w:rFonts w:ascii="Times New Roman" w:eastAsia="Times New Roman" w:hAnsi="Times New Roman" w:cs="Times New Roman"/>
                <w:color w:val="000000"/>
                <w:sz w:val="16"/>
                <w:szCs w:val="16"/>
                <w:rPrChange w:id="889" w:author="Brant McNeece" w:date="2021-09-07T19:52:00Z">
                  <w:rPr>
                    <w:ins w:id="890"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0A2C1CEE" w14:textId="77777777" w:rsidR="00256DD7" w:rsidRPr="002A3B59" w:rsidRDefault="00256DD7" w:rsidP="00B5391D">
            <w:pPr>
              <w:jc w:val="center"/>
              <w:rPr>
                <w:ins w:id="891" w:author="Brant McNeece" w:date="2021-09-07T19:41:00Z"/>
                <w:rFonts w:ascii="Times New Roman" w:eastAsia="Times New Roman" w:hAnsi="Times New Roman" w:cs="Times New Roman"/>
                <w:color w:val="000000"/>
                <w:sz w:val="16"/>
                <w:szCs w:val="16"/>
                <w:rPrChange w:id="892" w:author="Brant McNeece" w:date="2021-09-07T19:52:00Z">
                  <w:rPr>
                    <w:ins w:id="893" w:author="Brant McNeece" w:date="2021-09-07T19:41:00Z"/>
                    <w:rFonts w:ascii="Calibri" w:eastAsia="Times New Roman" w:hAnsi="Calibri" w:cs="Calibri"/>
                    <w:color w:val="000000"/>
                    <w:sz w:val="16"/>
                    <w:szCs w:val="16"/>
                  </w:rPr>
                </w:rPrChange>
              </w:rPr>
            </w:pPr>
            <w:ins w:id="894" w:author="Brant McNeece" w:date="2021-09-07T19:41:00Z">
              <w:r w:rsidRPr="002A3B59">
                <w:rPr>
                  <w:rFonts w:ascii="Times New Roman" w:eastAsia="Times New Roman" w:hAnsi="Times New Roman" w:cs="Times New Roman"/>
                  <w:color w:val="000000"/>
                  <w:sz w:val="16"/>
                  <w:szCs w:val="16"/>
                  <w:rPrChange w:id="895" w:author="Brant McNeece" w:date="2021-09-07T19:52:00Z">
                    <w:rPr>
                      <w:rFonts w:ascii="Calibri" w:eastAsia="Times New Roman" w:hAnsi="Calibri" w:cs="Calibri"/>
                      <w:color w:val="000000"/>
                      <w:sz w:val="16"/>
                      <w:szCs w:val="16"/>
                    </w:rPr>
                  </w:rPrChange>
                </w:rPr>
                <w:t>qOil-6-1</w:t>
              </w:r>
            </w:ins>
          </w:p>
        </w:tc>
        <w:tc>
          <w:tcPr>
            <w:tcW w:w="0" w:type="auto"/>
            <w:tcBorders>
              <w:top w:val="nil"/>
              <w:left w:val="nil"/>
              <w:bottom w:val="nil"/>
              <w:right w:val="nil"/>
            </w:tcBorders>
            <w:shd w:val="clear" w:color="auto" w:fill="auto"/>
            <w:noWrap/>
            <w:vAlign w:val="bottom"/>
            <w:hideMark/>
          </w:tcPr>
          <w:p w14:paraId="595E89A3" w14:textId="77777777" w:rsidR="00256DD7" w:rsidRPr="002A3B59" w:rsidRDefault="00256DD7" w:rsidP="00B5391D">
            <w:pPr>
              <w:jc w:val="center"/>
              <w:rPr>
                <w:ins w:id="896" w:author="Brant McNeece" w:date="2021-09-07T19:41:00Z"/>
                <w:rFonts w:ascii="Times New Roman" w:eastAsia="Times New Roman" w:hAnsi="Times New Roman" w:cs="Times New Roman"/>
                <w:color w:val="000000"/>
                <w:sz w:val="16"/>
                <w:szCs w:val="16"/>
                <w:rPrChange w:id="897" w:author="Brant McNeece" w:date="2021-09-07T19:52:00Z">
                  <w:rPr>
                    <w:ins w:id="898" w:author="Brant McNeece" w:date="2021-09-07T19:41:00Z"/>
                    <w:rFonts w:ascii="Calibri" w:eastAsia="Times New Roman" w:hAnsi="Calibri" w:cs="Calibri"/>
                    <w:color w:val="000000"/>
                    <w:sz w:val="16"/>
                    <w:szCs w:val="16"/>
                  </w:rPr>
                </w:rPrChange>
              </w:rPr>
            </w:pPr>
            <w:ins w:id="899" w:author="Brant McNeece" w:date="2021-09-07T19:41:00Z">
              <w:r w:rsidRPr="002A3B59">
                <w:rPr>
                  <w:rFonts w:ascii="Times New Roman" w:eastAsia="Times New Roman" w:hAnsi="Times New Roman" w:cs="Times New Roman"/>
                  <w:color w:val="000000"/>
                  <w:sz w:val="16"/>
                  <w:szCs w:val="16"/>
                  <w:rPrChange w:id="900" w:author="Brant McNeece" w:date="2021-09-07T19:52:00Z">
                    <w:rPr>
                      <w:rFonts w:ascii="Calibri" w:eastAsia="Times New Roman" w:hAnsi="Calibri" w:cs="Calibri"/>
                      <w:color w:val="000000"/>
                      <w:sz w:val="16"/>
                      <w:szCs w:val="16"/>
                    </w:rPr>
                  </w:rPrChange>
                </w:rPr>
                <w:t>Gm06</w:t>
              </w:r>
            </w:ins>
          </w:p>
        </w:tc>
        <w:tc>
          <w:tcPr>
            <w:tcW w:w="0" w:type="auto"/>
            <w:tcBorders>
              <w:top w:val="nil"/>
              <w:left w:val="nil"/>
              <w:bottom w:val="nil"/>
              <w:right w:val="nil"/>
            </w:tcBorders>
            <w:shd w:val="clear" w:color="auto" w:fill="auto"/>
            <w:noWrap/>
            <w:vAlign w:val="bottom"/>
            <w:hideMark/>
          </w:tcPr>
          <w:p w14:paraId="1AD30E61" w14:textId="77777777" w:rsidR="00256DD7" w:rsidRPr="002A3B59" w:rsidRDefault="00256DD7" w:rsidP="00B5391D">
            <w:pPr>
              <w:jc w:val="center"/>
              <w:rPr>
                <w:ins w:id="901" w:author="Brant McNeece" w:date="2021-09-07T19:41:00Z"/>
                <w:rFonts w:ascii="Times New Roman" w:eastAsia="Times New Roman" w:hAnsi="Times New Roman" w:cs="Times New Roman"/>
                <w:color w:val="000000"/>
                <w:sz w:val="16"/>
                <w:szCs w:val="16"/>
                <w:rPrChange w:id="902" w:author="Brant McNeece" w:date="2021-09-07T19:52:00Z">
                  <w:rPr>
                    <w:ins w:id="903" w:author="Brant McNeece" w:date="2021-09-07T19:41:00Z"/>
                    <w:rFonts w:ascii="Calibri" w:eastAsia="Times New Roman" w:hAnsi="Calibri" w:cs="Calibri"/>
                    <w:color w:val="000000"/>
                    <w:sz w:val="16"/>
                    <w:szCs w:val="16"/>
                  </w:rPr>
                </w:rPrChange>
              </w:rPr>
            </w:pPr>
            <w:ins w:id="904" w:author="Brant McNeece" w:date="2021-09-07T19:41:00Z">
              <w:r w:rsidRPr="002A3B59">
                <w:rPr>
                  <w:rFonts w:ascii="Times New Roman" w:eastAsia="Times New Roman" w:hAnsi="Times New Roman" w:cs="Times New Roman"/>
                  <w:color w:val="000000"/>
                  <w:sz w:val="16"/>
                  <w:szCs w:val="16"/>
                  <w:rPrChange w:id="905" w:author="Brant McNeece" w:date="2021-09-07T19:52:00Z">
                    <w:rPr>
                      <w:rFonts w:ascii="Calibri" w:eastAsia="Times New Roman" w:hAnsi="Calibri" w:cs="Calibri"/>
                      <w:color w:val="000000"/>
                      <w:sz w:val="16"/>
                      <w:szCs w:val="16"/>
                    </w:rPr>
                  </w:rPrChange>
                </w:rPr>
                <w:t>5.19 - 14.51</w:t>
              </w:r>
            </w:ins>
          </w:p>
        </w:tc>
        <w:tc>
          <w:tcPr>
            <w:tcW w:w="0" w:type="auto"/>
            <w:tcBorders>
              <w:top w:val="nil"/>
              <w:left w:val="nil"/>
              <w:bottom w:val="nil"/>
              <w:right w:val="nil"/>
            </w:tcBorders>
            <w:shd w:val="clear" w:color="auto" w:fill="auto"/>
            <w:noWrap/>
            <w:vAlign w:val="bottom"/>
            <w:hideMark/>
          </w:tcPr>
          <w:p w14:paraId="2DDB62C0" w14:textId="77777777" w:rsidR="00256DD7" w:rsidRPr="002A3B59" w:rsidRDefault="00256DD7" w:rsidP="00B5391D">
            <w:pPr>
              <w:jc w:val="center"/>
              <w:rPr>
                <w:ins w:id="906" w:author="Brant McNeece" w:date="2021-09-07T19:41:00Z"/>
                <w:rFonts w:ascii="Times New Roman" w:eastAsia="Times New Roman" w:hAnsi="Times New Roman" w:cs="Times New Roman"/>
                <w:color w:val="000000"/>
                <w:sz w:val="16"/>
                <w:szCs w:val="16"/>
                <w:rPrChange w:id="907" w:author="Brant McNeece" w:date="2021-09-07T19:52:00Z">
                  <w:rPr>
                    <w:ins w:id="908" w:author="Brant McNeece" w:date="2021-09-07T19:41:00Z"/>
                    <w:rFonts w:ascii="Calibri" w:eastAsia="Times New Roman" w:hAnsi="Calibri" w:cs="Calibri"/>
                    <w:color w:val="000000"/>
                    <w:sz w:val="16"/>
                    <w:szCs w:val="16"/>
                  </w:rPr>
                </w:rPrChange>
              </w:rPr>
            </w:pPr>
            <w:ins w:id="909" w:author="Brant McNeece" w:date="2021-09-07T19:41:00Z">
              <w:r w:rsidRPr="002A3B59">
                <w:rPr>
                  <w:rFonts w:ascii="Times New Roman" w:eastAsia="Times New Roman" w:hAnsi="Times New Roman" w:cs="Times New Roman"/>
                  <w:color w:val="000000"/>
                  <w:sz w:val="16"/>
                  <w:szCs w:val="16"/>
                  <w:rPrChange w:id="910" w:author="Brant McNeece" w:date="2021-09-07T19:52:00Z">
                    <w:rPr>
                      <w:rFonts w:ascii="Calibri" w:eastAsia="Times New Roman" w:hAnsi="Calibri" w:cs="Calibri"/>
                      <w:color w:val="000000"/>
                      <w:sz w:val="16"/>
                      <w:szCs w:val="16"/>
                    </w:rPr>
                  </w:rPrChange>
                </w:rPr>
                <w:t>Gm06_790146_T_G-Gm06_1387164_A_G</w:t>
              </w:r>
            </w:ins>
          </w:p>
        </w:tc>
        <w:tc>
          <w:tcPr>
            <w:tcW w:w="0" w:type="auto"/>
            <w:tcBorders>
              <w:top w:val="nil"/>
              <w:left w:val="nil"/>
              <w:bottom w:val="nil"/>
              <w:right w:val="nil"/>
            </w:tcBorders>
            <w:shd w:val="clear" w:color="auto" w:fill="auto"/>
            <w:noWrap/>
            <w:vAlign w:val="bottom"/>
            <w:hideMark/>
          </w:tcPr>
          <w:p w14:paraId="54682C7A" w14:textId="77777777" w:rsidR="00256DD7" w:rsidRPr="002A3B59" w:rsidRDefault="00256DD7" w:rsidP="00B5391D">
            <w:pPr>
              <w:jc w:val="center"/>
              <w:rPr>
                <w:ins w:id="911" w:author="Brant McNeece" w:date="2021-09-07T19:41:00Z"/>
                <w:rFonts w:ascii="Times New Roman" w:eastAsia="Times New Roman" w:hAnsi="Times New Roman" w:cs="Times New Roman"/>
                <w:color w:val="000000"/>
                <w:sz w:val="16"/>
                <w:szCs w:val="16"/>
                <w:rPrChange w:id="912" w:author="Brant McNeece" w:date="2021-09-07T19:52:00Z">
                  <w:rPr>
                    <w:ins w:id="913" w:author="Brant McNeece" w:date="2021-09-07T19:41:00Z"/>
                    <w:rFonts w:ascii="Calibri" w:eastAsia="Times New Roman" w:hAnsi="Calibri" w:cs="Calibri"/>
                    <w:color w:val="000000"/>
                    <w:sz w:val="16"/>
                    <w:szCs w:val="16"/>
                  </w:rPr>
                </w:rPrChange>
              </w:rPr>
            </w:pPr>
            <w:ins w:id="914" w:author="Brant McNeece" w:date="2021-09-07T19:41:00Z">
              <w:r w:rsidRPr="002A3B59">
                <w:rPr>
                  <w:rFonts w:ascii="Times New Roman" w:eastAsia="Times New Roman" w:hAnsi="Times New Roman" w:cs="Times New Roman"/>
                  <w:color w:val="000000"/>
                  <w:sz w:val="16"/>
                  <w:szCs w:val="16"/>
                  <w:rPrChange w:id="915" w:author="Brant McNeece" w:date="2021-09-07T19:52:00Z">
                    <w:rPr>
                      <w:rFonts w:ascii="Calibri" w:eastAsia="Times New Roman" w:hAnsi="Calibri" w:cs="Calibri"/>
                      <w:color w:val="000000"/>
                      <w:sz w:val="16"/>
                      <w:szCs w:val="16"/>
                    </w:rPr>
                  </w:rPrChange>
                </w:rPr>
                <w:t>3.5387</w:t>
              </w:r>
            </w:ins>
          </w:p>
        </w:tc>
        <w:tc>
          <w:tcPr>
            <w:tcW w:w="0" w:type="auto"/>
            <w:tcBorders>
              <w:top w:val="nil"/>
              <w:left w:val="nil"/>
              <w:bottom w:val="nil"/>
              <w:right w:val="nil"/>
            </w:tcBorders>
            <w:shd w:val="clear" w:color="auto" w:fill="auto"/>
            <w:noWrap/>
            <w:vAlign w:val="bottom"/>
            <w:hideMark/>
          </w:tcPr>
          <w:p w14:paraId="3B7F1E29" w14:textId="77777777" w:rsidR="00256DD7" w:rsidRPr="002A3B59" w:rsidRDefault="00256DD7" w:rsidP="00B5391D">
            <w:pPr>
              <w:jc w:val="center"/>
              <w:rPr>
                <w:ins w:id="916" w:author="Brant McNeece" w:date="2021-09-07T19:41:00Z"/>
                <w:rFonts w:ascii="Times New Roman" w:eastAsia="Times New Roman" w:hAnsi="Times New Roman" w:cs="Times New Roman"/>
                <w:color w:val="000000"/>
                <w:sz w:val="16"/>
                <w:szCs w:val="16"/>
                <w:rPrChange w:id="917" w:author="Brant McNeece" w:date="2021-09-07T19:52:00Z">
                  <w:rPr>
                    <w:ins w:id="918" w:author="Brant McNeece" w:date="2021-09-07T19:41:00Z"/>
                    <w:rFonts w:ascii="Calibri" w:eastAsia="Times New Roman" w:hAnsi="Calibri" w:cs="Calibri"/>
                    <w:color w:val="000000"/>
                    <w:sz w:val="16"/>
                    <w:szCs w:val="16"/>
                  </w:rPr>
                </w:rPrChange>
              </w:rPr>
            </w:pPr>
            <w:ins w:id="919" w:author="Brant McNeece" w:date="2021-09-07T19:41:00Z">
              <w:r w:rsidRPr="002A3B59">
                <w:rPr>
                  <w:rFonts w:ascii="Times New Roman" w:eastAsia="Times New Roman" w:hAnsi="Times New Roman" w:cs="Times New Roman"/>
                  <w:color w:val="000000"/>
                  <w:sz w:val="16"/>
                  <w:szCs w:val="16"/>
                  <w:rPrChange w:id="920" w:author="Brant McNeece" w:date="2021-09-07T19:52:00Z">
                    <w:rPr>
                      <w:rFonts w:ascii="Calibri" w:eastAsia="Times New Roman" w:hAnsi="Calibri" w:cs="Calibri"/>
                      <w:color w:val="000000"/>
                      <w:sz w:val="16"/>
                      <w:szCs w:val="16"/>
                    </w:rPr>
                  </w:rPrChange>
                </w:rPr>
                <w:t>-0.2041</w:t>
              </w:r>
            </w:ins>
          </w:p>
        </w:tc>
        <w:tc>
          <w:tcPr>
            <w:tcW w:w="0" w:type="auto"/>
            <w:tcBorders>
              <w:top w:val="nil"/>
              <w:left w:val="nil"/>
              <w:bottom w:val="nil"/>
              <w:right w:val="nil"/>
            </w:tcBorders>
            <w:shd w:val="clear" w:color="auto" w:fill="auto"/>
            <w:noWrap/>
            <w:vAlign w:val="bottom"/>
            <w:hideMark/>
          </w:tcPr>
          <w:p w14:paraId="16B4DC92" w14:textId="77777777" w:rsidR="00256DD7" w:rsidRPr="002A3B59" w:rsidRDefault="00256DD7" w:rsidP="00B5391D">
            <w:pPr>
              <w:jc w:val="center"/>
              <w:rPr>
                <w:ins w:id="921" w:author="Brant McNeece" w:date="2021-09-07T19:41:00Z"/>
                <w:rFonts w:ascii="Times New Roman" w:eastAsia="Times New Roman" w:hAnsi="Times New Roman" w:cs="Times New Roman"/>
                <w:color w:val="000000"/>
                <w:sz w:val="16"/>
                <w:szCs w:val="16"/>
                <w:rPrChange w:id="922" w:author="Brant McNeece" w:date="2021-09-07T19:52:00Z">
                  <w:rPr>
                    <w:ins w:id="923" w:author="Brant McNeece" w:date="2021-09-07T19:41:00Z"/>
                    <w:rFonts w:ascii="Calibri" w:eastAsia="Times New Roman" w:hAnsi="Calibri" w:cs="Calibri"/>
                    <w:color w:val="000000"/>
                    <w:sz w:val="16"/>
                    <w:szCs w:val="16"/>
                  </w:rPr>
                </w:rPrChange>
              </w:rPr>
            </w:pPr>
            <w:ins w:id="924" w:author="Brant McNeece" w:date="2021-09-07T19:41:00Z">
              <w:r w:rsidRPr="002A3B59">
                <w:rPr>
                  <w:rFonts w:ascii="Times New Roman" w:eastAsia="Times New Roman" w:hAnsi="Times New Roman" w:cs="Times New Roman"/>
                  <w:color w:val="000000"/>
                  <w:sz w:val="16"/>
                  <w:szCs w:val="16"/>
                  <w:rPrChange w:id="925" w:author="Brant McNeece" w:date="2021-09-07T19:52:00Z">
                    <w:rPr>
                      <w:rFonts w:ascii="Calibri" w:eastAsia="Times New Roman" w:hAnsi="Calibri" w:cs="Calibri"/>
                      <w:color w:val="000000"/>
                      <w:sz w:val="16"/>
                      <w:szCs w:val="16"/>
                    </w:rPr>
                  </w:rPrChange>
                </w:rPr>
                <w:t>4.0041</w:t>
              </w:r>
            </w:ins>
          </w:p>
        </w:tc>
        <w:tc>
          <w:tcPr>
            <w:tcW w:w="0" w:type="auto"/>
            <w:tcBorders>
              <w:top w:val="nil"/>
              <w:left w:val="nil"/>
              <w:bottom w:val="nil"/>
              <w:right w:val="nil"/>
            </w:tcBorders>
            <w:shd w:val="clear" w:color="auto" w:fill="auto"/>
            <w:noWrap/>
            <w:vAlign w:val="bottom"/>
            <w:hideMark/>
          </w:tcPr>
          <w:p w14:paraId="337E8011" w14:textId="77777777" w:rsidR="00256DD7" w:rsidRPr="002A3B59" w:rsidRDefault="00256DD7" w:rsidP="00B5391D">
            <w:pPr>
              <w:jc w:val="center"/>
              <w:rPr>
                <w:ins w:id="926" w:author="Brant McNeece" w:date="2021-09-07T19:41:00Z"/>
                <w:rFonts w:ascii="Times New Roman" w:eastAsia="Times New Roman" w:hAnsi="Times New Roman" w:cs="Times New Roman"/>
                <w:color w:val="000000"/>
                <w:sz w:val="16"/>
                <w:szCs w:val="16"/>
                <w:rPrChange w:id="927" w:author="Brant McNeece" w:date="2021-09-07T19:52:00Z">
                  <w:rPr>
                    <w:ins w:id="928" w:author="Brant McNeece" w:date="2021-09-07T19:41:00Z"/>
                    <w:rFonts w:ascii="Calibri" w:eastAsia="Times New Roman" w:hAnsi="Calibri" w:cs="Calibri"/>
                    <w:color w:val="000000"/>
                    <w:sz w:val="16"/>
                    <w:szCs w:val="16"/>
                  </w:rPr>
                </w:rPrChange>
              </w:rPr>
            </w:pPr>
            <w:ins w:id="929" w:author="Brant McNeece" w:date="2021-09-07T19:41:00Z">
              <w:r w:rsidRPr="002A3B59">
                <w:rPr>
                  <w:rFonts w:ascii="Times New Roman" w:eastAsia="Times New Roman" w:hAnsi="Times New Roman" w:cs="Times New Roman"/>
                  <w:color w:val="000000"/>
                  <w:sz w:val="16"/>
                  <w:szCs w:val="16"/>
                  <w:rPrChange w:id="930"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1703DA67" w14:textId="77777777" w:rsidR="00256DD7" w:rsidRPr="002A3B59" w:rsidRDefault="00256DD7" w:rsidP="00B5391D">
            <w:pPr>
              <w:jc w:val="center"/>
              <w:rPr>
                <w:ins w:id="931" w:author="Brant McNeece" w:date="2021-09-07T19:41:00Z"/>
                <w:rFonts w:ascii="Times New Roman" w:eastAsia="Times New Roman" w:hAnsi="Times New Roman" w:cs="Times New Roman"/>
                <w:color w:val="000000"/>
                <w:sz w:val="16"/>
                <w:szCs w:val="16"/>
                <w:rPrChange w:id="932" w:author="Brant McNeece" w:date="2021-09-07T19:52:00Z">
                  <w:rPr>
                    <w:ins w:id="933" w:author="Brant McNeece" w:date="2021-09-07T19:41:00Z"/>
                    <w:rFonts w:ascii="Calibri" w:eastAsia="Times New Roman" w:hAnsi="Calibri" w:cs="Calibri"/>
                    <w:color w:val="000000"/>
                    <w:sz w:val="16"/>
                    <w:szCs w:val="16"/>
                  </w:rPr>
                </w:rPrChange>
              </w:rPr>
            </w:pPr>
            <w:ins w:id="934" w:author="Brant McNeece" w:date="2021-09-07T19:41:00Z">
              <w:r w:rsidRPr="002A3B59">
                <w:rPr>
                  <w:rFonts w:ascii="Times New Roman" w:eastAsia="Times New Roman" w:hAnsi="Times New Roman" w:cs="Times New Roman"/>
                  <w:color w:val="000000"/>
                  <w:sz w:val="16"/>
                  <w:szCs w:val="16"/>
                  <w:rPrChange w:id="935" w:author="Brant McNeece" w:date="2021-09-07T19:52:00Z">
                    <w:rPr>
                      <w:rFonts w:ascii="Calibri" w:eastAsia="Times New Roman" w:hAnsi="Calibri" w:cs="Calibri"/>
                      <w:color w:val="000000"/>
                      <w:sz w:val="16"/>
                      <w:szCs w:val="16"/>
                    </w:rPr>
                  </w:rPrChange>
                </w:rPr>
                <w:t>33</w:t>
              </w:r>
            </w:ins>
          </w:p>
        </w:tc>
      </w:tr>
      <w:tr w:rsidR="00256DD7" w:rsidRPr="002A3B59" w14:paraId="5541B23E" w14:textId="77777777" w:rsidTr="00B5391D">
        <w:trPr>
          <w:trHeight w:val="288"/>
          <w:ins w:id="936" w:author="Brant McNeece" w:date="2021-09-07T19:41:00Z"/>
        </w:trPr>
        <w:tc>
          <w:tcPr>
            <w:tcW w:w="0" w:type="auto"/>
            <w:tcBorders>
              <w:top w:val="nil"/>
              <w:left w:val="nil"/>
              <w:bottom w:val="nil"/>
              <w:right w:val="nil"/>
            </w:tcBorders>
            <w:shd w:val="clear" w:color="auto" w:fill="auto"/>
            <w:noWrap/>
            <w:vAlign w:val="bottom"/>
            <w:hideMark/>
          </w:tcPr>
          <w:p w14:paraId="350EFCF6" w14:textId="77777777" w:rsidR="00256DD7" w:rsidRPr="002A3B59" w:rsidRDefault="00256DD7" w:rsidP="00B5391D">
            <w:pPr>
              <w:jc w:val="center"/>
              <w:rPr>
                <w:ins w:id="937" w:author="Brant McNeece" w:date="2021-09-07T19:41:00Z"/>
                <w:rFonts w:ascii="Times New Roman" w:eastAsia="Times New Roman" w:hAnsi="Times New Roman" w:cs="Times New Roman"/>
                <w:color w:val="000000"/>
                <w:sz w:val="16"/>
                <w:szCs w:val="16"/>
                <w:rPrChange w:id="938" w:author="Brant McNeece" w:date="2021-09-07T19:52:00Z">
                  <w:rPr>
                    <w:ins w:id="93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B0B4A41" w14:textId="77777777" w:rsidR="00256DD7" w:rsidRPr="002A3B59" w:rsidRDefault="00256DD7" w:rsidP="00B5391D">
            <w:pPr>
              <w:jc w:val="center"/>
              <w:rPr>
                <w:ins w:id="940"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B2C4DC6" w14:textId="77777777" w:rsidR="00256DD7" w:rsidRPr="002A3B59" w:rsidRDefault="00256DD7" w:rsidP="00B5391D">
            <w:pPr>
              <w:jc w:val="center"/>
              <w:rPr>
                <w:ins w:id="941"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DB05436" w14:textId="77777777" w:rsidR="00256DD7" w:rsidRPr="002A3B59" w:rsidRDefault="00256DD7" w:rsidP="00B5391D">
            <w:pPr>
              <w:jc w:val="center"/>
              <w:rPr>
                <w:ins w:id="942" w:author="Brant McNeece" w:date="2021-09-07T19:41:00Z"/>
                <w:rFonts w:ascii="Times New Roman" w:eastAsia="Times New Roman" w:hAnsi="Times New Roman" w:cs="Times New Roman"/>
                <w:color w:val="000000"/>
                <w:sz w:val="16"/>
                <w:szCs w:val="16"/>
                <w:rPrChange w:id="943" w:author="Brant McNeece" w:date="2021-09-07T19:52:00Z">
                  <w:rPr>
                    <w:ins w:id="944" w:author="Brant McNeece" w:date="2021-09-07T19:41:00Z"/>
                    <w:rFonts w:ascii="Calibri" w:eastAsia="Times New Roman" w:hAnsi="Calibri" w:cs="Calibri"/>
                    <w:color w:val="000000"/>
                    <w:sz w:val="16"/>
                    <w:szCs w:val="16"/>
                  </w:rPr>
                </w:rPrChange>
              </w:rPr>
            </w:pPr>
            <w:ins w:id="945" w:author="Brant McNeece" w:date="2021-09-07T19:41:00Z">
              <w:r w:rsidRPr="002A3B59">
                <w:rPr>
                  <w:rFonts w:ascii="Times New Roman" w:eastAsia="Times New Roman" w:hAnsi="Times New Roman" w:cs="Times New Roman"/>
                  <w:color w:val="000000"/>
                  <w:sz w:val="16"/>
                  <w:szCs w:val="16"/>
                  <w:rPrChange w:id="946" w:author="Brant McNeece" w:date="2021-09-07T19:52:00Z">
                    <w:rPr>
                      <w:rFonts w:ascii="Calibri" w:eastAsia="Times New Roman" w:hAnsi="Calibri" w:cs="Calibri"/>
                      <w:color w:val="000000"/>
                      <w:sz w:val="16"/>
                      <w:szCs w:val="16"/>
                    </w:rPr>
                  </w:rPrChange>
                </w:rPr>
                <w:t>5.19 - 14.51</w:t>
              </w:r>
            </w:ins>
          </w:p>
        </w:tc>
        <w:tc>
          <w:tcPr>
            <w:tcW w:w="0" w:type="auto"/>
            <w:tcBorders>
              <w:top w:val="nil"/>
              <w:left w:val="nil"/>
              <w:bottom w:val="nil"/>
              <w:right w:val="nil"/>
            </w:tcBorders>
            <w:shd w:val="clear" w:color="auto" w:fill="auto"/>
            <w:noWrap/>
            <w:vAlign w:val="bottom"/>
            <w:hideMark/>
          </w:tcPr>
          <w:p w14:paraId="409B66B2" w14:textId="77777777" w:rsidR="00256DD7" w:rsidRPr="002A3B59" w:rsidRDefault="00256DD7" w:rsidP="00B5391D">
            <w:pPr>
              <w:jc w:val="center"/>
              <w:rPr>
                <w:ins w:id="947" w:author="Brant McNeece" w:date="2021-09-07T19:41:00Z"/>
                <w:rFonts w:ascii="Times New Roman" w:eastAsia="Times New Roman" w:hAnsi="Times New Roman" w:cs="Times New Roman"/>
                <w:color w:val="000000"/>
                <w:sz w:val="16"/>
                <w:szCs w:val="16"/>
                <w:rPrChange w:id="948" w:author="Brant McNeece" w:date="2021-09-07T19:52:00Z">
                  <w:rPr>
                    <w:ins w:id="949" w:author="Brant McNeece" w:date="2021-09-07T19:41:00Z"/>
                    <w:rFonts w:ascii="Calibri" w:eastAsia="Times New Roman" w:hAnsi="Calibri" w:cs="Calibri"/>
                    <w:color w:val="000000"/>
                    <w:sz w:val="16"/>
                    <w:szCs w:val="16"/>
                  </w:rPr>
                </w:rPrChange>
              </w:rPr>
            </w:pPr>
            <w:ins w:id="950" w:author="Brant McNeece" w:date="2021-09-07T19:41:00Z">
              <w:r w:rsidRPr="002A3B59">
                <w:rPr>
                  <w:rFonts w:ascii="Times New Roman" w:eastAsia="Times New Roman" w:hAnsi="Times New Roman" w:cs="Times New Roman"/>
                  <w:color w:val="000000"/>
                  <w:sz w:val="16"/>
                  <w:szCs w:val="16"/>
                  <w:rPrChange w:id="951" w:author="Brant McNeece" w:date="2021-09-07T19:52:00Z">
                    <w:rPr>
                      <w:rFonts w:ascii="Calibri" w:eastAsia="Times New Roman" w:hAnsi="Calibri" w:cs="Calibri"/>
                      <w:color w:val="000000"/>
                      <w:sz w:val="16"/>
                      <w:szCs w:val="16"/>
                    </w:rPr>
                  </w:rPrChange>
                </w:rPr>
                <w:t>Gm06_790146_T_G-Gm06_1387164_A_G</w:t>
              </w:r>
            </w:ins>
          </w:p>
        </w:tc>
        <w:tc>
          <w:tcPr>
            <w:tcW w:w="0" w:type="auto"/>
            <w:tcBorders>
              <w:top w:val="nil"/>
              <w:left w:val="nil"/>
              <w:bottom w:val="nil"/>
              <w:right w:val="nil"/>
            </w:tcBorders>
            <w:shd w:val="clear" w:color="auto" w:fill="auto"/>
            <w:noWrap/>
            <w:vAlign w:val="bottom"/>
            <w:hideMark/>
          </w:tcPr>
          <w:p w14:paraId="24BF94A8" w14:textId="77777777" w:rsidR="00256DD7" w:rsidRPr="002A3B59" w:rsidRDefault="00256DD7" w:rsidP="00B5391D">
            <w:pPr>
              <w:jc w:val="center"/>
              <w:rPr>
                <w:ins w:id="952" w:author="Brant McNeece" w:date="2021-09-07T19:41:00Z"/>
                <w:rFonts w:ascii="Times New Roman" w:eastAsia="Times New Roman" w:hAnsi="Times New Roman" w:cs="Times New Roman"/>
                <w:color w:val="000000"/>
                <w:sz w:val="16"/>
                <w:szCs w:val="16"/>
                <w:rPrChange w:id="953" w:author="Brant McNeece" w:date="2021-09-07T19:52:00Z">
                  <w:rPr>
                    <w:ins w:id="954" w:author="Brant McNeece" w:date="2021-09-07T19:41:00Z"/>
                    <w:rFonts w:ascii="Calibri" w:eastAsia="Times New Roman" w:hAnsi="Calibri" w:cs="Calibri"/>
                    <w:color w:val="000000"/>
                    <w:sz w:val="16"/>
                    <w:szCs w:val="16"/>
                  </w:rPr>
                </w:rPrChange>
              </w:rPr>
            </w:pPr>
            <w:ins w:id="955" w:author="Brant McNeece" w:date="2021-09-07T19:41:00Z">
              <w:r w:rsidRPr="002A3B59">
                <w:rPr>
                  <w:rFonts w:ascii="Times New Roman" w:eastAsia="Times New Roman" w:hAnsi="Times New Roman" w:cs="Times New Roman"/>
                  <w:color w:val="000000"/>
                  <w:sz w:val="16"/>
                  <w:szCs w:val="16"/>
                  <w:rPrChange w:id="956" w:author="Brant McNeece" w:date="2021-09-07T19:52:00Z">
                    <w:rPr>
                      <w:rFonts w:ascii="Calibri" w:eastAsia="Times New Roman" w:hAnsi="Calibri" w:cs="Calibri"/>
                      <w:color w:val="000000"/>
                      <w:sz w:val="16"/>
                      <w:szCs w:val="16"/>
                    </w:rPr>
                  </w:rPrChange>
                </w:rPr>
                <w:t>4.1662</w:t>
              </w:r>
            </w:ins>
          </w:p>
        </w:tc>
        <w:tc>
          <w:tcPr>
            <w:tcW w:w="0" w:type="auto"/>
            <w:tcBorders>
              <w:top w:val="nil"/>
              <w:left w:val="nil"/>
              <w:bottom w:val="nil"/>
              <w:right w:val="nil"/>
            </w:tcBorders>
            <w:shd w:val="clear" w:color="auto" w:fill="auto"/>
            <w:noWrap/>
            <w:vAlign w:val="bottom"/>
            <w:hideMark/>
          </w:tcPr>
          <w:p w14:paraId="64B6AA46" w14:textId="77777777" w:rsidR="00256DD7" w:rsidRPr="002A3B59" w:rsidRDefault="00256DD7" w:rsidP="00B5391D">
            <w:pPr>
              <w:jc w:val="center"/>
              <w:rPr>
                <w:ins w:id="957" w:author="Brant McNeece" w:date="2021-09-07T19:41:00Z"/>
                <w:rFonts w:ascii="Times New Roman" w:eastAsia="Times New Roman" w:hAnsi="Times New Roman" w:cs="Times New Roman"/>
                <w:color w:val="000000"/>
                <w:sz w:val="16"/>
                <w:szCs w:val="16"/>
                <w:rPrChange w:id="958" w:author="Brant McNeece" w:date="2021-09-07T19:52:00Z">
                  <w:rPr>
                    <w:ins w:id="959" w:author="Brant McNeece" w:date="2021-09-07T19:41:00Z"/>
                    <w:rFonts w:ascii="Calibri" w:eastAsia="Times New Roman" w:hAnsi="Calibri" w:cs="Calibri"/>
                    <w:color w:val="000000"/>
                    <w:sz w:val="16"/>
                    <w:szCs w:val="16"/>
                  </w:rPr>
                </w:rPrChange>
              </w:rPr>
            </w:pPr>
            <w:ins w:id="960" w:author="Brant McNeece" w:date="2021-09-07T19:41:00Z">
              <w:r w:rsidRPr="002A3B59">
                <w:rPr>
                  <w:rFonts w:ascii="Times New Roman" w:eastAsia="Times New Roman" w:hAnsi="Times New Roman" w:cs="Times New Roman"/>
                  <w:color w:val="000000"/>
                  <w:sz w:val="16"/>
                  <w:szCs w:val="16"/>
                  <w:rPrChange w:id="961" w:author="Brant McNeece" w:date="2021-09-07T19:52:00Z">
                    <w:rPr>
                      <w:rFonts w:ascii="Calibri" w:eastAsia="Times New Roman" w:hAnsi="Calibri" w:cs="Calibri"/>
                      <w:color w:val="000000"/>
                      <w:sz w:val="16"/>
                      <w:szCs w:val="16"/>
                    </w:rPr>
                  </w:rPrChange>
                </w:rPr>
                <w:t>-0.2621</w:t>
              </w:r>
            </w:ins>
          </w:p>
        </w:tc>
        <w:tc>
          <w:tcPr>
            <w:tcW w:w="0" w:type="auto"/>
            <w:tcBorders>
              <w:top w:val="nil"/>
              <w:left w:val="nil"/>
              <w:bottom w:val="nil"/>
              <w:right w:val="nil"/>
            </w:tcBorders>
            <w:shd w:val="clear" w:color="auto" w:fill="auto"/>
            <w:noWrap/>
            <w:vAlign w:val="bottom"/>
            <w:hideMark/>
          </w:tcPr>
          <w:p w14:paraId="4EAF36F1" w14:textId="77777777" w:rsidR="00256DD7" w:rsidRPr="002A3B59" w:rsidRDefault="00256DD7" w:rsidP="00B5391D">
            <w:pPr>
              <w:jc w:val="center"/>
              <w:rPr>
                <w:ins w:id="962" w:author="Brant McNeece" w:date="2021-09-07T19:41:00Z"/>
                <w:rFonts w:ascii="Times New Roman" w:eastAsia="Times New Roman" w:hAnsi="Times New Roman" w:cs="Times New Roman"/>
                <w:color w:val="000000"/>
                <w:sz w:val="16"/>
                <w:szCs w:val="16"/>
                <w:rPrChange w:id="963" w:author="Brant McNeece" w:date="2021-09-07T19:52:00Z">
                  <w:rPr>
                    <w:ins w:id="964" w:author="Brant McNeece" w:date="2021-09-07T19:41:00Z"/>
                    <w:rFonts w:ascii="Calibri" w:eastAsia="Times New Roman" w:hAnsi="Calibri" w:cs="Calibri"/>
                    <w:color w:val="000000"/>
                    <w:sz w:val="16"/>
                    <w:szCs w:val="16"/>
                  </w:rPr>
                </w:rPrChange>
              </w:rPr>
            </w:pPr>
            <w:ins w:id="965" w:author="Brant McNeece" w:date="2021-09-07T19:41:00Z">
              <w:r w:rsidRPr="002A3B59">
                <w:rPr>
                  <w:rFonts w:ascii="Times New Roman" w:eastAsia="Times New Roman" w:hAnsi="Times New Roman" w:cs="Times New Roman"/>
                  <w:color w:val="000000"/>
                  <w:sz w:val="16"/>
                  <w:szCs w:val="16"/>
                  <w:rPrChange w:id="966" w:author="Brant McNeece" w:date="2021-09-07T19:52:00Z">
                    <w:rPr>
                      <w:rFonts w:ascii="Calibri" w:eastAsia="Times New Roman" w:hAnsi="Calibri" w:cs="Calibri"/>
                      <w:color w:val="000000"/>
                      <w:sz w:val="16"/>
                      <w:szCs w:val="16"/>
                    </w:rPr>
                  </w:rPrChange>
                </w:rPr>
                <w:t>4.2938</w:t>
              </w:r>
            </w:ins>
          </w:p>
        </w:tc>
        <w:tc>
          <w:tcPr>
            <w:tcW w:w="0" w:type="auto"/>
            <w:tcBorders>
              <w:top w:val="nil"/>
              <w:left w:val="nil"/>
              <w:bottom w:val="nil"/>
              <w:right w:val="nil"/>
            </w:tcBorders>
            <w:shd w:val="clear" w:color="auto" w:fill="auto"/>
            <w:noWrap/>
            <w:vAlign w:val="bottom"/>
            <w:hideMark/>
          </w:tcPr>
          <w:p w14:paraId="32DB8A87" w14:textId="77777777" w:rsidR="00256DD7" w:rsidRPr="002A3B59" w:rsidRDefault="00256DD7" w:rsidP="00B5391D">
            <w:pPr>
              <w:jc w:val="center"/>
              <w:rPr>
                <w:ins w:id="967" w:author="Brant McNeece" w:date="2021-09-07T19:41:00Z"/>
                <w:rFonts w:ascii="Times New Roman" w:eastAsia="Times New Roman" w:hAnsi="Times New Roman" w:cs="Times New Roman"/>
                <w:color w:val="000000"/>
                <w:sz w:val="16"/>
                <w:szCs w:val="16"/>
                <w:rPrChange w:id="968" w:author="Brant McNeece" w:date="2021-09-07T19:52:00Z">
                  <w:rPr>
                    <w:ins w:id="969" w:author="Brant McNeece" w:date="2021-09-07T19:41:00Z"/>
                    <w:rFonts w:ascii="Calibri" w:eastAsia="Times New Roman" w:hAnsi="Calibri" w:cs="Calibri"/>
                    <w:color w:val="000000"/>
                    <w:sz w:val="16"/>
                    <w:szCs w:val="16"/>
                  </w:rPr>
                </w:rPrChange>
              </w:rPr>
            </w:pPr>
            <w:ins w:id="970" w:author="Brant McNeece" w:date="2021-09-07T19:41:00Z">
              <w:r w:rsidRPr="002A3B59">
                <w:rPr>
                  <w:rFonts w:ascii="Times New Roman" w:eastAsia="Times New Roman" w:hAnsi="Times New Roman" w:cs="Times New Roman"/>
                  <w:color w:val="000000"/>
                  <w:sz w:val="16"/>
                  <w:szCs w:val="16"/>
                  <w:rPrChange w:id="971"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2B5E21C1" w14:textId="77777777" w:rsidR="00256DD7" w:rsidRPr="002A3B59" w:rsidRDefault="00256DD7" w:rsidP="00B5391D">
            <w:pPr>
              <w:jc w:val="center"/>
              <w:rPr>
                <w:ins w:id="972" w:author="Brant McNeece" w:date="2021-09-07T19:41:00Z"/>
                <w:rFonts w:ascii="Times New Roman" w:eastAsia="Times New Roman" w:hAnsi="Times New Roman" w:cs="Times New Roman"/>
                <w:color w:val="000000"/>
                <w:sz w:val="16"/>
                <w:szCs w:val="16"/>
                <w:rPrChange w:id="973" w:author="Brant McNeece" w:date="2021-09-07T19:52:00Z">
                  <w:rPr>
                    <w:ins w:id="974" w:author="Brant McNeece" w:date="2021-09-07T19:41:00Z"/>
                    <w:rFonts w:ascii="Calibri" w:eastAsia="Times New Roman" w:hAnsi="Calibri" w:cs="Calibri"/>
                    <w:color w:val="000000"/>
                    <w:sz w:val="16"/>
                    <w:szCs w:val="16"/>
                  </w:rPr>
                </w:rPrChange>
              </w:rPr>
            </w:pPr>
            <w:ins w:id="975" w:author="Brant McNeece" w:date="2021-09-07T19:41:00Z">
              <w:r w:rsidRPr="002A3B59">
                <w:rPr>
                  <w:rFonts w:ascii="Times New Roman" w:eastAsia="Times New Roman" w:hAnsi="Times New Roman" w:cs="Times New Roman"/>
                  <w:color w:val="000000"/>
                  <w:sz w:val="16"/>
                  <w:szCs w:val="16"/>
                  <w:rPrChange w:id="976" w:author="Brant McNeece" w:date="2021-09-07T19:52:00Z">
                    <w:rPr>
                      <w:rFonts w:ascii="Calibri" w:eastAsia="Times New Roman" w:hAnsi="Calibri" w:cs="Calibri"/>
                      <w:color w:val="000000"/>
                      <w:sz w:val="16"/>
                      <w:szCs w:val="16"/>
                    </w:rPr>
                  </w:rPrChange>
                </w:rPr>
                <w:t>33</w:t>
              </w:r>
            </w:ins>
          </w:p>
        </w:tc>
      </w:tr>
      <w:tr w:rsidR="00256DD7" w:rsidRPr="002A3B59" w14:paraId="499BCB28" w14:textId="77777777" w:rsidTr="00B5391D">
        <w:trPr>
          <w:trHeight w:val="288"/>
          <w:ins w:id="977" w:author="Brant McNeece" w:date="2021-09-07T19:41:00Z"/>
        </w:trPr>
        <w:tc>
          <w:tcPr>
            <w:tcW w:w="0" w:type="auto"/>
            <w:tcBorders>
              <w:top w:val="nil"/>
              <w:left w:val="nil"/>
              <w:bottom w:val="nil"/>
              <w:right w:val="nil"/>
            </w:tcBorders>
            <w:shd w:val="clear" w:color="auto" w:fill="auto"/>
            <w:noWrap/>
            <w:vAlign w:val="bottom"/>
            <w:hideMark/>
          </w:tcPr>
          <w:p w14:paraId="545FD927" w14:textId="77777777" w:rsidR="00256DD7" w:rsidRPr="002A3B59" w:rsidRDefault="00256DD7" w:rsidP="00B5391D">
            <w:pPr>
              <w:jc w:val="center"/>
              <w:rPr>
                <w:ins w:id="978" w:author="Brant McNeece" w:date="2021-09-07T19:41:00Z"/>
                <w:rFonts w:ascii="Times New Roman" w:eastAsia="Times New Roman" w:hAnsi="Times New Roman" w:cs="Times New Roman"/>
                <w:color w:val="000000"/>
                <w:sz w:val="16"/>
                <w:szCs w:val="16"/>
                <w:rPrChange w:id="979" w:author="Brant McNeece" w:date="2021-09-07T19:52:00Z">
                  <w:rPr>
                    <w:ins w:id="980"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C1A84D5" w14:textId="77777777" w:rsidR="00256DD7" w:rsidRPr="002A3B59" w:rsidRDefault="00256DD7" w:rsidP="00B5391D">
            <w:pPr>
              <w:jc w:val="center"/>
              <w:rPr>
                <w:ins w:id="981"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066CD27" w14:textId="77777777" w:rsidR="00256DD7" w:rsidRPr="002A3B59" w:rsidRDefault="00256DD7" w:rsidP="00B5391D">
            <w:pPr>
              <w:jc w:val="center"/>
              <w:rPr>
                <w:ins w:id="982"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2D908B1" w14:textId="77777777" w:rsidR="00256DD7" w:rsidRPr="002A3B59" w:rsidRDefault="00256DD7" w:rsidP="00B5391D">
            <w:pPr>
              <w:jc w:val="center"/>
              <w:rPr>
                <w:ins w:id="983" w:author="Brant McNeece" w:date="2021-09-07T19:41:00Z"/>
                <w:rFonts w:ascii="Times New Roman" w:eastAsia="Times New Roman" w:hAnsi="Times New Roman" w:cs="Times New Roman"/>
                <w:color w:val="000000"/>
                <w:sz w:val="16"/>
                <w:szCs w:val="16"/>
                <w:rPrChange w:id="984" w:author="Brant McNeece" w:date="2021-09-07T19:52:00Z">
                  <w:rPr>
                    <w:ins w:id="985" w:author="Brant McNeece" w:date="2021-09-07T19:41:00Z"/>
                    <w:rFonts w:ascii="Calibri" w:eastAsia="Times New Roman" w:hAnsi="Calibri" w:cs="Calibri"/>
                    <w:color w:val="000000"/>
                    <w:sz w:val="16"/>
                    <w:szCs w:val="16"/>
                  </w:rPr>
                </w:rPrChange>
              </w:rPr>
            </w:pPr>
            <w:ins w:id="986" w:author="Brant McNeece" w:date="2021-09-07T19:41:00Z">
              <w:r w:rsidRPr="002A3B59">
                <w:rPr>
                  <w:rFonts w:ascii="Times New Roman" w:eastAsia="Times New Roman" w:hAnsi="Times New Roman" w:cs="Times New Roman"/>
                  <w:color w:val="000000"/>
                  <w:sz w:val="16"/>
                  <w:szCs w:val="16"/>
                  <w:rPrChange w:id="987" w:author="Brant McNeece" w:date="2021-09-07T19:52:00Z">
                    <w:rPr>
                      <w:rFonts w:ascii="Calibri" w:eastAsia="Times New Roman" w:hAnsi="Calibri" w:cs="Calibri"/>
                      <w:color w:val="000000"/>
                      <w:sz w:val="16"/>
                      <w:szCs w:val="16"/>
                    </w:rPr>
                  </w:rPrChange>
                </w:rPr>
                <w:t>5.19 - 14.51</w:t>
              </w:r>
            </w:ins>
          </w:p>
        </w:tc>
        <w:tc>
          <w:tcPr>
            <w:tcW w:w="0" w:type="auto"/>
            <w:tcBorders>
              <w:top w:val="nil"/>
              <w:left w:val="nil"/>
              <w:bottom w:val="nil"/>
              <w:right w:val="nil"/>
            </w:tcBorders>
            <w:shd w:val="clear" w:color="auto" w:fill="auto"/>
            <w:noWrap/>
            <w:vAlign w:val="bottom"/>
            <w:hideMark/>
          </w:tcPr>
          <w:p w14:paraId="7B2F38A0" w14:textId="77777777" w:rsidR="00256DD7" w:rsidRPr="002A3B59" w:rsidRDefault="00256DD7" w:rsidP="00B5391D">
            <w:pPr>
              <w:jc w:val="center"/>
              <w:rPr>
                <w:ins w:id="988" w:author="Brant McNeece" w:date="2021-09-07T19:41:00Z"/>
                <w:rFonts w:ascii="Times New Roman" w:eastAsia="Times New Roman" w:hAnsi="Times New Roman" w:cs="Times New Roman"/>
                <w:color w:val="000000"/>
                <w:sz w:val="16"/>
                <w:szCs w:val="16"/>
                <w:rPrChange w:id="989" w:author="Brant McNeece" w:date="2021-09-07T19:52:00Z">
                  <w:rPr>
                    <w:ins w:id="990" w:author="Brant McNeece" w:date="2021-09-07T19:41:00Z"/>
                    <w:rFonts w:ascii="Calibri" w:eastAsia="Times New Roman" w:hAnsi="Calibri" w:cs="Calibri"/>
                    <w:color w:val="000000"/>
                    <w:sz w:val="16"/>
                    <w:szCs w:val="16"/>
                  </w:rPr>
                </w:rPrChange>
              </w:rPr>
            </w:pPr>
            <w:ins w:id="991" w:author="Brant McNeece" w:date="2021-09-07T19:41:00Z">
              <w:r w:rsidRPr="002A3B59">
                <w:rPr>
                  <w:rFonts w:ascii="Times New Roman" w:eastAsia="Times New Roman" w:hAnsi="Times New Roman" w:cs="Times New Roman"/>
                  <w:color w:val="000000"/>
                  <w:sz w:val="16"/>
                  <w:szCs w:val="16"/>
                  <w:rPrChange w:id="992" w:author="Brant McNeece" w:date="2021-09-07T19:52:00Z">
                    <w:rPr>
                      <w:rFonts w:ascii="Calibri" w:eastAsia="Times New Roman" w:hAnsi="Calibri" w:cs="Calibri"/>
                      <w:color w:val="000000"/>
                      <w:sz w:val="16"/>
                      <w:szCs w:val="16"/>
                    </w:rPr>
                  </w:rPrChange>
                </w:rPr>
                <w:t>Gm06_790146_T_G-Gm06_1387164_A_G</w:t>
              </w:r>
            </w:ins>
          </w:p>
        </w:tc>
        <w:tc>
          <w:tcPr>
            <w:tcW w:w="0" w:type="auto"/>
            <w:tcBorders>
              <w:top w:val="nil"/>
              <w:left w:val="nil"/>
              <w:bottom w:val="nil"/>
              <w:right w:val="nil"/>
            </w:tcBorders>
            <w:shd w:val="clear" w:color="auto" w:fill="auto"/>
            <w:noWrap/>
            <w:vAlign w:val="bottom"/>
            <w:hideMark/>
          </w:tcPr>
          <w:p w14:paraId="5D9C5985" w14:textId="77777777" w:rsidR="00256DD7" w:rsidRPr="002A3B59" w:rsidRDefault="00256DD7" w:rsidP="00B5391D">
            <w:pPr>
              <w:jc w:val="center"/>
              <w:rPr>
                <w:ins w:id="993" w:author="Brant McNeece" w:date="2021-09-07T19:41:00Z"/>
                <w:rFonts w:ascii="Times New Roman" w:eastAsia="Times New Roman" w:hAnsi="Times New Roman" w:cs="Times New Roman"/>
                <w:color w:val="000000"/>
                <w:sz w:val="16"/>
                <w:szCs w:val="16"/>
                <w:rPrChange w:id="994" w:author="Brant McNeece" w:date="2021-09-07T19:52:00Z">
                  <w:rPr>
                    <w:ins w:id="995" w:author="Brant McNeece" w:date="2021-09-07T19:41:00Z"/>
                    <w:rFonts w:ascii="Calibri" w:eastAsia="Times New Roman" w:hAnsi="Calibri" w:cs="Calibri"/>
                    <w:color w:val="000000"/>
                    <w:sz w:val="16"/>
                    <w:szCs w:val="16"/>
                  </w:rPr>
                </w:rPrChange>
              </w:rPr>
            </w:pPr>
            <w:ins w:id="996" w:author="Brant McNeece" w:date="2021-09-07T19:41:00Z">
              <w:r w:rsidRPr="002A3B59">
                <w:rPr>
                  <w:rFonts w:ascii="Times New Roman" w:eastAsia="Times New Roman" w:hAnsi="Times New Roman" w:cs="Times New Roman"/>
                  <w:color w:val="000000"/>
                  <w:sz w:val="16"/>
                  <w:szCs w:val="16"/>
                  <w:rPrChange w:id="997" w:author="Brant McNeece" w:date="2021-09-07T19:52:00Z">
                    <w:rPr>
                      <w:rFonts w:ascii="Calibri" w:eastAsia="Times New Roman" w:hAnsi="Calibri" w:cs="Calibri"/>
                      <w:color w:val="000000"/>
                      <w:sz w:val="16"/>
                      <w:szCs w:val="16"/>
                    </w:rPr>
                  </w:rPrChange>
                </w:rPr>
                <w:t>3.1488</w:t>
              </w:r>
            </w:ins>
          </w:p>
        </w:tc>
        <w:tc>
          <w:tcPr>
            <w:tcW w:w="0" w:type="auto"/>
            <w:tcBorders>
              <w:top w:val="nil"/>
              <w:left w:val="nil"/>
              <w:bottom w:val="nil"/>
              <w:right w:val="nil"/>
            </w:tcBorders>
            <w:shd w:val="clear" w:color="auto" w:fill="auto"/>
            <w:noWrap/>
            <w:vAlign w:val="bottom"/>
            <w:hideMark/>
          </w:tcPr>
          <w:p w14:paraId="522325D9" w14:textId="77777777" w:rsidR="00256DD7" w:rsidRPr="002A3B59" w:rsidRDefault="00256DD7" w:rsidP="00B5391D">
            <w:pPr>
              <w:jc w:val="center"/>
              <w:rPr>
                <w:ins w:id="998" w:author="Brant McNeece" w:date="2021-09-07T19:41:00Z"/>
                <w:rFonts w:ascii="Times New Roman" w:eastAsia="Times New Roman" w:hAnsi="Times New Roman" w:cs="Times New Roman"/>
                <w:color w:val="000000"/>
                <w:sz w:val="16"/>
                <w:szCs w:val="16"/>
                <w:rPrChange w:id="999" w:author="Brant McNeece" w:date="2021-09-07T19:52:00Z">
                  <w:rPr>
                    <w:ins w:id="1000" w:author="Brant McNeece" w:date="2021-09-07T19:41:00Z"/>
                    <w:rFonts w:ascii="Calibri" w:eastAsia="Times New Roman" w:hAnsi="Calibri" w:cs="Calibri"/>
                    <w:color w:val="000000"/>
                    <w:sz w:val="16"/>
                    <w:szCs w:val="16"/>
                  </w:rPr>
                </w:rPrChange>
              </w:rPr>
            </w:pPr>
            <w:ins w:id="1001" w:author="Brant McNeece" w:date="2021-09-07T19:41:00Z">
              <w:r w:rsidRPr="002A3B59">
                <w:rPr>
                  <w:rFonts w:ascii="Times New Roman" w:eastAsia="Times New Roman" w:hAnsi="Times New Roman" w:cs="Times New Roman"/>
                  <w:color w:val="000000"/>
                  <w:sz w:val="16"/>
                  <w:szCs w:val="16"/>
                  <w:rPrChange w:id="1002" w:author="Brant McNeece" w:date="2021-09-07T19:52:00Z">
                    <w:rPr>
                      <w:rFonts w:ascii="Calibri" w:eastAsia="Times New Roman" w:hAnsi="Calibri" w:cs="Calibri"/>
                      <w:color w:val="000000"/>
                      <w:sz w:val="16"/>
                      <w:szCs w:val="16"/>
                    </w:rPr>
                  </w:rPrChange>
                </w:rPr>
                <w:t>-0.2539</w:t>
              </w:r>
            </w:ins>
          </w:p>
        </w:tc>
        <w:tc>
          <w:tcPr>
            <w:tcW w:w="0" w:type="auto"/>
            <w:tcBorders>
              <w:top w:val="nil"/>
              <w:left w:val="nil"/>
              <w:bottom w:val="nil"/>
              <w:right w:val="nil"/>
            </w:tcBorders>
            <w:shd w:val="clear" w:color="auto" w:fill="auto"/>
            <w:noWrap/>
            <w:vAlign w:val="bottom"/>
            <w:hideMark/>
          </w:tcPr>
          <w:p w14:paraId="296FCA34" w14:textId="77777777" w:rsidR="00256DD7" w:rsidRPr="002A3B59" w:rsidRDefault="00256DD7" w:rsidP="00B5391D">
            <w:pPr>
              <w:jc w:val="center"/>
              <w:rPr>
                <w:ins w:id="1003" w:author="Brant McNeece" w:date="2021-09-07T19:41:00Z"/>
                <w:rFonts w:ascii="Times New Roman" w:eastAsia="Times New Roman" w:hAnsi="Times New Roman" w:cs="Times New Roman"/>
                <w:color w:val="000000"/>
                <w:sz w:val="16"/>
                <w:szCs w:val="16"/>
                <w:rPrChange w:id="1004" w:author="Brant McNeece" w:date="2021-09-07T19:52:00Z">
                  <w:rPr>
                    <w:ins w:id="1005" w:author="Brant McNeece" w:date="2021-09-07T19:41:00Z"/>
                    <w:rFonts w:ascii="Calibri" w:eastAsia="Times New Roman" w:hAnsi="Calibri" w:cs="Calibri"/>
                    <w:color w:val="000000"/>
                    <w:sz w:val="16"/>
                    <w:szCs w:val="16"/>
                  </w:rPr>
                </w:rPrChange>
              </w:rPr>
            </w:pPr>
            <w:ins w:id="1006" w:author="Brant McNeece" w:date="2021-09-07T19:41:00Z">
              <w:r w:rsidRPr="002A3B59">
                <w:rPr>
                  <w:rFonts w:ascii="Times New Roman" w:eastAsia="Times New Roman" w:hAnsi="Times New Roman" w:cs="Times New Roman"/>
                  <w:color w:val="000000"/>
                  <w:sz w:val="16"/>
                  <w:szCs w:val="16"/>
                  <w:rPrChange w:id="1007" w:author="Brant McNeece" w:date="2021-09-07T19:52:00Z">
                    <w:rPr>
                      <w:rFonts w:ascii="Calibri" w:eastAsia="Times New Roman" w:hAnsi="Calibri" w:cs="Calibri"/>
                      <w:color w:val="000000"/>
                      <w:sz w:val="16"/>
                      <w:szCs w:val="16"/>
                    </w:rPr>
                  </w:rPrChange>
                </w:rPr>
                <w:t>4.9286</w:t>
              </w:r>
            </w:ins>
          </w:p>
        </w:tc>
        <w:tc>
          <w:tcPr>
            <w:tcW w:w="0" w:type="auto"/>
            <w:tcBorders>
              <w:top w:val="nil"/>
              <w:left w:val="nil"/>
              <w:bottom w:val="nil"/>
              <w:right w:val="nil"/>
            </w:tcBorders>
            <w:shd w:val="clear" w:color="auto" w:fill="auto"/>
            <w:noWrap/>
            <w:vAlign w:val="bottom"/>
            <w:hideMark/>
          </w:tcPr>
          <w:p w14:paraId="40ACF499" w14:textId="77777777" w:rsidR="00256DD7" w:rsidRPr="002A3B59" w:rsidRDefault="00256DD7" w:rsidP="00B5391D">
            <w:pPr>
              <w:jc w:val="center"/>
              <w:rPr>
                <w:ins w:id="1008" w:author="Brant McNeece" w:date="2021-09-07T19:41:00Z"/>
                <w:rFonts w:ascii="Times New Roman" w:eastAsia="Times New Roman" w:hAnsi="Times New Roman" w:cs="Times New Roman"/>
                <w:color w:val="000000"/>
                <w:sz w:val="16"/>
                <w:szCs w:val="16"/>
                <w:rPrChange w:id="1009" w:author="Brant McNeece" w:date="2021-09-07T19:52:00Z">
                  <w:rPr>
                    <w:ins w:id="1010" w:author="Brant McNeece" w:date="2021-09-07T19:41:00Z"/>
                    <w:rFonts w:ascii="Calibri" w:eastAsia="Times New Roman" w:hAnsi="Calibri" w:cs="Calibri"/>
                    <w:color w:val="000000"/>
                    <w:sz w:val="16"/>
                    <w:szCs w:val="16"/>
                  </w:rPr>
                </w:rPrChange>
              </w:rPr>
            </w:pPr>
            <w:ins w:id="1011" w:author="Brant McNeece" w:date="2021-09-07T19:41:00Z">
              <w:r w:rsidRPr="002A3B59">
                <w:rPr>
                  <w:rFonts w:ascii="Times New Roman" w:eastAsia="Times New Roman" w:hAnsi="Times New Roman" w:cs="Times New Roman"/>
                  <w:color w:val="000000"/>
                  <w:sz w:val="16"/>
                  <w:szCs w:val="16"/>
                  <w:rPrChange w:id="1012"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463064E7" w14:textId="77777777" w:rsidR="00256DD7" w:rsidRPr="002A3B59" w:rsidRDefault="00256DD7" w:rsidP="00B5391D">
            <w:pPr>
              <w:jc w:val="center"/>
              <w:rPr>
                <w:ins w:id="1013" w:author="Brant McNeece" w:date="2021-09-07T19:41:00Z"/>
                <w:rFonts w:ascii="Times New Roman" w:eastAsia="Times New Roman" w:hAnsi="Times New Roman" w:cs="Times New Roman"/>
                <w:color w:val="000000"/>
                <w:sz w:val="16"/>
                <w:szCs w:val="16"/>
                <w:rPrChange w:id="1014" w:author="Brant McNeece" w:date="2021-09-07T19:52:00Z">
                  <w:rPr>
                    <w:ins w:id="1015" w:author="Brant McNeece" w:date="2021-09-07T19:41:00Z"/>
                    <w:rFonts w:ascii="Calibri" w:eastAsia="Times New Roman" w:hAnsi="Calibri" w:cs="Calibri"/>
                    <w:color w:val="000000"/>
                    <w:sz w:val="16"/>
                    <w:szCs w:val="16"/>
                  </w:rPr>
                </w:rPrChange>
              </w:rPr>
            </w:pPr>
            <w:ins w:id="1016" w:author="Brant McNeece" w:date="2021-09-07T19:41:00Z">
              <w:r w:rsidRPr="002A3B59">
                <w:rPr>
                  <w:rFonts w:ascii="Times New Roman" w:eastAsia="Times New Roman" w:hAnsi="Times New Roman" w:cs="Times New Roman"/>
                  <w:color w:val="000000"/>
                  <w:sz w:val="16"/>
                  <w:szCs w:val="16"/>
                  <w:rPrChange w:id="1017" w:author="Brant McNeece" w:date="2021-09-07T19:52:00Z">
                    <w:rPr>
                      <w:rFonts w:ascii="Calibri" w:eastAsia="Times New Roman" w:hAnsi="Calibri" w:cs="Calibri"/>
                      <w:color w:val="000000"/>
                      <w:sz w:val="16"/>
                      <w:szCs w:val="16"/>
                    </w:rPr>
                  </w:rPrChange>
                </w:rPr>
                <w:t>33</w:t>
              </w:r>
            </w:ins>
          </w:p>
        </w:tc>
      </w:tr>
      <w:tr w:rsidR="00256DD7" w:rsidRPr="002A3B59" w14:paraId="20B6E7A7" w14:textId="77777777" w:rsidTr="00B5391D">
        <w:trPr>
          <w:trHeight w:val="288"/>
          <w:ins w:id="1018" w:author="Brant McNeece" w:date="2021-09-07T19:41:00Z"/>
        </w:trPr>
        <w:tc>
          <w:tcPr>
            <w:tcW w:w="0" w:type="auto"/>
            <w:tcBorders>
              <w:top w:val="nil"/>
              <w:left w:val="nil"/>
              <w:bottom w:val="nil"/>
              <w:right w:val="nil"/>
            </w:tcBorders>
            <w:shd w:val="clear" w:color="auto" w:fill="auto"/>
            <w:noWrap/>
            <w:vAlign w:val="bottom"/>
            <w:hideMark/>
          </w:tcPr>
          <w:p w14:paraId="78CDA42E" w14:textId="77777777" w:rsidR="00256DD7" w:rsidRPr="002A3B59" w:rsidRDefault="00256DD7" w:rsidP="00B5391D">
            <w:pPr>
              <w:jc w:val="center"/>
              <w:rPr>
                <w:ins w:id="1019" w:author="Brant McNeece" w:date="2021-09-07T19:41:00Z"/>
                <w:rFonts w:ascii="Times New Roman" w:eastAsia="Times New Roman" w:hAnsi="Times New Roman" w:cs="Times New Roman"/>
                <w:color w:val="000000"/>
                <w:sz w:val="16"/>
                <w:szCs w:val="16"/>
                <w:rPrChange w:id="1020" w:author="Brant McNeece" w:date="2021-09-07T19:52:00Z">
                  <w:rPr>
                    <w:ins w:id="1021"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04207313" w14:textId="77777777" w:rsidR="00256DD7" w:rsidRPr="002A3B59" w:rsidRDefault="00256DD7" w:rsidP="00B5391D">
            <w:pPr>
              <w:jc w:val="center"/>
              <w:rPr>
                <w:ins w:id="1022" w:author="Brant McNeece" w:date="2021-09-07T19:41:00Z"/>
                <w:rFonts w:ascii="Times New Roman" w:eastAsia="Times New Roman" w:hAnsi="Times New Roman" w:cs="Times New Roman"/>
                <w:color w:val="000000"/>
                <w:sz w:val="16"/>
                <w:szCs w:val="16"/>
                <w:rPrChange w:id="1023" w:author="Brant McNeece" w:date="2021-09-07T19:52:00Z">
                  <w:rPr>
                    <w:ins w:id="1024" w:author="Brant McNeece" w:date="2021-09-07T19:41:00Z"/>
                    <w:rFonts w:ascii="Calibri" w:eastAsia="Times New Roman" w:hAnsi="Calibri" w:cs="Calibri"/>
                    <w:color w:val="000000"/>
                    <w:sz w:val="16"/>
                    <w:szCs w:val="16"/>
                  </w:rPr>
                </w:rPrChange>
              </w:rPr>
            </w:pPr>
            <w:ins w:id="1025" w:author="Brant McNeece" w:date="2021-09-07T19:41:00Z">
              <w:r w:rsidRPr="002A3B59">
                <w:rPr>
                  <w:rFonts w:ascii="Times New Roman" w:eastAsia="Times New Roman" w:hAnsi="Times New Roman" w:cs="Times New Roman"/>
                  <w:color w:val="000000"/>
                  <w:sz w:val="16"/>
                  <w:szCs w:val="16"/>
                  <w:rPrChange w:id="1026" w:author="Brant McNeece" w:date="2021-09-07T19:52:00Z">
                    <w:rPr>
                      <w:rFonts w:ascii="Calibri" w:eastAsia="Times New Roman" w:hAnsi="Calibri" w:cs="Calibri"/>
                      <w:color w:val="000000"/>
                      <w:sz w:val="16"/>
                      <w:szCs w:val="16"/>
                    </w:rPr>
                  </w:rPrChange>
                </w:rPr>
                <w:t>qOil-11-1</w:t>
              </w:r>
            </w:ins>
          </w:p>
        </w:tc>
        <w:tc>
          <w:tcPr>
            <w:tcW w:w="0" w:type="auto"/>
            <w:tcBorders>
              <w:top w:val="nil"/>
              <w:left w:val="nil"/>
              <w:bottom w:val="nil"/>
              <w:right w:val="nil"/>
            </w:tcBorders>
            <w:shd w:val="clear" w:color="auto" w:fill="auto"/>
            <w:noWrap/>
            <w:vAlign w:val="bottom"/>
            <w:hideMark/>
          </w:tcPr>
          <w:p w14:paraId="6BEB44D7" w14:textId="77777777" w:rsidR="00256DD7" w:rsidRPr="002A3B59" w:rsidRDefault="00256DD7" w:rsidP="00B5391D">
            <w:pPr>
              <w:jc w:val="center"/>
              <w:rPr>
                <w:ins w:id="1027" w:author="Brant McNeece" w:date="2021-09-07T19:41:00Z"/>
                <w:rFonts w:ascii="Times New Roman" w:eastAsia="Times New Roman" w:hAnsi="Times New Roman" w:cs="Times New Roman"/>
                <w:color w:val="000000"/>
                <w:sz w:val="16"/>
                <w:szCs w:val="16"/>
                <w:rPrChange w:id="1028" w:author="Brant McNeece" w:date="2021-09-07T19:52:00Z">
                  <w:rPr>
                    <w:ins w:id="1029" w:author="Brant McNeece" w:date="2021-09-07T19:41:00Z"/>
                    <w:rFonts w:ascii="Calibri" w:eastAsia="Times New Roman" w:hAnsi="Calibri" w:cs="Calibri"/>
                    <w:color w:val="000000"/>
                    <w:sz w:val="16"/>
                    <w:szCs w:val="16"/>
                  </w:rPr>
                </w:rPrChange>
              </w:rPr>
            </w:pPr>
            <w:ins w:id="1030" w:author="Brant McNeece" w:date="2021-09-07T19:41:00Z">
              <w:r w:rsidRPr="002A3B59">
                <w:rPr>
                  <w:rFonts w:ascii="Times New Roman" w:eastAsia="Times New Roman" w:hAnsi="Times New Roman" w:cs="Times New Roman"/>
                  <w:color w:val="000000"/>
                  <w:sz w:val="16"/>
                  <w:szCs w:val="16"/>
                  <w:rPrChange w:id="1031" w:author="Brant McNeece" w:date="2021-09-07T19:52:00Z">
                    <w:rPr>
                      <w:rFonts w:ascii="Calibri" w:eastAsia="Times New Roman" w:hAnsi="Calibri" w:cs="Calibri"/>
                      <w:color w:val="000000"/>
                      <w:sz w:val="16"/>
                      <w:szCs w:val="16"/>
                    </w:rPr>
                  </w:rPrChange>
                </w:rPr>
                <w:t>Gm11</w:t>
              </w:r>
            </w:ins>
          </w:p>
        </w:tc>
        <w:tc>
          <w:tcPr>
            <w:tcW w:w="0" w:type="auto"/>
            <w:tcBorders>
              <w:top w:val="nil"/>
              <w:left w:val="nil"/>
              <w:bottom w:val="nil"/>
              <w:right w:val="nil"/>
            </w:tcBorders>
            <w:shd w:val="clear" w:color="auto" w:fill="auto"/>
            <w:noWrap/>
            <w:vAlign w:val="bottom"/>
            <w:hideMark/>
          </w:tcPr>
          <w:p w14:paraId="3BBCDB00" w14:textId="77777777" w:rsidR="00256DD7" w:rsidRPr="002A3B59" w:rsidRDefault="00256DD7" w:rsidP="00B5391D">
            <w:pPr>
              <w:jc w:val="center"/>
              <w:rPr>
                <w:ins w:id="1032" w:author="Brant McNeece" w:date="2021-09-07T19:41:00Z"/>
                <w:rFonts w:ascii="Times New Roman" w:eastAsia="Times New Roman" w:hAnsi="Times New Roman" w:cs="Times New Roman"/>
                <w:color w:val="000000"/>
                <w:sz w:val="16"/>
                <w:szCs w:val="16"/>
                <w:rPrChange w:id="1033" w:author="Brant McNeece" w:date="2021-09-07T19:52:00Z">
                  <w:rPr>
                    <w:ins w:id="1034" w:author="Brant McNeece" w:date="2021-09-07T19:41:00Z"/>
                    <w:rFonts w:ascii="Calibri" w:eastAsia="Times New Roman" w:hAnsi="Calibri" w:cs="Calibri"/>
                    <w:color w:val="000000"/>
                    <w:sz w:val="16"/>
                    <w:szCs w:val="16"/>
                  </w:rPr>
                </w:rPrChange>
              </w:rPr>
            </w:pPr>
            <w:ins w:id="1035" w:author="Brant McNeece" w:date="2021-09-07T19:41:00Z">
              <w:r w:rsidRPr="002A3B59">
                <w:rPr>
                  <w:rFonts w:ascii="Times New Roman" w:eastAsia="Times New Roman" w:hAnsi="Times New Roman" w:cs="Times New Roman"/>
                  <w:color w:val="000000"/>
                  <w:sz w:val="16"/>
                  <w:szCs w:val="16"/>
                  <w:rPrChange w:id="1036" w:author="Brant McNeece" w:date="2021-09-07T19:52:00Z">
                    <w:rPr>
                      <w:rFonts w:ascii="Calibri" w:eastAsia="Times New Roman" w:hAnsi="Calibri" w:cs="Calibri"/>
                      <w:color w:val="000000"/>
                      <w:sz w:val="16"/>
                      <w:szCs w:val="16"/>
                    </w:rPr>
                  </w:rPrChange>
                </w:rPr>
                <w:t>83.37 - 94.68</w:t>
              </w:r>
            </w:ins>
          </w:p>
        </w:tc>
        <w:tc>
          <w:tcPr>
            <w:tcW w:w="0" w:type="auto"/>
            <w:tcBorders>
              <w:top w:val="nil"/>
              <w:left w:val="nil"/>
              <w:bottom w:val="nil"/>
              <w:right w:val="nil"/>
            </w:tcBorders>
            <w:shd w:val="clear" w:color="auto" w:fill="auto"/>
            <w:noWrap/>
            <w:vAlign w:val="bottom"/>
            <w:hideMark/>
          </w:tcPr>
          <w:p w14:paraId="572A623F" w14:textId="77777777" w:rsidR="00256DD7" w:rsidRPr="002A3B59" w:rsidRDefault="00256DD7" w:rsidP="00B5391D">
            <w:pPr>
              <w:jc w:val="center"/>
              <w:rPr>
                <w:ins w:id="1037" w:author="Brant McNeece" w:date="2021-09-07T19:41:00Z"/>
                <w:rFonts w:ascii="Times New Roman" w:eastAsia="Times New Roman" w:hAnsi="Times New Roman" w:cs="Times New Roman"/>
                <w:color w:val="000000"/>
                <w:sz w:val="16"/>
                <w:szCs w:val="16"/>
                <w:rPrChange w:id="1038" w:author="Brant McNeece" w:date="2021-09-07T19:52:00Z">
                  <w:rPr>
                    <w:ins w:id="1039" w:author="Brant McNeece" w:date="2021-09-07T19:41:00Z"/>
                    <w:rFonts w:ascii="Calibri" w:eastAsia="Times New Roman" w:hAnsi="Calibri" w:cs="Calibri"/>
                    <w:color w:val="000000"/>
                    <w:sz w:val="16"/>
                    <w:szCs w:val="16"/>
                  </w:rPr>
                </w:rPrChange>
              </w:rPr>
            </w:pPr>
            <w:ins w:id="1040" w:author="Brant McNeece" w:date="2021-09-07T19:41:00Z">
              <w:r w:rsidRPr="002A3B59">
                <w:rPr>
                  <w:rFonts w:ascii="Times New Roman" w:eastAsia="Times New Roman" w:hAnsi="Times New Roman" w:cs="Times New Roman"/>
                  <w:color w:val="000000"/>
                  <w:sz w:val="16"/>
                  <w:szCs w:val="16"/>
                  <w:rPrChange w:id="1041" w:author="Brant McNeece" w:date="2021-09-07T19:52:00Z">
                    <w:rPr>
                      <w:rFonts w:ascii="Calibri" w:eastAsia="Times New Roman" w:hAnsi="Calibri" w:cs="Calibri"/>
                      <w:color w:val="000000"/>
                      <w:sz w:val="16"/>
                      <w:szCs w:val="16"/>
                    </w:rPr>
                  </w:rPrChange>
                </w:rPr>
                <w:t>Gm11_15000789_T_C-Gm11_16277043_A_G</w:t>
              </w:r>
            </w:ins>
          </w:p>
        </w:tc>
        <w:tc>
          <w:tcPr>
            <w:tcW w:w="0" w:type="auto"/>
            <w:tcBorders>
              <w:top w:val="nil"/>
              <w:left w:val="nil"/>
              <w:bottom w:val="nil"/>
              <w:right w:val="nil"/>
            </w:tcBorders>
            <w:shd w:val="clear" w:color="auto" w:fill="auto"/>
            <w:noWrap/>
            <w:vAlign w:val="bottom"/>
            <w:hideMark/>
          </w:tcPr>
          <w:p w14:paraId="1007DD29" w14:textId="77777777" w:rsidR="00256DD7" w:rsidRPr="002A3B59" w:rsidRDefault="00256DD7" w:rsidP="00B5391D">
            <w:pPr>
              <w:jc w:val="center"/>
              <w:rPr>
                <w:ins w:id="1042" w:author="Brant McNeece" w:date="2021-09-07T19:41:00Z"/>
                <w:rFonts w:ascii="Times New Roman" w:eastAsia="Times New Roman" w:hAnsi="Times New Roman" w:cs="Times New Roman"/>
                <w:color w:val="000000"/>
                <w:sz w:val="16"/>
                <w:szCs w:val="16"/>
                <w:rPrChange w:id="1043" w:author="Brant McNeece" w:date="2021-09-07T19:52:00Z">
                  <w:rPr>
                    <w:ins w:id="1044" w:author="Brant McNeece" w:date="2021-09-07T19:41:00Z"/>
                    <w:rFonts w:ascii="Calibri" w:eastAsia="Times New Roman" w:hAnsi="Calibri" w:cs="Calibri"/>
                    <w:color w:val="000000"/>
                    <w:sz w:val="16"/>
                    <w:szCs w:val="16"/>
                  </w:rPr>
                </w:rPrChange>
              </w:rPr>
            </w:pPr>
            <w:ins w:id="1045" w:author="Brant McNeece" w:date="2021-09-07T19:41:00Z">
              <w:r w:rsidRPr="002A3B59">
                <w:rPr>
                  <w:rFonts w:ascii="Times New Roman" w:eastAsia="Times New Roman" w:hAnsi="Times New Roman" w:cs="Times New Roman"/>
                  <w:color w:val="000000"/>
                  <w:sz w:val="16"/>
                  <w:szCs w:val="16"/>
                  <w:rPrChange w:id="1046" w:author="Brant McNeece" w:date="2021-09-07T19:52:00Z">
                    <w:rPr>
                      <w:rFonts w:ascii="Calibri" w:eastAsia="Times New Roman" w:hAnsi="Calibri" w:cs="Calibri"/>
                      <w:color w:val="000000"/>
                      <w:sz w:val="16"/>
                      <w:szCs w:val="16"/>
                    </w:rPr>
                  </w:rPrChange>
                </w:rPr>
                <w:t>3.88</w:t>
              </w:r>
            </w:ins>
          </w:p>
        </w:tc>
        <w:tc>
          <w:tcPr>
            <w:tcW w:w="0" w:type="auto"/>
            <w:tcBorders>
              <w:top w:val="nil"/>
              <w:left w:val="nil"/>
              <w:bottom w:val="nil"/>
              <w:right w:val="nil"/>
            </w:tcBorders>
            <w:shd w:val="clear" w:color="auto" w:fill="auto"/>
            <w:noWrap/>
            <w:vAlign w:val="bottom"/>
            <w:hideMark/>
          </w:tcPr>
          <w:p w14:paraId="18BC324F" w14:textId="77777777" w:rsidR="00256DD7" w:rsidRPr="002A3B59" w:rsidRDefault="00256DD7" w:rsidP="00B5391D">
            <w:pPr>
              <w:jc w:val="center"/>
              <w:rPr>
                <w:ins w:id="1047" w:author="Brant McNeece" w:date="2021-09-07T19:41:00Z"/>
                <w:rFonts w:ascii="Times New Roman" w:eastAsia="Times New Roman" w:hAnsi="Times New Roman" w:cs="Times New Roman"/>
                <w:color w:val="000000"/>
                <w:sz w:val="16"/>
                <w:szCs w:val="16"/>
                <w:rPrChange w:id="1048" w:author="Brant McNeece" w:date="2021-09-07T19:52:00Z">
                  <w:rPr>
                    <w:ins w:id="1049" w:author="Brant McNeece" w:date="2021-09-07T19:41:00Z"/>
                    <w:rFonts w:ascii="Calibri" w:eastAsia="Times New Roman" w:hAnsi="Calibri" w:cs="Calibri"/>
                    <w:color w:val="000000"/>
                    <w:sz w:val="16"/>
                    <w:szCs w:val="16"/>
                  </w:rPr>
                </w:rPrChange>
              </w:rPr>
            </w:pPr>
            <w:ins w:id="1050" w:author="Brant McNeece" w:date="2021-09-07T19:41:00Z">
              <w:r w:rsidRPr="002A3B59">
                <w:rPr>
                  <w:rFonts w:ascii="Times New Roman" w:eastAsia="Times New Roman" w:hAnsi="Times New Roman" w:cs="Times New Roman"/>
                  <w:color w:val="000000"/>
                  <w:sz w:val="16"/>
                  <w:szCs w:val="16"/>
                  <w:rPrChange w:id="1051" w:author="Brant McNeece" w:date="2021-09-07T19:52:00Z">
                    <w:rPr>
                      <w:rFonts w:ascii="Calibri" w:eastAsia="Times New Roman" w:hAnsi="Calibri" w:cs="Calibri"/>
                      <w:color w:val="000000"/>
                      <w:sz w:val="16"/>
                      <w:szCs w:val="16"/>
                    </w:rPr>
                  </w:rPrChange>
                </w:rPr>
                <w:t>-0.2346</w:t>
              </w:r>
            </w:ins>
          </w:p>
        </w:tc>
        <w:tc>
          <w:tcPr>
            <w:tcW w:w="0" w:type="auto"/>
            <w:tcBorders>
              <w:top w:val="nil"/>
              <w:left w:val="nil"/>
              <w:bottom w:val="nil"/>
              <w:right w:val="nil"/>
            </w:tcBorders>
            <w:shd w:val="clear" w:color="auto" w:fill="auto"/>
            <w:noWrap/>
            <w:vAlign w:val="bottom"/>
            <w:hideMark/>
          </w:tcPr>
          <w:p w14:paraId="06E2ADF6" w14:textId="77777777" w:rsidR="00256DD7" w:rsidRPr="002A3B59" w:rsidRDefault="00256DD7" w:rsidP="00B5391D">
            <w:pPr>
              <w:jc w:val="center"/>
              <w:rPr>
                <w:ins w:id="1052" w:author="Brant McNeece" w:date="2021-09-07T19:41:00Z"/>
                <w:rFonts w:ascii="Times New Roman" w:eastAsia="Times New Roman" w:hAnsi="Times New Roman" w:cs="Times New Roman"/>
                <w:color w:val="000000"/>
                <w:sz w:val="16"/>
                <w:szCs w:val="16"/>
                <w:rPrChange w:id="1053" w:author="Brant McNeece" w:date="2021-09-07T19:52:00Z">
                  <w:rPr>
                    <w:ins w:id="1054" w:author="Brant McNeece" w:date="2021-09-07T19:41:00Z"/>
                    <w:rFonts w:ascii="Calibri" w:eastAsia="Times New Roman" w:hAnsi="Calibri" w:cs="Calibri"/>
                    <w:color w:val="000000"/>
                    <w:sz w:val="16"/>
                    <w:szCs w:val="16"/>
                  </w:rPr>
                </w:rPrChange>
              </w:rPr>
            </w:pPr>
            <w:ins w:id="1055" w:author="Brant McNeece" w:date="2021-09-07T19:41:00Z">
              <w:r w:rsidRPr="002A3B59">
                <w:rPr>
                  <w:rFonts w:ascii="Times New Roman" w:eastAsia="Times New Roman" w:hAnsi="Times New Roman" w:cs="Times New Roman"/>
                  <w:color w:val="000000"/>
                  <w:sz w:val="16"/>
                  <w:szCs w:val="16"/>
                  <w:rPrChange w:id="1056" w:author="Brant McNeece" w:date="2021-09-07T19:52:00Z">
                    <w:rPr>
                      <w:rFonts w:ascii="Calibri" w:eastAsia="Times New Roman" w:hAnsi="Calibri" w:cs="Calibri"/>
                      <w:color w:val="000000"/>
                      <w:sz w:val="16"/>
                      <w:szCs w:val="16"/>
                    </w:rPr>
                  </w:rPrChange>
                </w:rPr>
                <w:t>5.7829</w:t>
              </w:r>
            </w:ins>
          </w:p>
        </w:tc>
        <w:tc>
          <w:tcPr>
            <w:tcW w:w="0" w:type="auto"/>
            <w:tcBorders>
              <w:top w:val="nil"/>
              <w:left w:val="nil"/>
              <w:bottom w:val="nil"/>
              <w:right w:val="nil"/>
            </w:tcBorders>
            <w:shd w:val="clear" w:color="auto" w:fill="auto"/>
            <w:noWrap/>
            <w:vAlign w:val="bottom"/>
            <w:hideMark/>
          </w:tcPr>
          <w:p w14:paraId="41385EC1" w14:textId="77777777" w:rsidR="00256DD7" w:rsidRPr="002A3B59" w:rsidRDefault="00256DD7" w:rsidP="00B5391D">
            <w:pPr>
              <w:jc w:val="center"/>
              <w:rPr>
                <w:ins w:id="1057" w:author="Brant McNeece" w:date="2021-09-07T19:41:00Z"/>
                <w:rFonts w:ascii="Times New Roman" w:eastAsia="Times New Roman" w:hAnsi="Times New Roman" w:cs="Times New Roman"/>
                <w:color w:val="000000"/>
                <w:sz w:val="16"/>
                <w:szCs w:val="16"/>
                <w:rPrChange w:id="1058" w:author="Brant McNeece" w:date="2021-09-07T19:52:00Z">
                  <w:rPr>
                    <w:ins w:id="1059" w:author="Brant McNeece" w:date="2021-09-07T19:41:00Z"/>
                    <w:rFonts w:ascii="Calibri" w:eastAsia="Times New Roman" w:hAnsi="Calibri" w:cs="Calibri"/>
                    <w:color w:val="000000"/>
                    <w:sz w:val="16"/>
                    <w:szCs w:val="16"/>
                  </w:rPr>
                </w:rPrChange>
              </w:rPr>
            </w:pPr>
            <w:ins w:id="1060" w:author="Brant McNeece" w:date="2021-09-07T19:41:00Z">
              <w:r w:rsidRPr="002A3B59">
                <w:rPr>
                  <w:rFonts w:ascii="Times New Roman" w:eastAsia="Times New Roman" w:hAnsi="Times New Roman" w:cs="Times New Roman"/>
                  <w:color w:val="000000"/>
                  <w:sz w:val="16"/>
                  <w:szCs w:val="16"/>
                  <w:rPrChange w:id="1061" w:author="Brant McNeece" w:date="2021-09-07T19:52:00Z">
                    <w:rPr>
                      <w:rFonts w:ascii="Calibri" w:eastAsia="Times New Roman" w:hAnsi="Calibri" w:cs="Calibri"/>
                      <w:color w:val="000000"/>
                      <w:sz w:val="16"/>
                      <w:szCs w:val="16"/>
                    </w:rPr>
                  </w:rPrChange>
                </w:rPr>
                <w:t>OH17</w:t>
              </w:r>
            </w:ins>
          </w:p>
        </w:tc>
        <w:tc>
          <w:tcPr>
            <w:tcW w:w="0" w:type="auto"/>
            <w:tcBorders>
              <w:top w:val="nil"/>
              <w:left w:val="nil"/>
              <w:bottom w:val="nil"/>
              <w:right w:val="nil"/>
            </w:tcBorders>
            <w:shd w:val="clear" w:color="auto" w:fill="auto"/>
            <w:noWrap/>
            <w:vAlign w:val="bottom"/>
            <w:hideMark/>
          </w:tcPr>
          <w:p w14:paraId="2A97E848" w14:textId="77777777" w:rsidR="00256DD7" w:rsidRPr="002A3B59" w:rsidRDefault="00256DD7" w:rsidP="00B5391D">
            <w:pPr>
              <w:jc w:val="center"/>
              <w:rPr>
                <w:ins w:id="1062" w:author="Brant McNeece" w:date="2021-09-07T19:41:00Z"/>
                <w:rFonts w:ascii="Times New Roman" w:eastAsia="Times New Roman" w:hAnsi="Times New Roman" w:cs="Times New Roman"/>
                <w:color w:val="000000"/>
                <w:sz w:val="16"/>
                <w:szCs w:val="16"/>
                <w:rPrChange w:id="1063" w:author="Brant McNeece" w:date="2021-09-07T19:52:00Z">
                  <w:rPr>
                    <w:ins w:id="1064" w:author="Brant McNeece" w:date="2021-09-07T19:41:00Z"/>
                    <w:rFonts w:ascii="Calibri" w:eastAsia="Times New Roman" w:hAnsi="Calibri" w:cs="Calibri"/>
                    <w:color w:val="000000"/>
                    <w:sz w:val="16"/>
                    <w:szCs w:val="16"/>
                  </w:rPr>
                </w:rPrChange>
              </w:rPr>
            </w:pPr>
            <w:ins w:id="1065" w:author="Brant McNeece" w:date="2021-09-07T19:41:00Z">
              <w:r w:rsidRPr="002A3B59">
                <w:rPr>
                  <w:rFonts w:ascii="Times New Roman" w:eastAsia="Times New Roman" w:hAnsi="Times New Roman" w:cs="Times New Roman"/>
                  <w:color w:val="000000"/>
                  <w:sz w:val="16"/>
                  <w:szCs w:val="16"/>
                  <w:rPrChange w:id="1066" w:author="Brant McNeece" w:date="2021-09-07T19:52:00Z">
                    <w:rPr>
                      <w:rFonts w:ascii="Calibri" w:eastAsia="Times New Roman" w:hAnsi="Calibri" w:cs="Calibri"/>
                      <w:color w:val="000000"/>
                      <w:sz w:val="16"/>
                      <w:szCs w:val="16"/>
                    </w:rPr>
                  </w:rPrChange>
                </w:rPr>
                <w:t>33</w:t>
              </w:r>
            </w:ins>
          </w:p>
        </w:tc>
      </w:tr>
      <w:tr w:rsidR="00256DD7" w:rsidRPr="002A3B59" w14:paraId="05C9FFCF" w14:textId="77777777" w:rsidTr="00B5391D">
        <w:trPr>
          <w:trHeight w:val="288"/>
          <w:ins w:id="1067" w:author="Brant McNeece" w:date="2021-09-07T19:41:00Z"/>
        </w:trPr>
        <w:tc>
          <w:tcPr>
            <w:tcW w:w="0" w:type="auto"/>
            <w:tcBorders>
              <w:top w:val="nil"/>
              <w:left w:val="nil"/>
              <w:bottom w:val="nil"/>
              <w:right w:val="nil"/>
            </w:tcBorders>
            <w:shd w:val="clear" w:color="auto" w:fill="auto"/>
            <w:noWrap/>
            <w:vAlign w:val="bottom"/>
            <w:hideMark/>
          </w:tcPr>
          <w:p w14:paraId="23E1AED0" w14:textId="77777777" w:rsidR="00256DD7" w:rsidRPr="002A3B59" w:rsidRDefault="00256DD7" w:rsidP="00B5391D">
            <w:pPr>
              <w:jc w:val="center"/>
              <w:rPr>
                <w:ins w:id="1068" w:author="Brant McNeece" w:date="2021-09-07T19:41:00Z"/>
                <w:rFonts w:ascii="Times New Roman" w:eastAsia="Times New Roman" w:hAnsi="Times New Roman" w:cs="Times New Roman"/>
                <w:color w:val="000000"/>
                <w:sz w:val="16"/>
                <w:szCs w:val="16"/>
                <w:rPrChange w:id="1069" w:author="Brant McNeece" w:date="2021-09-07T19:52:00Z">
                  <w:rPr>
                    <w:ins w:id="1070"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23FC1D6F" w14:textId="77777777" w:rsidR="00256DD7" w:rsidRPr="002A3B59" w:rsidRDefault="00256DD7" w:rsidP="00B5391D">
            <w:pPr>
              <w:jc w:val="center"/>
              <w:rPr>
                <w:ins w:id="1071"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A01E3D3" w14:textId="77777777" w:rsidR="00256DD7" w:rsidRPr="002A3B59" w:rsidRDefault="00256DD7" w:rsidP="00B5391D">
            <w:pPr>
              <w:jc w:val="center"/>
              <w:rPr>
                <w:ins w:id="1072"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58DC77B" w14:textId="77777777" w:rsidR="00256DD7" w:rsidRPr="002A3B59" w:rsidRDefault="00256DD7" w:rsidP="00B5391D">
            <w:pPr>
              <w:jc w:val="center"/>
              <w:rPr>
                <w:ins w:id="1073" w:author="Brant McNeece" w:date="2021-09-07T19:41:00Z"/>
                <w:rFonts w:ascii="Times New Roman" w:eastAsia="Times New Roman" w:hAnsi="Times New Roman" w:cs="Times New Roman"/>
                <w:color w:val="000000"/>
                <w:sz w:val="16"/>
                <w:szCs w:val="16"/>
                <w:rPrChange w:id="1074" w:author="Brant McNeece" w:date="2021-09-07T19:52:00Z">
                  <w:rPr>
                    <w:ins w:id="1075" w:author="Brant McNeece" w:date="2021-09-07T19:41:00Z"/>
                    <w:rFonts w:ascii="Calibri" w:eastAsia="Times New Roman" w:hAnsi="Calibri" w:cs="Calibri"/>
                    <w:color w:val="000000"/>
                    <w:sz w:val="16"/>
                    <w:szCs w:val="16"/>
                  </w:rPr>
                </w:rPrChange>
              </w:rPr>
            </w:pPr>
            <w:ins w:id="1076" w:author="Brant McNeece" w:date="2021-09-07T19:41:00Z">
              <w:r w:rsidRPr="002A3B59">
                <w:rPr>
                  <w:rFonts w:ascii="Times New Roman" w:eastAsia="Times New Roman" w:hAnsi="Times New Roman" w:cs="Times New Roman"/>
                  <w:color w:val="000000"/>
                  <w:sz w:val="16"/>
                  <w:szCs w:val="16"/>
                  <w:rPrChange w:id="1077" w:author="Brant McNeece" w:date="2021-09-07T19:52:00Z">
                    <w:rPr>
                      <w:rFonts w:ascii="Calibri" w:eastAsia="Times New Roman" w:hAnsi="Calibri" w:cs="Calibri"/>
                      <w:color w:val="000000"/>
                      <w:sz w:val="16"/>
                      <w:szCs w:val="16"/>
                    </w:rPr>
                  </w:rPrChange>
                </w:rPr>
                <w:t>83.37 - 94.68</w:t>
              </w:r>
            </w:ins>
          </w:p>
        </w:tc>
        <w:tc>
          <w:tcPr>
            <w:tcW w:w="0" w:type="auto"/>
            <w:tcBorders>
              <w:top w:val="nil"/>
              <w:left w:val="nil"/>
              <w:bottom w:val="nil"/>
              <w:right w:val="nil"/>
            </w:tcBorders>
            <w:shd w:val="clear" w:color="auto" w:fill="auto"/>
            <w:noWrap/>
            <w:vAlign w:val="bottom"/>
            <w:hideMark/>
          </w:tcPr>
          <w:p w14:paraId="3B2A8B82" w14:textId="77777777" w:rsidR="00256DD7" w:rsidRPr="002A3B59" w:rsidRDefault="00256DD7" w:rsidP="00B5391D">
            <w:pPr>
              <w:jc w:val="center"/>
              <w:rPr>
                <w:ins w:id="1078" w:author="Brant McNeece" w:date="2021-09-07T19:41:00Z"/>
                <w:rFonts w:ascii="Times New Roman" w:eastAsia="Times New Roman" w:hAnsi="Times New Roman" w:cs="Times New Roman"/>
                <w:color w:val="000000"/>
                <w:sz w:val="16"/>
                <w:szCs w:val="16"/>
                <w:rPrChange w:id="1079" w:author="Brant McNeece" w:date="2021-09-07T19:52:00Z">
                  <w:rPr>
                    <w:ins w:id="1080" w:author="Brant McNeece" w:date="2021-09-07T19:41:00Z"/>
                    <w:rFonts w:ascii="Calibri" w:eastAsia="Times New Roman" w:hAnsi="Calibri" w:cs="Calibri"/>
                    <w:color w:val="000000"/>
                    <w:sz w:val="16"/>
                    <w:szCs w:val="16"/>
                  </w:rPr>
                </w:rPrChange>
              </w:rPr>
            </w:pPr>
            <w:ins w:id="1081" w:author="Brant McNeece" w:date="2021-09-07T19:41:00Z">
              <w:r w:rsidRPr="002A3B59">
                <w:rPr>
                  <w:rFonts w:ascii="Times New Roman" w:eastAsia="Times New Roman" w:hAnsi="Times New Roman" w:cs="Times New Roman"/>
                  <w:color w:val="000000"/>
                  <w:sz w:val="16"/>
                  <w:szCs w:val="16"/>
                  <w:rPrChange w:id="1082" w:author="Brant McNeece" w:date="2021-09-07T19:52:00Z">
                    <w:rPr>
                      <w:rFonts w:ascii="Calibri" w:eastAsia="Times New Roman" w:hAnsi="Calibri" w:cs="Calibri"/>
                      <w:color w:val="000000"/>
                      <w:sz w:val="16"/>
                      <w:szCs w:val="16"/>
                    </w:rPr>
                  </w:rPrChange>
                </w:rPr>
                <w:t>Gm11_15000789_T_C-Gm11_16277043_A_G</w:t>
              </w:r>
            </w:ins>
          </w:p>
        </w:tc>
        <w:tc>
          <w:tcPr>
            <w:tcW w:w="0" w:type="auto"/>
            <w:tcBorders>
              <w:top w:val="nil"/>
              <w:left w:val="nil"/>
              <w:bottom w:val="nil"/>
              <w:right w:val="nil"/>
            </w:tcBorders>
            <w:shd w:val="clear" w:color="auto" w:fill="auto"/>
            <w:noWrap/>
            <w:vAlign w:val="bottom"/>
            <w:hideMark/>
          </w:tcPr>
          <w:p w14:paraId="6A36BB30" w14:textId="77777777" w:rsidR="00256DD7" w:rsidRPr="002A3B59" w:rsidRDefault="00256DD7" w:rsidP="00B5391D">
            <w:pPr>
              <w:jc w:val="center"/>
              <w:rPr>
                <w:ins w:id="1083" w:author="Brant McNeece" w:date="2021-09-07T19:41:00Z"/>
                <w:rFonts w:ascii="Times New Roman" w:eastAsia="Times New Roman" w:hAnsi="Times New Roman" w:cs="Times New Roman"/>
                <w:color w:val="000000"/>
                <w:sz w:val="16"/>
                <w:szCs w:val="16"/>
                <w:rPrChange w:id="1084" w:author="Brant McNeece" w:date="2021-09-07T19:52:00Z">
                  <w:rPr>
                    <w:ins w:id="1085" w:author="Brant McNeece" w:date="2021-09-07T19:41:00Z"/>
                    <w:rFonts w:ascii="Calibri" w:eastAsia="Times New Roman" w:hAnsi="Calibri" w:cs="Calibri"/>
                    <w:color w:val="000000"/>
                    <w:sz w:val="16"/>
                    <w:szCs w:val="16"/>
                  </w:rPr>
                </w:rPrChange>
              </w:rPr>
            </w:pPr>
            <w:ins w:id="1086" w:author="Brant McNeece" w:date="2021-09-07T19:41:00Z">
              <w:r w:rsidRPr="002A3B59">
                <w:rPr>
                  <w:rFonts w:ascii="Times New Roman" w:eastAsia="Times New Roman" w:hAnsi="Times New Roman" w:cs="Times New Roman"/>
                  <w:color w:val="000000"/>
                  <w:sz w:val="16"/>
                  <w:szCs w:val="16"/>
                  <w:rPrChange w:id="1087" w:author="Brant McNeece" w:date="2021-09-07T19:52:00Z">
                    <w:rPr>
                      <w:rFonts w:ascii="Calibri" w:eastAsia="Times New Roman" w:hAnsi="Calibri" w:cs="Calibri"/>
                      <w:color w:val="000000"/>
                      <w:sz w:val="16"/>
                      <w:szCs w:val="16"/>
                    </w:rPr>
                  </w:rPrChange>
                </w:rPr>
                <w:t>4.7773</w:t>
              </w:r>
            </w:ins>
          </w:p>
        </w:tc>
        <w:tc>
          <w:tcPr>
            <w:tcW w:w="0" w:type="auto"/>
            <w:tcBorders>
              <w:top w:val="nil"/>
              <w:left w:val="nil"/>
              <w:bottom w:val="nil"/>
              <w:right w:val="nil"/>
            </w:tcBorders>
            <w:shd w:val="clear" w:color="auto" w:fill="auto"/>
            <w:noWrap/>
            <w:vAlign w:val="bottom"/>
            <w:hideMark/>
          </w:tcPr>
          <w:p w14:paraId="50B80CC8" w14:textId="77777777" w:rsidR="00256DD7" w:rsidRPr="002A3B59" w:rsidRDefault="00256DD7" w:rsidP="00B5391D">
            <w:pPr>
              <w:jc w:val="center"/>
              <w:rPr>
                <w:ins w:id="1088" w:author="Brant McNeece" w:date="2021-09-07T19:41:00Z"/>
                <w:rFonts w:ascii="Times New Roman" w:eastAsia="Times New Roman" w:hAnsi="Times New Roman" w:cs="Times New Roman"/>
                <w:color w:val="000000"/>
                <w:sz w:val="16"/>
                <w:szCs w:val="16"/>
                <w:rPrChange w:id="1089" w:author="Brant McNeece" w:date="2021-09-07T19:52:00Z">
                  <w:rPr>
                    <w:ins w:id="1090" w:author="Brant McNeece" w:date="2021-09-07T19:41:00Z"/>
                    <w:rFonts w:ascii="Calibri" w:eastAsia="Times New Roman" w:hAnsi="Calibri" w:cs="Calibri"/>
                    <w:color w:val="000000"/>
                    <w:sz w:val="16"/>
                    <w:szCs w:val="16"/>
                  </w:rPr>
                </w:rPrChange>
              </w:rPr>
            </w:pPr>
            <w:ins w:id="1091" w:author="Brant McNeece" w:date="2021-09-07T19:41:00Z">
              <w:r w:rsidRPr="002A3B59">
                <w:rPr>
                  <w:rFonts w:ascii="Times New Roman" w:eastAsia="Times New Roman" w:hAnsi="Times New Roman" w:cs="Times New Roman"/>
                  <w:color w:val="000000"/>
                  <w:sz w:val="16"/>
                  <w:szCs w:val="16"/>
                  <w:rPrChange w:id="1092" w:author="Brant McNeece" w:date="2021-09-07T19:52:00Z">
                    <w:rPr>
                      <w:rFonts w:ascii="Calibri" w:eastAsia="Times New Roman" w:hAnsi="Calibri" w:cs="Calibri"/>
                      <w:color w:val="000000"/>
                      <w:sz w:val="16"/>
                      <w:szCs w:val="16"/>
                    </w:rPr>
                  </w:rPrChange>
                </w:rPr>
                <w:t>-0.234</w:t>
              </w:r>
            </w:ins>
          </w:p>
        </w:tc>
        <w:tc>
          <w:tcPr>
            <w:tcW w:w="0" w:type="auto"/>
            <w:tcBorders>
              <w:top w:val="nil"/>
              <w:left w:val="nil"/>
              <w:bottom w:val="nil"/>
              <w:right w:val="nil"/>
            </w:tcBorders>
            <w:shd w:val="clear" w:color="auto" w:fill="auto"/>
            <w:noWrap/>
            <w:vAlign w:val="bottom"/>
            <w:hideMark/>
          </w:tcPr>
          <w:p w14:paraId="3FCF4786" w14:textId="77777777" w:rsidR="00256DD7" w:rsidRPr="002A3B59" w:rsidRDefault="00256DD7" w:rsidP="00B5391D">
            <w:pPr>
              <w:jc w:val="center"/>
              <w:rPr>
                <w:ins w:id="1093" w:author="Brant McNeece" w:date="2021-09-07T19:41:00Z"/>
                <w:rFonts w:ascii="Times New Roman" w:eastAsia="Times New Roman" w:hAnsi="Times New Roman" w:cs="Times New Roman"/>
                <w:color w:val="000000"/>
                <w:sz w:val="16"/>
                <w:szCs w:val="16"/>
                <w:rPrChange w:id="1094" w:author="Brant McNeece" w:date="2021-09-07T19:52:00Z">
                  <w:rPr>
                    <w:ins w:id="1095" w:author="Brant McNeece" w:date="2021-09-07T19:41:00Z"/>
                    <w:rFonts w:ascii="Calibri" w:eastAsia="Times New Roman" w:hAnsi="Calibri" w:cs="Calibri"/>
                    <w:color w:val="000000"/>
                    <w:sz w:val="16"/>
                    <w:szCs w:val="16"/>
                  </w:rPr>
                </w:rPrChange>
              </w:rPr>
            </w:pPr>
            <w:ins w:id="1096" w:author="Brant McNeece" w:date="2021-09-07T19:41:00Z">
              <w:r w:rsidRPr="002A3B59">
                <w:rPr>
                  <w:rFonts w:ascii="Times New Roman" w:eastAsia="Times New Roman" w:hAnsi="Times New Roman" w:cs="Times New Roman"/>
                  <w:color w:val="000000"/>
                  <w:sz w:val="16"/>
                  <w:szCs w:val="16"/>
                  <w:rPrChange w:id="1097" w:author="Brant McNeece" w:date="2021-09-07T19:52:00Z">
                    <w:rPr>
                      <w:rFonts w:ascii="Calibri" w:eastAsia="Times New Roman" w:hAnsi="Calibri" w:cs="Calibri"/>
                      <w:color w:val="000000"/>
                      <w:sz w:val="16"/>
                      <w:szCs w:val="16"/>
                    </w:rPr>
                  </w:rPrChange>
                </w:rPr>
                <w:t>5.2738</w:t>
              </w:r>
            </w:ins>
          </w:p>
        </w:tc>
        <w:tc>
          <w:tcPr>
            <w:tcW w:w="0" w:type="auto"/>
            <w:tcBorders>
              <w:top w:val="nil"/>
              <w:left w:val="nil"/>
              <w:bottom w:val="nil"/>
              <w:right w:val="nil"/>
            </w:tcBorders>
            <w:shd w:val="clear" w:color="auto" w:fill="auto"/>
            <w:noWrap/>
            <w:vAlign w:val="bottom"/>
            <w:hideMark/>
          </w:tcPr>
          <w:p w14:paraId="0DF7A49E" w14:textId="77777777" w:rsidR="00256DD7" w:rsidRPr="002A3B59" w:rsidRDefault="00256DD7" w:rsidP="00B5391D">
            <w:pPr>
              <w:jc w:val="center"/>
              <w:rPr>
                <w:ins w:id="1098" w:author="Brant McNeece" w:date="2021-09-07T19:41:00Z"/>
                <w:rFonts w:ascii="Times New Roman" w:eastAsia="Times New Roman" w:hAnsi="Times New Roman" w:cs="Times New Roman"/>
                <w:color w:val="000000"/>
                <w:sz w:val="16"/>
                <w:szCs w:val="16"/>
                <w:rPrChange w:id="1099" w:author="Brant McNeece" w:date="2021-09-07T19:52:00Z">
                  <w:rPr>
                    <w:ins w:id="1100" w:author="Brant McNeece" w:date="2021-09-07T19:41:00Z"/>
                    <w:rFonts w:ascii="Calibri" w:eastAsia="Times New Roman" w:hAnsi="Calibri" w:cs="Calibri"/>
                    <w:color w:val="000000"/>
                    <w:sz w:val="16"/>
                    <w:szCs w:val="16"/>
                  </w:rPr>
                </w:rPrChange>
              </w:rPr>
            </w:pPr>
            <w:ins w:id="1101" w:author="Brant McNeece" w:date="2021-09-07T19:41:00Z">
              <w:r w:rsidRPr="002A3B59">
                <w:rPr>
                  <w:rFonts w:ascii="Times New Roman" w:eastAsia="Times New Roman" w:hAnsi="Times New Roman" w:cs="Times New Roman"/>
                  <w:color w:val="000000"/>
                  <w:sz w:val="16"/>
                  <w:szCs w:val="16"/>
                  <w:rPrChange w:id="1102"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7072F911" w14:textId="77777777" w:rsidR="00256DD7" w:rsidRPr="002A3B59" w:rsidRDefault="00256DD7" w:rsidP="00B5391D">
            <w:pPr>
              <w:jc w:val="center"/>
              <w:rPr>
                <w:ins w:id="1103" w:author="Brant McNeece" w:date="2021-09-07T19:41:00Z"/>
                <w:rFonts w:ascii="Times New Roman" w:eastAsia="Times New Roman" w:hAnsi="Times New Roman" w:cs="Times New Roman"/>
                <w:color w:val="000000"/>
                <w:sz w:val="16"/>
                <w:szCs w:val="16"/>
                <w:rPrChange w:id="1104" w:author="Brant McNeece" w:date="2021-09-07T19:52:00Z">
                  <w:rPr>
                    <w:ins w:id="1105" w:author="Brant McNeece" w:date="2021-09-07T19:41:00Z"/>
                    <w:rFonts w:ascii="Calibri" w:eastAsia="Times New Roman" w:hAnsi="Calibri" w:cs="Calibri"/>
                    <w:color w:val="000000"/>
                    <w:sz w:val="16"/>
                    <w:szCs w:val="16"/>
                  </w:rPr>
                </w:rPrChange>
              </w:rPr>
            </w:pPr>
            <w:ins w:id="1106" w:author="Brant McNeece" w:date="2021-09-07T19:41:00Z">
              <w:r w:rsidRPr="002A3B59">
                <w:rPr>
                  <w:rFonts w:ascii="Times New Roman" w:eastAsia="Times New Roman" w:hAnsi="Times New Roman" w:cs="Times New Roman"/>
                  <w:color w:val="000000"/>
                  <w:sz w:val="16"/>
                  <w:szCs w:val="16"/>
                  <w:rPrChange w:id="1107" w:author="Brant McNeece" w:date="2021-09-07T19:52:00Z">
                    <w:rPr>
                      <w:rFonts w:ascii="Calibri" w:eastAsia="Times New Roman" w:hAnsi="Calibri" w:cs="Calibri"/>
                      <w:color w:val="000000"/>
                      <w:sz w:val="16"/>
                      <w:szCs w:val="16"/>
                    </w:rPr>
                  </w:rPrChange>
                </w:rPr>
                <w:t>33</w:t>
              </w:r>
            </w:ins>
          </w:p>
        </w:tc>
      </w:tr>
      <w:tr w:rsidR="00256DD7" w:rsidRPr="002A3B59" w14:paraId="7F5CEFB7" w14:textId="77777777" w:rsidTr="00B5391D">
        <w:trPr>
          <w:trHeight w:val="288"/>
          <w:ins w:id="1108" w:author="Brant McNeece" w:date="2021-09-07T19:41:00Z"/>
        </w:trPr>
        <w:tc>
          <w:tcPr>
            <w:tcW w:w="0" w:type="auto"/>
            <w:tcBorders>
              <w:top w:val="nil"/>
              <w:left w:val="nil"/>
              <w:bottom w:val="nil"/>
              <w:right w:val="nil"/>
            </w:tcBorders>
            <w:shd w:val="clear" w:color="auto" w:fill="auto"/>
            <w:noWrap/>
            <w:vAlign w:val="bottom"/>
            <w:hideMark/>
          </w:tcPr>
          <w:p w14:paraId="31675AC7" w14:textId="77777777" w:rsidR="00256DD7" w:rsidRPr="002A3B59" w:rsidRDefault="00256DD7" w:rsidP="00B5391D">
            <w:pPr>
              <w:jc w:val="center"/>
              <w:rPr>
                <w:ins w:id="1109" w:author="Brant McNeece" w:date="2021-09-07T19:41:00Z"/>
                <w:rFonts w:ascii="Times New Roman" w:eastAsia="Times New Roman" w:hAnsi="Times New Roman" w:cs="Times New Roman"/>
                <w:color w:val="000000"/>
                <w:sz w:val="16"/>
                <w:szCs w:val="16"/>
                <w:rPrChange w:id="1110" w:author="Brant McNeece" w:date="2021-09-07T19:52:00Z">
                  <w:rPr>
                    <w:ins w:id="1111"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5124F12" w14:textId="77777777" w:rsidR="00256DD7" w:rsidRPr="002A3B59" w:rsidRDefault="00256DD7" w:rsidP="00B5391D">
            <w:pPr>
              <w:jc w:val="center"/>
              <w:rPr>
                <w:ins w:id="1112" w:author="Brant McNeece" w:date="2021-09-07T19:41:00Z"/>
                <w:rFonts w:ascii="Times New Roman" w:eastAsia="Times New Roman" w:hAnsi="Times New Roman" w:cs="Times New Roman"/>
                <w:color w:val="000000"/>
                <w:sz w:val="16"/>
                <w:szCs w:val="16"/>
                <w:rPrChange w:id="1113" w:author="Brant McNeece" w:date="2021-09-07T19:52:00Z">
                  <w:rPr>
                    <w:ins w:id="1114" w:author="Brant McNeece" w:date="2021-09-07T19:41:00Z"/>
                    <w:rFonts w:ascii="Calibri" w:eastAsia="Times New Roman" w:hAnsi="Calibri" w:cs="Calibri"/>
                    <w:color w:val="000000"/>
                    <w:sz w:val="16"/>
                    <w:szCs w:val="16"/>
                  </w:rPr>
                </w:rPrChange>
              </w:rPr>
            </w:pPr>
            <w:ins w:id="1115" w:author="Brant McNeece" w:date="2021-09-07T19:41:00Z">
              <w:r w:rsidRPr="002A3B59">
                <w:rPr>
                  <w:rFonts w:ascii="Times New Roman" w:eastAsia="Times New Roman" w:hAnsi="Times New Roman" w:cs="Times New Roman"/>
                  <w:color w:val="000000"/>
                  <w:sz w:val="16"/>
                  <w:szCs w:val="16"/>
                  <w:rPrChange w:id="1116" w:author="Brant McNeece" w:date="2021-09-07T19:52:00Z">
                    <w:rPr>
                      <w:rFonts w:ascii="Calibri" w:eastAsia="Times New Roman" w:hAnsi="Calibri" w:cs="Calibri"/>
                      <w:color w:val="000000"/>
                      <w:sz w:val="16"/>
                      <w:szCs w:val="16"/>
                    </w:rPr>
                  </w:rPrChange>
                </w:rPr>
                <w:t>qOil-13-1</w:t>
              </w:r>
            </w:ins>
          </w:p>
        </w:tc>
        <w:tc>
          <w:tcPr>
            <w:tcW w:w="0" w:type="auto"/>
            <w:tcBorders>
              <w:top w:val="nil"/>
              <w:left w:val="nil"/>
              <w:bottom w:val="nil"/>
              <w:right w:val="nil"/>
            </w:tcBorders>
            <w:shd w:val="clear" w:color="auto" w:fill="auto"/>
            <w:noWrap/>
            <w:vAlign w:val="bottom"/>
            <w:hideMark/>
          </w:tcPr>
          <w:p w14:paraId="0A704A06" w14:textId="77777777" w:rsidR="00256DD7" w:rsidRPr="002A3B59" w:rsidRDefault="00256DD7" w:rsidP="00B5391D">
            <w:pPr>
              <w:jc w:val="center"/>
              <w:rPr>
                <w:ins w:id="1117" w:author="Brant McNeece" w:date="2021-09-07T19:41:00Z"/>
                <w:rFonts w:ascii="Times New Roman" w:eastAsia="Times New Roman" w:hAnsi="Times New Roman" w:cs="Times New Roman"/>
                <w:color w:val="000000"/>
                <w:sz w:val="16"/>
                <w:szCs w:val="16"/>
                <w:rPrChange w:id="1118" w:author="Brant McNeece" w:date="2021-09-07T19:52:00Z">
                  <w:rPr>
                    <w:ins w:id="1119" w:author="Brant McNeece" w:date="2021-09-07T19:41:00Z"/>
                    <w:rFonts w:ascii="Calibri" w:eastAsia="Times New Roman" w:hAnsi="Calibri" w:cs="Calibri"/>
                    <w:color w:val="000000"/>
                    <w:sz w:val="16"/>
                    <w:szCs w:val="16"/>
                  </w:rPr>
                </w:rPrChange>
              </w:rPr>
            </w:pPr>
            <w:ins w:id="1120" w:author="Brant McNeece" w:date="2021-09-07T19:41:00Z">
              <w:r w:rsidRPr="002A3B59">
                <w:rPr>
                  <w:rFonts w:ascii="Times New Roman" w:eastAsia="Times New Roman" w:hAnsi="Times New Roman" w:cs="Times New Roman"/>
                  <w:color w:val="000000"/>
                  <w:sz w:val="16"/>
                  <w:szCs w:val="16"/>
                  <w:rPrChange w:id="1121" w:author="Brant McNeece" w:date="2021-09-07T19:52:00Z">
                    <w:rPr>
                      <w:rFonts w:ascii="Calibri" w:eastAsia="Times New Roman" w:hAnsi="Calibri" w:cs="Calibri"/>
                      <w:color w:val="000000"/>
                      <w:sz w:val="16"/>
                      <w:szCs w:val="16"/>
                    </w:rPr>
                  </w:rPrChange>
                </w:rPr>
                <w:t>Gm13</w:t>
              </w:r>
            </w:ins>
          </w:p>
        </w:tc>
        <w:tc>
          <w:tcPr>
            <w:tcW w:w="0" w:type="auto"/>
            <w:tcBorders>
              <w:top w:val="nil"/>
              <w:left w:val="nil"/>
              <w:bottom w:val="nil"/>
              <w:right w:val="nil"/>
            </w:tcBorders>
            <w:shd w:val="clear" w:color="auto" w:fill="auto"/>
            <w:noWrap/>
            <w:vAlign w:val="bottom"/>
            <w:hideMark/>
          </w:tcPr>
          <w:p w14:paraId="10D46B8D" w14:textId="77777777" w:rsidR="00256DD7" w:rsidRPr="002A3B59" w:rsidRDefault="00256DD7" w:rsidP="00B5391D">
            <w:pPr>
              <w:jc w:val="center"/>
              <w:rPr>
                <w:ins w:id="1122" w:author="Brant McNeece" w:date="2021-09-07T19:41:00Z"/>
                <w:rFonts w:ascii="Times New Roman" w:eastAsia="Times New Roman" w:hAnsi="Times New Roman" w:cs="Times New Roman"/>
                <w:color w:val="000000"/>
                <w:sz w:val="16"/>
                <w:szCs w:val="16"/>
                <w:rPrChange w:id="1123" w:author="Brant McNeece" w:date="2021-09-07T19:52:00Z">
                  <w:rPr>
                    <w:ins w:id="1124" w:author="Brant McNeece" w:date="2021-09-07T19:41:00Z"/>
                    <w:rFonts w:ascii="Calibri" w:eastAsia="Times New Roman" w:hAnsi="Calibri" w:cs="Calibri"/>
                    <w:color w:val="000000"/>
                    <w:sz w:val="16"/>
                    <w:szCs w:val="16"/>
                  </w:rPr>
                </w:rPrChange>
              </w:rPr>
            </w:pPr>
            <w:ins w:id="1125" w:author="Brant McNeece" w:date="2021-09-07T19:41:00Z">
              <w:r w:rsidRPr="002A3B59">
                <w:rPr>
                  <w:rFonts w:ascii="Times New Roman" w:eastAsia="Times New Roman" w:hAnsi="Times New Roman" w:cs="Times New Roman"/>
                  <w:color w:val="000000"/>
                  <w:sz w:val="16"/>
                  <w:szCs w:val="16"/>
                  <w:rPrChange w:id="1126" w:author="Brant McNeece" w:date="2021-09-07T19:52:00Z">
                    <w:rPr>
                      <w:rFonts w:ascii="Calibri" w:eastAsia="Times New Roman" w:hAnsi="Calibri" w:cs="Calibri"/>
                      <w:color w:val="000000"/>
                      <w:sz w:val="16"/>
                      <w:szCs w:val="16"/>
                    </w:rPr>
                  </w:rPrChange>
                </w:rPr>
                <w:t>40.8 - 49.88</w:t>
              </w:r>
            </w:ins>
          </w:p>
        </w:tc>
        <w:tc>
          <w:tcPr>
            <w:tcW w:w="0" w:type="auto"/>
            <w:tcBorders>
              <w:top w:val="nil"/>
              <w:left w:val="nil"/>
              <w:bottom w:val="nil"/>
              <w:right w:val="nil"/>
            </w:tcBorders>
            <w:shd w:val="clear" w:color="auto" w:fill="auto"/>
            <w:noWrap/>
            <w:vAlign w:val="bottom"/>
            <w:hideMark/>
          </w:tcPr>
          <w:p w14:paraId="402EA982" w14:textId="77777777" w:rsidR="00256DD7" w:rsidRPr="002A3B59" w:rsidRDefault="00256DD7" w:rsidP="00B5391D">
            <w:pPr>
              <w:jc w:val="center"/>
              <w:rPr>
                <w:ins w:id="1127" w:author="Brant McNeece" w:date="2021-09-07T19:41:00Z"/>
                <w:rFonts w:ascii="Times New Roman" w:eastAsia="Times New Roman" w:hAnsi="Times New Roman" w:cs="Times New Roman"/>
                <w:color w:val="000000"/>
                <w:sz w:val="16"/>
                <w:szCs w:val="16"/>
                <w:rPrChange w:id="1128" w:author="Brant McNeece" w:date="2021-09-07T19:52:00Z">
                  <w:rPr>
                    <w:ins w:id="1129" w:author="Brant McNeece" w:date="2021-09-07T19:41:00Z"/>
                    <w:rFonts w:ascii="Calibri" w:eastAsia="Times New Roman" w:hAnsi="Calibri" w:cs="Calibri"/>
                    <w:color w:val="000000"/>
                    <w:sz w:val="16"/>
                    <w:szCs w:val="16"/>
                  </w:rPr>
                </w:rPrChange>
              </w:rPr>
            </w:pPr>
            <w:ins w:id="1130" w:author="Brant McNeece" w:date="2021-09-07T19:41:00Z">
              <w:r w:rsidRPr="002A3B59">
                <w:rPr>
                  <w:rFonts w:ascii="Times New Roman" w:eastAsia="Times New Roman" w:hAnsi="Times New Roman" w:cs="Times New Roman"/>
                  <w:color w:val="000000"/>
                  <w:sz w:val="16"/>
                  <w:szCs w:val="16"/>
                  <w:rPrChange w:id="1131" w:author="Brant McNeece" w:date="2021-09-07T19:52:00Z">
                    <w:rPr>
                      <w:rFonts w:ascii="Calibri" w:eastAsia="Times New Roman" w:hAnsi="Calibri" w:cs="Calibri"/>
                      <w:color w:val="000000"/>
                      <w:sz w:val="16"/>
                      <w:szCs w:val="16"/>
                    </w:rPr>
                  </w:rPrChange>
                </w:rPr>
                <w:t>Gm13_26749514-Gm13_27013838_A_G</w:t>
              </w:r>
            </w:ins>
          </w:p>
        </w:tc>
        <w:tc>
          <w:tcPr>
            <w:tcW w:w="0" w:type="auto"/>
            <w:tcBorders>
              <w:top w:val="nil"/>
              <w:left w:val="nil"/>
              <w:bottom w:val="nil"/>
              <w:right w:val="nil"/>
            </w:tcBorders>
            <w:shd w:val="clear" w:color="auto" w:fill="auto"/>
            <w:noWrap/>
            <w:vAlign w:val="bottom"/>
            <w:hideMark/>
          </w:tcPr>
          <w:p w14:paraId="5929BD49" w14:textId="77777777" w:rsidR="00256DD7" w:rsidRPr="002A3B59" w:rsidRDefault="00256DD7" w:rsidP="00B5391D">
            <w:pPr>
              <w:jc w:val="center"/>
              <w:rPr>
                <w:ins w:id="1132" w:author="Brant McNeece" w:date="2021-09-07T19:41:00Z"/>
                <w:rFonts w:ascii="Times New Roman" w:eastAsia="Times New Roman" w:hAnsi="Times New Roman" w:cs="Times New Roman"/>
                <w:color w:val="000000"/>
                <w:sz w:val="16"/>
                <w:szCs w:val="16"/>
                <w:rPrChange w:id="1133" w:author="Brant McNeece" w:date="2021-09-07T19:52:00Z">
                  <w:rPr>
                    <w:ins w:id="1134" w:author="Brant McNeece" w:date="2021-09-07T19:41:00Z"/>
                    <w:rFonts w:ascii="Calibri" w:eastAsia="Times New Roman" w:hAnsi="Calibri" w:cs="Calibri"/>
                    <w:color w:val="000000"/>
                    <w:sz w:val="16"/>
                    <w:szCs w:val="16"/>
                  </w:rPr>
                </w:rPrChange>
              </w:rPr>
            </w:pPr>
            <w:ins w:id="1135" w:author="Brant McNeece" w:date="2021-09-07T19:41:00Z">
              <w:r w:rsidRPr="002A3B59">
                <w:rPr>
                  <w:rFonts w:ascii="Times New Roman" w:eastAsia="Times New Roman" w:hAnsi="Times New Roman" w:cs="Times New Roman"/>
                  <w:color w:val="000000"/>
                  <w:sz w:val="16"/>
                  <w:szCs w:val="16"/>
                  <w:rPrChange w:id="1136" w:author="Brant McNeece" w:date="2021-09-07T19:52:00Z">
                    <w:rPr>
                      <w:rFonts w:ascii="Calibri" w:eastAsia="Times New Roman" w:hAnsi="Calibri" w:cs="Calibri"/>
                      <w:color w:val="000000"/>
                      <w:sz w:val="16"/>
                      <w:szCs w:val="16"/>
                    </w:rPr>
                  </w:rPrChange>
                </w:rPr>
                <w:t>2.765</w:t>
              </w:r>
            </w:ins>
          </w:p>
        </w:tc>
        <w:tc>
          <w:tcPr>
            <w:tcW w:w="0" w:type="auto"/>
            <w:tcBorders>
              <w:top w:val="nil"/>
              <w:left w:val="nil"/>
              <w:bottom w:val="nil"/>
              <w:right w:val="nil"/>
            </w:tcBorders>
            <w:shd w:val="clear" w:color="auto" w:fill="auto"/>
            <w:noWrap/>
            <w:vAlign w:val="bottom"/>
            <w:hideMark/>
          </w:tcPr>
          <w:p w14:paraId="314F8A4A" w14:textId="77777777" w:rsidR="00256DD7" w:rsidRPr="002A3B59" w:rsidRDefault="00256DD7" w:rsidP="00B5391D">
            <w:pPr>
              <w:jc w:val="center"/>
              <w:rPr>
                <w:ins w:id="1137" w:author="Brant McNeece" w:date="2021-09-07T19:41:00Z"/>
                <w:rFonts w:ascii="Times New Roman" w:eastAsia="Times New Roman" w:hAnsi="Times New Roman" w:cs="Times New Roman"/>
                <w:color w:val="000000"/>
                <w:sz w:val="16"/>
                <w:szCs w:val="16"/>
                <w:rPrChange w:id="1138" w:author="Brant McNeece" w:date="2021-09-07T19:52:00Z">
                  <w:rPr>
                    <w:ins w:id="1139" w:author="Brant McNeece" w:date="2021-09-07T19:41:00Z"/>
                    <w:rFonts w:ascii="Calibri" w:eastAsia="Times New Roman" w:hAnsi="Calibri" w:cs="Calibri"/>
                    <w:color w:val="000000"/>
                    <w:sz w:val="16"/>
                    <w:szCs w:val="16"/>
                  </w:rPr>
                </w:rPrChange>
              </w:rPr>
            </w:pPr>
            <w:ins w:id="1140" w:author="Brant McNeece" w:date="2021-09-07T19:41:00Z">
              <w:r w:rsidRPr="002A3B59">
                <w:rPr>
                  <w:rFonts w:ascii="Times New Roman" w:eastAsia="Times New Roman" w:hAnsi="Times New Roman" w:cs="Times New Roman"/>
                  <w:color w:val="000000"/>
                  <w:sz w:val="16"/>
                  <w:szCs w:val="16"/>
                  <w:rPrChange w:id="1141" w:author="Brant McNeece" w:date="2021-09-07T19:52:00Z">
                    <w:rPr>
                      <w:rFonts w:ascii="Calibri" w:eastAsia="Times New Roman" w:hAnsi="Calibri" w:cs="Calibri"/>
                      <w:color w:val="000000"/>
                      <w:sz w:val="16"/>
                      <w:szCs w:val="16"/>
                    </w:rPr>
                  </w:rPrChange>
                </w:rPr>
                <w:t>-0.3305</w:t>
              </w:r>
            </w:ins>
          </w:p>
        </w:tc>
        <w:tc>
          <w:tcPr>
            <w:tcW w:w="0" w:type="auto"/>
            <w:tcBorders>
              <w:top w:val="nil"/>
              <w:left w:val="nil"/>
              <w:bottom w:val="nil"/>
              <w:right w:val="nil"/>
            </w:tcBorders>
            <w:shd w:val="clear" w:color="auto" w:fill="auto"/>
            <w:noWrap/>
            <w:vAlign w:val="bottom"/>
            <w:hideMark/>
          </w:tcPr>
          <w:p w14:paraId="5378FA85" w14:textId="77777777" w:rsidR="00256DD7" w:rsidRPr="002A3B59" w:rsidRDefault="00256DD7" w:rsidP="00B5391D">
            <w:pPr>
              <w:jc w:val="center"/>
              <w:rPr>
                <w:ins w:id="1142" w:author="Brant McNeece" w:date="2021-09-07T19:41:00Z"/>
                <w:rFonts w:ascii="Times New Roman" w:eastAsia="Times New Roman" w:hAnsi="Times New Roman" w:cs="Times New Roman"/>
                <w:color w:val="000000"/>
                <w:sz w:val="16"/>
                <w:szCs w:val="16"/>
                <w:rPrChange w:id="1143" w:author="Brant McNeece" w:date="2021-09-07T19:52:00Z">
                  <w:rPr>
                    <w:ins w:id="1144" w:author="Brant McNeece" w:date="2021-09-07T19:41:00Z"/>
                    <w:rFonts w:ascii="Calibri" w:eastAsia="Times New Roman" w:hAnsi="Calibri" w:cs="Calibri"/>
                    <w:color w:val="000000"/>
                    <w:sz w:val="16"/>
                    <w:szCs w:val="16"/>
                  </w:rPr>
                </w:rPrChange>
              </w:rPr>
            </w:pPr>
            <w:ins w:id="1145" w:author="Brant McNeece" w:date="2021-09-07T19:41:00Z">
              <w:r w:rsidRPr="002A3B59">
                <w:rPr>
                  <w:rFonts w:ascii="Times New Roman" w:eastAsia="Times New Roman" w:hAnsi="Times New Roman" w:cs="Times New Roman"/>
                  <w:color w:val="000000"/>
                  <w:sz w:val="16"/>
                  <w:szCs w:val="16"/>
                  <w:rPrChange w:id="1146" w:author="Brant McNeece" w:date="2021-09-07T19:52:00Z">
                    <w:rPr>
                      <w:rFonts w:ascii="Calibri" w:eastAsia="Times New Roman" w:hAnsi="Calibri" w:cs="Calibri"/>
                      <w:color w:val="000000"/>
                      <w:sz w:val="16"/>
                      <w:szCs w:val="16"/>
                    </w:rPr>
                  </w:rPrChange>
                </w:rPr>
                <w:t>8.3988</w:t>
              </w:r>
            </w:ins>
          </w:p>
        </w:tc>
        <w:tc>
          <w:tcPr>
            <w:tcW w:w="0" w:type="auto"/>
            <w:tcBorders>
              <w:top w:val="nil"/>
              <w:left w:val="nil"/>
              <w:bottom w:val="nil"/>
              <w:right w:val="nil"/>
            </w:tcBorders>
            <w:shd w:val="clear" w:color="auto" w:fill="auto"/>
            <w:noWrap/>
            <w:vAlign w:val="bottom"/>
            <w:hideMark/>
          </w:tcPr>
          <w:p w14:paraId="632F9EA6" w14:textId="77777777" w:rsidR="00256DD7" w:rsidRPr="002A3B59" w:rsidRDefault="00256DD7" w:rsidP="00B5391D">
            <w:pPr>
              <w:jc w:val="center"/>
              <w:rPr>
                <w:ins w:id="1147" w:author="Brant McNeece" w:date="2021-09-07T19:41:00Z"/>
                <w:rFonts w:ascii="Times New Roman" w:eastAsia="Times New Roman" w:hAnsi="Times New Roman" w:cs="Times New Roman"/>
                <w:color w:val="000000"/>
                <w:sz w:val="16"/>
                <w:szCs w:val="16"/>
                <w:rPrChange w:id="1148" w:author="Brant McNeece" w:date="2021-09-07T19:52:00Z">
                  <w:rPr>
                    <w:ins w:id="1149" w:author="Brant McNeece" w:date="2021-09-07T19:41:00Z"/>
                    <w:rFonts w:ascii="Calibri" w:eastAsia="Times New Roman" w:hAnsi="Calibri" w:cs="Calibri"/>
                    <w:color w:val="000000"/>
                    <w:sz w:val="16"/>
                    <w:szCs w:val="16"/>
                  </w:rPr>
                </w:rPrChange>
              </w:rPr>
            </w:pPr>
            <w:ins w:id="1150" w:author="Brant McNeece" w:date="2021-09-07T19:41:00Z">
              <w:r w:rsidRPr="002A3B59">
                <w:rPr>
                  <w:rFonts w:ascii="Times New Roman" w:eastAsia="Times New Roman" w:hAnsi="Times New Roman" w:cs="Times New Roman"/>
                  <w:color w:val="000000"/>
                  <w:sz w:val="16"/>
                  <w:szCs w:val="16"/>
                  <w:rPrChange w:id="1151" w:author="Brant McNeece" w:date="2021-09-07T19:52:00Z">
                    <w:rPr>
                      <w:rFonts w:ascii="Calibri" w:eastAsia="Times New Roman" w:hAnsi="Calibri" w:cs="Calibri"/>
                      <w:color w:val="000000"/>
                      <w:sz w:val="16"/>
                      <w:szCs w:val="16"/>
                    </w:rPr>
                  </w:rPrChange>
                </w:rPr>
                <w:t>NC19</w:t>
              </w:r>
            </w:ins>
          </w:p>
        </w:tc>
        <w:tc>
          <w:tcPr>
            <w:tcW w:w="0" w:type="auto"/>
            <w:tcBorders>
              <w:top w:val="nil"/>
              <w:left w:val="nil"/>
              <w:bottom w:val="nil"/>
              <w:right w:val="nil"/>
            </w:tcBorders>
            <w:shd w:val="clear" w:color="auto" w:fill="auto"/>
            <w:noWrap/>
            <w:vAlign w:val="bottom"/>
            <w:hideMark/>
          </w:tcPr>
          <w:p w14:paraId="34E63A72" w14:textId="77777777" w:rsidR="00256DD7" w:rsidRPr="002A3B59" w:rsidRDefault="00256DD7" w:rsidP="00B5391D">
            <w:pPr>
              <w:jc w:val="center"/>
              <w:rPr>
                <w:ins w:id="1152" w:author="Brant McNeece" w:date="2021-09-07T19:41:00Z"/>
                <w:rFonts w:ascii="Times New Roman" w:eastAsia="Times New Roman" w:hAnsi="Times New Roman" w:cs="Times New Roman"/>
                <w:color w:val="000000"/>
                <w:sz w:val="16"/>
                <w:szCs w:val="16"/>
                <w:rPrChange w:id="1153" w:author="Brant McNeece" w:date="2021-09-07T19:52:00Z">
                  <w:rPr>
                    <w:ins w:id="1154" w:author="Brant McNeece" w:date="2021-09-07T19:41:00Z"/>
                    <w:rFonts w:ascii="Calibri" w:eastAsia="Times New Roman" w:hAnsi="Calibri" w:cs="Calibri"/>
                    <w:color w:val="000000"/>
                    <w:sz w:val="16"/>
                    <w:szCs w:val="16"/>
                  </w:rPr>
                </w:rPrChange>
              </w:rPr>
            </w:pPr>
            <w:ins w:id="1155" w:author="Brant McNeece" w:date="2021-09-07T19:41:00Z">
              <w:r w:rsidRPr="002A3B59">
                <w:rPr>
                  <w:rFonts w:ascii="Times New Roman" w:eastAsia="Times New Roman" w:hAnsi="Times New Roman" w:cs="Times New Roman"/>
                  <w:color w:val="000000"/>
                  <w:sz w:val="16"/>
                  <w:szCs w:val="16"/>
                  <w:rPrChange w:id="1156" w:author="Brant McNeece" w:date="2021-09-07T19:52:00Z">
                    <w:rPr>
                      <w:rFonts w:ascii="Calibri" w:eastAsia="Times New Roman" w:hAnsi="Calibri" w:cs="Calibri"/>
                      <w:color w:val="000000"/>
                      <w:sz w:val="16"/>
                      <w:szCs w:val="16"/>
                    </w:rPr>
                  </w:rPrChange>
                </w:rPr>
                <w:t>34</w:t>
              </w:r>
            </w:ins>
          </w:p>
        </w:tc>
      </w:tr>
      <w:tr w:rsidR="00256DD7" w:rsidRPr="002A3B59" w14:paraId="4FE15A65" w14:textId="77777777" w:rsidTr="00B5391D">
        <w:trPr>
          <w:trHeight w:val="288"/>
          <w:ins w:id="1157" w:author="Brant McNeece" w:date="2021-09-07T19:41:00Z"/>
        </w:trPr>
        <w:tc>
          <w:tcPr>
            <w:tcW w:w="0" w:type="auto"/>
            <w:tcBorders>
              <w:top w:val="nil"/>
              <w:left w:val="nil"/>
              <w:bottom w:val="nil"/>
              <w:right w:val="nil"/>
            </w:tcBorders>
            <w:shd w:val="clear" w:color="auto" w:fill="auto"/>
            <w:noWrap/>
            <w:vAlign w:val="bottom"/>
            <w:hideMark/>
          </w:tcPr>
          <w:p w14:paraId="2B654A8D" w14:textId="77777777" w:rsidR="00256DD7" w:rsidRPr="002A3B59" w:rsidRDefault="00256DD7" w:rsidP="00B5391D">
            <w:pPr>
              <w:jc w:val="center"/>
              <w:rPr>
                <w:ins w:id="1158" w:author="Brant McNeece" w:date="2021-09-07T19:41:00Z"/>
                <w:rFonts w:ascii="Times New Roman" w:eastAsia="Times New Roman" w:hAnsi="Times New Roman" w:cs="Times New Roman"/>
                <w:color w:val="000000"/>
                <w:sz w:val="16"/>
                <w:szCs w:val="16"/>
                <w:rPrChange w:id="1159" w:author="Brant McNeece" w:date="2021-09-07T19:52:00Z">
                  <w:rPr>
                    <w:ins w:id="1160"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7E9BB7E" w14:textId="77777777" w:rsidR="00256DD7" w:rsidRPr="002A3B59" w:rsidRDefault="00256DD7" w:rsidP="00B5391D">
            <w:pPr>
              <w:jc w:val="center"/>
              <w:rPr>
                <w:ins w:id="1161"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CCABA6D" w14:textId="77777777" w:rsidR="00256DD7" w:rsidRPr="002A3B59" w:rsidRDefault="00256DD7" w:rsidP="00B5391D">
            <w:pPr>
              <w:jc w:val="center"/>
              <w:rPr>
                <w:ins w:id="1162"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85E9F6B" w14:textId="77777777" w:rsidR="00256DD7" w:rsidRPr="002A3B59" w:rsidRDefault="00256DD7" w:rsidP="00B5391D">
            <w:pPr>
              <w:jc w:val="center"/>
              <w:rPr>
                <w:ins w:id="1163" w:author="Brant McNeece" w:date="2021-09-07T19:41:00Z"/>
                <w:rFonts w:ascii="Times New Roman" w:eastAsia="Times New Roman" w:hAnsi="Times New Roman" w:cs="Times New Roman"/>
                <w:color w:val="000000"/>
                <w:sz w:val="16"/>
                <w:szCs w:val="16"/>
                <w:rPrChange w:id="1164" w:author="Brant McNeece" w:date="2021-09-07T19:52:00Z">
                  <w:rPr>
                    <w:ins w:id="1165" w:author="Brant McNeece" w:date="2021-09-07T19:41:00Z"/>
                    <w:rFonts w:ascii="Calibri" w:eastAsia="Times New Roman" w:hAnsi="Calibri" w:cs="Calibri"/>
                    <w:color w:val="000000"/>
                    <w:sz w:val="16"/>
                    <w:szCs w:val="16"/>
                  </w:rPr>
                </w:rPrChange>
              </w:rPr>
            </w:pPr>
            <w:ins w:id="1166" w:author="Brant McNeece" w:date="2021-09-07T19:41:00Z">
              <w:r w:rsidRPr="002A3B59">
                <w:rPr>
                  <w:rFonts w:ascii="Times New Roman" w:eastAsia="Times New Roman" w:hAnsi="Times New Roman" w:cs="Times New Roman"/>
                  <w:color w:val="000000"/>
                  <w:sz w:val="16"/>
                  <w:szCs w:val="16"/>
                  <w:rPrChange w:id="1167" w:author="Brant McNeece" w:date="2021-09-07T19:52:00Z">
                    <w:rPr>
                      <w:rFonts w:ascii="Calibri" w:eastAsia="Times New Roman" w:hAnsi="Calibri" w:cs="Calibri"/>
                      <w:color w:val="000000"/>
                      <w:sz w:val="16"/>
                      <w:szCs w:val="16"/>
                    </w:rPr>
                  </w:rPrChange>
                </w:rPr>
                <w:t>40.8 - 49.88</w:t>
              </w:r>
            </w:ins>
          </w:p>
        </w:tc>
        <w:tc>
          <w:tcPr>
            <w:tcW w:w="0" w:type="auto"/>
            <w:tcBorders>
              <w:top w:val="nil"/>
              <w:left w:val="nil"/>
              <w:bottom w:val="nil"/>
              <w:right w:val="nil"/>
            </w:tcBorders>
            <w:shd w:val="clear" w:color="auto" w:fill="auto"/>
            <w:noWrap/>
            <w:vAlign w:val="bottom"/>
            <w:hideMark/>
          </w:tcPr>
          <w:p w14:paraId="4116B213" w14:textId="77777777" w:rsidR="00256DD7" w:rsidRPr="002A3B59" w:rsidRDefault="00256DD7" w:rsidP="00B5391D">
            <w:pPr>
              <w:jc w:val="center"/>
              <w:rPr>
                <w:ins w:id="1168" w:author="Brant McNeece" w:date="2021-09-07T19:41:00Z"/>
                <w:rFonts w:ascii="Times New Roman" w:eastAsia="Times New Roman" w:hAnsi="Times New Roman" w:cs="Times New Roman"/>
                <w:color w:val="000000"/>
                <w:sz w:val="16"/>
                <w:szCs w:val="16"/>
                <w:rPrChange w:id="1169" w:author="Brant McNeece" w:date="2021-09-07T19:52:00Z">
                  <w:rPr>
                    <w:ins w:id="1170" w:author="Brant McNeece" w:date="2021-09-07T19:41:00Z"/>
                    <w:rFonts w:ascii="Calibri" w:eastAsia="Times New Roman" w:hAnsi="Calibri" w:cs="Calibri"/>
                    <w:color w:val="000000"/>
                    <w:sz w:val="16"/>
                    <w:szCs w:val="16"/>
                  </w:rPr>
                </w:rPrChange>
              </w:rPr>
            </w:pPr>
            <w:ins w:id="1171" w:author="Brant McNeece" w:date="2021-09-07T19:41:00Z">
              <w:r w:rsidRPr="002A3B59">
                <w:rPr>
                  <w:rFonts w:ascii="Times New Roman" w:eastAsia="Times New Roman" w:hAnsi="Times New Roman" w:cs="Times New Roman"/>
                  <w:color w:val="000000"/>
                  <w:sz w:val="16"/>
                  <w:szCs w:val="16"/>
                  <w:rPrChange w:id="1172" w:author="Brant McNeece" w:date="2021-09-07T19:52:00Z">
                    <w:rPr>
                      <w:rFonts w:ascii="Calibri" w:eastAsia="Times New Roman" w:hAnsi="Calibri" w:cs="Calibri"/>
                      <w:color w:val="000000"/>
                      <w:sz w:val="16"/>
                      <w:szCs w:val="16"/>
                    </w:rPr>
                  </w:rPrChange>
                </w:rPr>
                <w:t>Gm13_26749514-Gm13_27013838_A_G</w:t>
              </w:r>
            </w:ins>
          </w:p>
        </w:tc>
        <w:tc>
          <w:tcPr>
            <w:tcW w:w="0" w:type="auto"/>
            <w:tcBorders>
              <w:top w:val="nil"/>
              <w:left w:val="nil"/>
              <w:bottom w:val="nil"/>
              <w:right w:val="nil"/>
            </w:tcBorders>
            <w:shd w:val="clear" w:color="auto" w:fill="auto"/>
            <w:noWrap/>
            <w:vAlign w:val="bottom"/>
            <w:hideMark/>
          </w:tcPr>
          <w:p w14:paraId="1EBA5374" w14:textId="77777777" w:rsidR="00256DD7" w:rsidRPr="002A3B59" w:rsidRDefault="00256DD7" w:rsidP="00B5391D">
            <w:pPr>
              <w:jc w:val="center"/>
              <w:rPr>
                <w:ins w:id="1173" w:author="Brant McNeece" w:date="2021-09-07T19:41:00Z"/>
                <w:rFonts w:ascii="Times New Roman" w:eastAsia="Times New Roman" w:hAnsi="Times New Roman" w:cs="Times New Roman"/>
                <w:color w:val="000000"/>
                <w:sz w:val="16"/>
                <w:szCs w:val="16"/>
                <w:rPrChange w:id="1174" w:author="Brant McNeece" w:date="2021-09-07T19:52:00Z">
                  <w:rPr>
                    <w:ins w:id="1175" w:author="Brant McNeece" w:date="2021-09-07T19:41:00Z"/>
                    <w:rFonts w:ascii="Calibri" w:eastAsia="Times New Roman" w:hAnsi="Calibri" w:cs="Calibri"/>
                    <w:color w:val="000000"/>
                    <w:sz w:val="16"/>
                    <w:szCs w:val="16"/>
                  </w:rPr>
                </w:rPrChange>
              </w:rPr>
            </w:pPr>
            <w:ins w:id="1176" w:author="Brant McNeece" w:date="2021-09-07T19:41:00Z">
              <w:r w:rsidRPr="002A3B59">
                <w:rPr>
                  <w:rFonts w:ascii="Times New Roman" w:eastAsia="Times New Roman" w:hAnsi="Times New Roman" w:cs="Times New Roman"/>
                  <w:color w:val="000000"/>
                  <w:sz w:val="16"/>
                  <w:szCs w:val="16"/>
                  <w:rPrChange w:id="1177" w:author="Brant McNeece" w:date="2021-09-07T19:52:00Z">
                    <w:rPr>
                      <w:rFonts w:ascii="Calibri" w:eastAsia="Times New Roman" w:hAnsi="Calibri" w:cs="Calibri"/>
                      <w:color w:val="000000"/>
                      <w:sz w:val="16"/>
                      <w:szCs w:val="16"/>
                    </w:rPr>
                  </w:rPrChange>
                </w:rPr>
                <w:t>2.6828</w:t>
              </w:r>
            </w:ins>
          </w:p>
        </w:tc>
        <w:tc>
          <w:tcPr>
            <w:tcW w:w="0" w:type="auto"/>
            <w:tcBorders>
              <w:top w:val="nil"/>
              <w:left w:val="nil"/>
              <w:bottom w:val="nil"/>
              <w:right w:val="nil"/>
            </w:tcBorders>
            <w:shd w:val="clear" w:color="auto" w:fill="auto"/>
            <w:noWrap/>
            <w:vAlign w:val="bottom"/>
            <w:hideMark/>
          </w:tcPr>
          <w:p w14:paraId="6D2046BB" w14:textId="77777777" w:rsidR="00256DD7" w:rsidRPr="002A3B59" w:rsidRDefault="00256DD7" w:rsidP="00B5391D">
            <w:pPr>
              <w:jc w:val="center"/>
              <w:rPr>
                <w:ins w:id="1178" w:author="Brant McNeece" w:date="2021-09-07T19:41:00Z"/>
                <w:rFonts w:ascii="Times New Roman" w:eastAsia="Times New Roman" w:hAnsi="Times New Roman" w:cs="Times New Roman"/>
                <w:color w:val="000000"/>
                <w:sz w:val="16"/>
                <w:szCs w:val="16"/>
                <w:rPrChange w:id="1179" w:author="Brant McNeece" w:date="2021-09-07T19:52:00Z">
                  <w:rPr>
                    <w:ins w:id="1180" w:author="Brant McNeece" w:date="2021-09-07T19:41:00Z"/>
                    <w:rFonts w:ascii="Calibri" w:eastAsia="Times New Roman" w:hAnsi="Calibri" w:cs="Calibri"/>
                    <w:color w:val="000000"/>
                    <w:sz w:val="16"/>
                    <w:szCs w:val="16"/>
                  </w:rPr>
                </w:rPrChange>
              </w:rPr>
            </w:pPr>
            <w:ins w:id="1181" w:author="Brant McNeece" w:date="2021-09-07T19:41:00Z">
              <w:r w:rsidRPr="002A3B59">
                <w:rPr>
                  <w:rFonts w:ascii="Times New Roman" w:eastAsia="Times New Roman" w:hAnsi="Times New Roman" w:cs="Times New Roman"/>
                  <w:color w:val="000000"/>
                  <w:sz w:val="16"/>
                  <w:szCs w:val="16"/>
                  <w:rPrChange w:id="1182" w:author="Brant McNeece" w:date="2021-09-07T19:52:00Z">
                    <w:rPr>
                      <w:rFonts w:ascii="Calibri" w:eastAsia="Times New Roman" w:hAnsi="Calibri" w:cs="Calibri"/>
                      <w:color w:val="000000"/>
                      <w:sz w:val="16"/>
                      <w:szCs w:val="16"/>
                    </w:rPr>
                  </w:rPrChange>
                </w:rPr>
                <w:t>-0.3376</w:t>
              </w:r>
            </w:ins>
          </w:p>
        </w:tc>
        <w:tc>
          <w:tcPr>
            <w:tcW w:w="0" w:type="auto"/>
            <w:tcBorders>
              <w:top w:val="nil"/>
              <w:left w:val="nil"/>
              <w:bottom w:val="nil"/>
              <w:right w:val="nil"/>
            </w:tcBorders>
            <w:shd w:val="clear" w:color="auto" w:fill="auto"/>
            <w:noWrap/>
            <w:vAlign w:val="bottom"/>
            <w:hideMark/>
          </w:tcPr>
          <w:p w14:paraId="0A46599D" w14:textId="77777777" w:rsidR="00256DD7" w:rsidRPr="002A3B59" w:rsidRDefault="00256DD7" w:rsidP="00B5391D">
            <w:pPr>
              <w:jc w:val="center"/>
              <w:rPr>
                <w:ins w:id="1183" w:author="Brant McNeece" w:date="2021-09-07T19:41:00Z"/>
                <w:rFonts w:ascii="Times New Roman" w:eastAsia="Times New Roman" w:hAnsi="Times New Roman" w:cs="Times New Roman"/>
                <w:color w:val="000000"/>
                <w:sz w:val="16"/>
                <w:szCs w:val="16"/>
                <w:rPrChange w:id="1184" w:author="Brant McNeece" w:date="2021-09-07T19:52:00Z">
                  <w:rPr>
                    <w:ins w:id="1185" w:author="Brant McNeece" w:date="2021-09-07T19:41:00Z"/>
                    <w:rFonts w:ascii="Calibri" w:eastAsia="Times New Roman" w:hAnsi="Calibri" w:cs="Calibri"/>
                    <w:color w:val="000000"/>
                    <w:sz w:val="16"/>
                    <w:szCs w:val="16"/>
                  </w:rPr>
                </w:rPrChange>
              </w:rPr>
            </w:pPr>
            <w:ins w:id="1186" w:author="Brant McNeece" w:date="2021-09-07T19:41:00Z">
              <w:r w:rsidRPr="002A3B59">
                <w:rPr>
                  <w:rFonts w:ascii="Times New Roman" w:eastAsia="Times New Roman" w:hAnsi="Times New Roman" w:cs="Times New Roman"/>
                  <w:color w:val="000000"/>
                  <w:sz w:val="16"/>
                  <w:szCs w:val="16"/>
                  <w:rPrChange w:id="1187" w:author="Brant McNeece" w:date="2021-09-07T19:52:00Z">
                    <w:rPr>
                      <w:rFonts w:ascii="Calibri" w:eastAsia="Times New Roman" w:hAnsi="Calibri" w:cs="Calibri"/>
                      <w:color w:val="000000"/>
                      <w:sz w:val="16"/>
                      <w:szCs w:val="16"/>
                    </w:rPr>
                  </w:rPrChange>
                </w:rPr>
                <w:t>10.1539</w:t>
              </w:r>
            </w:ins>
          </w:p>
        </w:tc>
        <w:tc>
          <w:tcPr>
            <w:tcW w:w="0" w:type="auto"/>
            <w:tcBorders>
              <w:top w:val="nil"/>
              <w:left w:val="nil"/>
              <w:bottom w:val="nil"/>
              <w:right w:val="nil"/>
            </w:tcBorders>
            <w:shd w:val="clear" w:color="auto" w:fill="auto"/>
            <w:noWrap/>
            <w:vAlign w:val="bottom"/>
            <w:hideMark/>
          </w:tcPr>
          <w:p w14:paraId="47E8A23E" w14:textId="77777777" w:rsidR="00256DD7" w:rsidRPr="002A3B59" w:rsidRDefault="00256DD7" w:rsidP="00B5391D">
            <w:pPr>
              <w:jc w:val="center"/>
              <w:rPr>
                <w:ins w:id="1188" w:author="Brant McNeece" w:date="2021-09-07T19:41:00Z"/>
                <w:rFonts w:ascii="Times New Roman" w:eastAsia="Times New Roman" w:hAnsi="Times New Roman" w:cs="Times New Roman"/>
                <w:color w:val="000000"/>
                <w:sz w:val="16"/>
                <w:szCs w:val="16"/>
                <w:rPrChange w:id="1189" w:author="Brant McNeece" w:date="2021-09-07T19:52:00Z">
                  <w:rPr>
                    <w:ins w:id="1190" w:author="Brant McNeece" w:date="2021-09-07T19:41:00Z"/>
                    <w:rFonts w:ascii="Calibri" w:eastAsia="Times New Roman" w:hAnsi="Calibri" w:cs="Calibri"/>
                    <w:color w:val="000000"/>
                    <w:sz w:val="16"/>
                    <w:szCs w:val="16"/>
                  </w:rPr>
                </w:rPrChange>
              </w:rPr>
            </w:pPr>
            <w:ins w:id="1191" w:author="Brant McNeece" w:date="2021-09-07T19:41:00Z">
              <w:r w:rsidRPr="002A3B59">
                <w:rPr>
                  <w:rFonts w:ascii="Times New Roman" w:eastAsia="Times New Roman" w:hAnsi="Times New Roman" w:cs="Times New Roman"/>
                  <w:color w:val="000000"/>
                  <w:sz w:val="16"/>
                  <w:szCs w:val="16"/>
                  <w:rPrChange w:id="1192"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42A505EE" w14:textId="77777777" w:rsidR="00256DD7" w:rsidRPr="002A3B59" w:rsidRDefault="00256DD7" w:rsidP="00B5391D">
            <w:pPr>
              <w:jc w:val="center"/>
              <w:rPr>
                <w:ins w:id="1193" w:author="Brant McNeece" w:date="2021-09-07T19:41:00Z"/>
                <w:rFonts w:ascii="Times New Roman" w:eastAsia="Times New Roman" w:hAnsi="Times New Roman" w:cs="Times New Roman"/>
                <w:color w:val="000000"/>
                <w:sz w:val="16"/>
                <w:szCs w:val="16"/>
                <w:rPrChange w:id="1194" w:author="Brant McNeece" w:date="2021-09-07T19:52:00Z">
                  <w:rPr>
                    <w:ins w:id="1195" w:author="Brant McNeece" w:date="2021-09-07T19:41:00Z"/>
                    <w:rFonts w:ascii="Calibri" w:eastAsia="Times New Roman" w:hAnsi="Calibri" w:cs="Calibri"/>
                    <w:color w:val="000000"/>
                    <w:sz w:val="16"/>
                    <w:szCs w:val="16"/>
                  </w:rPr>
                </w:rPrChange>
              </w:rPr>
            </w:pPr>
            <w:ins w:id="1196" w:author="Brant McNeece" w:date="2021-09-07T19:41:00Z">
              <w:r w:rsidRPr="002A3B59">
                <w:rPr>
                  <w:rFonts w:ascii="Times New Roman" w:eastAsia="Times New Roman" w:hAnsi="Times New Roman" w:cs="Times New Roman"/>
                  <w:color w:val="000000"/>
                  <w:sz w:val="16"/>
                  <w:szCs w:val="16"/>
                  <w:rPrChange w:id="1197" w:author="Brant McNeece" w:date="2021-09-07T19:52:00Z">
                    <w:rPr>
                      <w:rFonts w:ascii="Calibri" w:eastAsia="Times New Roman" w:hAnsi="Calibri" w:cs="Calibri"/>
                      <w:color w:val="000000"/>
                      <w:sz w:val="16"/>
                      <w:szCs w:val="16"/>
                    </w:rPr>
                  </w:rPrChange>
                </w:rPr>
                <w:t>34</w:t>
              </w:r>
            </w:ins>
          </w:p>
        </w:tc>
      </w:tr>
      <w:tr w:rsidR="00256DD7" w:rsidRPr="002A3B59" w14:paraId="5770A80E" w14:textId="77777777" w:rsidTr="00B5391D">
        <w:trPr>
          <w:trHeight w:val="288"/>
          <w:ins w:id="1198" w:author="Brant McNeece" w:date="2021-09-07T19:41:00Z"/>
        </w:trPr>
        <w:tc>
          <w:tcPr>
            <w:tcW w:w="0" w:type="auto"/>
            <w:tcBorders>
              <w:top w:val="nil"/>
              <w:left w:val="nil"/>
              <w:bottom w:val="nil"/>
              <w:right w:val="nil"/>
            </w:tcBorders>
            <w:shd w:val="clear" w:color="auto" w:fill="auto"/>
            <w:noWrap/>
            <w:vAlign w:val="bottom"/>
            <w:hideMark/>
          </w:tcPr>
          <w:p w14:paraId="1355B3DA" w14:textId="77777777" w:rsidR="00256DD7" w:rsidRPr="002A3B59" w:rsidRDefault="00256DD7" w:rsidP="00B5391D">
            <w:pPr>
              <w:jc w:val="center"/>
              <w:rPr>
                <w:ins w:id="1199" w:author="Brant McNeece" w:date="2021-09-07T19:41:00Z"/>
                <w:rFonts w:ascii="Times New Roman" w:eastAsia="Times New Roman" w:hAnsi="Times New Roman" w:cs="Times New Roman"/>
                <w:color w:val="000000"/>
                <w:sz w:val="16"/>
                <w:szCs w:val="16"/>
                <w:rPrChange w:id="1200" w:author="Brant McNeece" w:date="2021-09-07T19:52:00Z">
                  <w:rPr>
                    <w:ins w:id="1201"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9E17FE5" w14:textId="77777777" w:rsidR="00256DD7" w:rsidRPr="002A3B59" w:rsidRDefault="00256DD7" w:rsidP="00B5391D">
            <w:pPr>
              <w:jc w:val="center"/>
              <w:rPr>
                <w:ins w:id="1202" w:author="Brant McNeece" w:date="2021-09-07T19:41:00Z"/>
                <w:rFonts w:ascii="Times New Roman" w:eastAsia="Times New Roman" w:hAnsi="Times New Roman" w:cs="Times New Roman"/>
                <w:sz w:val="16"/>
                <w:szCs w:val="16"/>
              </w:rPr>
            </w:pPr>
            <w:ins w:id="1203" w:author="Brant McNeece" w:date="2021-09-07T19:41:00Z">
              <w:r w:rsidRPr="002A3B59">
                <w:rPr>
                  <w:rFonts w:ascii="Times New Roman" w:eastAsia="Times New Roman" w:hAnsi="Times New Roman" w:cs="Times New Roman"/>
                  <w:color w:val="000000"/>
                  <w:sz w:val="16"/>
                  <w:szCs w:val="16"/>
                  <w:rPrChange w:id="1204" w:author="Brant McNeece" w:date="2021-09-07T19:52:00Z">
                    <w:rPr>
                      <w:rFonts w:ascii="Calibri" w:eastAsia="Times New Roman" w:hAnsi="Calibri" w:cs="Calibri"/>
                      <w:color w:val="000000"/>
                      <w:sz w:val="16"/>
                      <w:szCs w:val="16"/>
                    </w:rPr>
                  </w:rPrChange>
                </w:rPr>
                <w:t>qOil-15-1</w:t>
              </w:r>
            </w:ins>
          </w:p>
        </w:tc>
        <w:tc>
          <w:tcPr>
            <w:tcW w:w="0" w:type="auto"/>
            <w:tcBorders>
              <w:top w:val="nil"/>
              <w:left w:val="nil"/>
              <w:bottom w:val="nil"/>
              <w:right w:val="nil"/>
            </w:tcBorders>
            <w:shd w:val="clear" w:color="auto" w:fill="auto"/>
            <w:noWrap/>
            <w:vAlign w:val="bottom"/>
            <w:hideMark/>
          </w:tcPr>
          <w:p w14:paraId="3AF45BE5" w14:textId="77777777" w:rsidR="00256DD7" w:rsidRPr="002A3B59" w:rsidRDefault="00256DD7" w:rsidP="00B5391D">
            <w:pPr>
              <w:jc w:val="center"/>
              <w:rPr>
                <w:ins w:id="1205" w:author="Brant McNeece" w:date="2021-09-07T19:41:00Z"/>
                <w:rFonts w:ascii="Times New Roman" w:eastAsia="Times New Roman" w:hAnsi="Times New Roman" w:cs="Times New Roman"/>
                <w:sz w:val="16"/>
                <w:szCs w:val="16"/>
              </w:rPr>
            </w:pPr>
            <w:ins w:id="1206" w:author="Brant McNeece" w:date="2021-09-07T19:41:00Z">
              <w:r w:rsidRPr="002A3B59">
                <w:rPr>
                  <w:rFonts w:ascii="Times New Roman" w:eastAsia="Times New Roman" w:hAnsi="Times New Roman" w:cs="Times New Roman"/>
                  <w:color w:val="000000"/>
                  <w:sz w:val="16"/>
                  <w:szCs w:val="16"/>
                  <w:rPrChange w:id="1207" w:author="Brant McNeece" w:date="2021-09-07T19:52:00Z">
                    <w:rPr>
                      <w:rFonts w:ascii="Calibri" w:eastAsia="Times New Roman" w:hAnsi="Calibri" w:cs="Calibri"/>
                      <w:color w:val="000000"/>
                      <w:sz w:val="16"/>
                      <w:szCs w:val="16"/>
                    </w:rPr>
                  </w:rPrChange>
                </w:rPr>
                <w:t>Gm15</w:t>
              </w:r>
            </w:ins>
          </w:p>
        </w:tc>
        <w:tc>
          <w:tcPr>
            <w:tcW w:w="0" w:type="auto"/>
            <w:tcBorders>
              <w:top w:val="nil"/>
              <w:left w:val="nil"/>
              <w:bottom w:val="nil"/>
              <w:right w:val="nil"/>
            </w:tcBorders>
            <w:shd w:val="clear" w:color="auto" w:fill="auto"/>
            <w:noWrap/>
            <w:vAlign w:val="bottom"/>
            <w:hideMark/>
          </w:tcPr>
          <w:p w14:paraId="4B7622A7" w14:textId="77777777" w:rsidR="00256DD7" w:rsidRPr="002A3B59" w:rsidRDefault="00256DD7" w:rsidP="00B5391D">
            <w:pPr>
              <w:jc w:val="center"/>
              <w:rPr>
                <w:ins w:id="1208" w:author="Brant McNeece" w:date="2021-09-07T19:41:00Z"/>
                <w:rFonts w:ascii="Times New Roman" w:eastAsia="Times New Roman" w:hAnsi="Times New Roman" w:cs="Times New Roman"/>
                <w:color w:val="000000"/>
                <w:sz w:val="16"/>
                <w:szCs w:val="16"/>
                <w:rPrChange w:id="1209" w:author="Brant McNeece" w:date="2021-09-07T19:52:00Z">
                  <w:rPr>
                    <w:ins w:id="1210" w:author="Brant McNeece" w:date="2021-09-07T19:41:00Z"/>
                    <w:rFonts w:ascii="Calibri" w:eastAsia="Times New Roman" w:hAnsi="Calibri" w:cs="Calibri"/>
                    <w:color w:val="000000"/>
                    <w:sz w:val="16"/>
                    <w:szCs w:val="16"/>
                  </w:rPr>
                </w:rPrChange>
              </w:rPr>
            </w:pPr>
            <w:ins w:id="1211" w:author="Brant McNeece" w:date="2021-09-07T19:41:00Z">
              <w:r w:rsidRPr="002A3B59">
                <w:rPr>
                  <w:rFonts w:ascii="Times New Roman" w:eastAsia="Times New Roman" w:hAnsi="Times New Roman" w:cs="Times New Roman"/>
                  <w:color w:val="000000"/>
                  <w:sz w:val="16"/>
                  <w:szCs w:val="16"/>
                  <w:rPrChange w:id="1212" w:author="Brant McNeece" w:date="2021-09-07T19:52:00Z">
                    <w:rPr>
                      <w:rFonts w:ascii="Calibri" w:eastAsia="Times New Roman" w:hAnsi="Calibri" w:cs="Calibri"/>
                      <w:color w:val="000000"/>
                      <w:sz w:val="16"/>
                      <w:szCs w:val="16"/>
                    </w:rPr>
                  </w:rPrChange>
                </w:rPr>
                <w:t>18.66 - 19.5</w:t>
              </w:r>
            </w:ins>
          </w:p>
        </w:tc>
        <w:tc>
          <w:tcPr>
            <w:tcW w:w="0" w:type="auto"/>
            <w:tcBorders>
              <w:top w:val="nil"/>
              <w:left w:val="nil"/>
              <w:bottom w:val="nil"/>
              <w:right w:val="nil"/>
            </w:tcBorders>
            <w:shd w:val="clear" w:color="auto" w:fill="auto"/>
            <w:noWrap/>
            <w:vAlign w:val="bottom"/>
            <w:hideMark/>
          </w:tcPr>
          <w:p w14:paraId="0E1C3EEE" w14:textId="77777777" w:rsidR="00256DD7" w:rsidRPr="002A3B59" w:rsidRDefault="00256DD7" w:rsidP="00B5391D">
            <w:pPr>
              <w:jc w:val="center"/>
              <w:rPr>
                <w:ins w:id="1213" w:author="Brant McNeece" w:date="2021-09-07T19:41:00Z"/>
                <w:rFonts w:ascii="Times New Roman" w:eastAsia="Times New Roman" w:hAnsi="Times New Roman" w:cs="Times New Roman"/>
                <w:color w:val="000000"/>
                <w:sz w:val="16"/>
                <w:szCs w:val="16"/>
                <w:rPrChange w:id="1214" w:author="Brant McNeece" w:date="2021-09-07T19:52:00Z">
                  <w:rPr>
                    <w:ins w:id="1215" w:author="Brant McNeece" w:date="2021-09-07T19:41:00Z"/>
                    <w:rFonts w:ascii="Calibri" w:eastAsia="Times New Roman" w:hAnsi="Calibri" w:cs="Calibri"/>
                    <w:color w:val="000000"/>
                    <w:sz w:val="16"/>
                    <w:szCs w:val="16"/>
                  </w:rPr>
                </w:rPrChange>
              </w:rPr>
            </w:pPr>
            <w:ins w:id="1216" w:author="Brant McNeece" w:date="2021-09-07T19:41:00Z">
              <w:r w:rsidRPr="002A3B59">
                <w:rPr>
                  <w:rFonts w:ascii="Times New Roman" w:eastAsia="Times New Roman" w:hAnsi="Times New Roman" w:cs="Times New Roman"/>
                  <w:color w:val="000000"/>
                  <w:sz w:val="16"/>
                  <w:szCs w:val="16"/>
                  <w:rPrChange w:id="1217" w:author="Brant McNeece" w:date="2021-09-07T19:52:00Z">
                    <w:rPr>
                      <w:rFonts w:ascii="Calibri" w:eastAsia="Times New Roman" w:hAnsi="Calibri" w:cs="Calibri"/>
                      <w:color w:val="000000"/>
                      <w:sz w:val="16"/>
                      <w:szCs w:val="16"/>
                    </w:rPr>
                  </w:rPrChange>
                </w:rPr>
                <w:t>Gm15_3621773_C_T-Gm15_3727108_G_A</w:t>
              </w:r>
            </w:ins>
          </w:p>
        </w:tc>
        <w:tc>
          <w:tcPr>
            <w:tcW w:w="0" w:type="auto"/>
            <w:tcBorders>
              <w:top w:val="nil"/>
              <w:left w:val="nil"/>
              <w:bottom w:val="nil"/>
              <w:right w:val="nil"/>
            </w:tcBorders>
            <w:shd w:val="clear" w:color="auto" w:fill="auto"/>
            <w:noWrap/>
            <w:vAlign w:val="bottom"/>
            <w:hideMark/>
          </w:tcPr>
          <w:p w14:paraId="6CA6F744" w14:textId="77777777" w:rsidR="00256DD7" w:rsidRPr="002A3B59" w:rsidRDefault="00256DD7" w:rsidP="00B5391D">
            <w:pPr>
              <w:jc w:val="center"/>
              <w:rPr>
                <w:ins w:id="1218" w:author="Brant McNeece" w:date="2021-09-07T19:41:00Z"/>
                <w:rFonts w:ascii="Times New Roman" w:eastAsia="Times New Roman" w:hAnsi="Times New Roman" w:cs="Times New Roman"/>
                <w:color w:val="000000"/>
                <w:sz w:val="16"/>
                <w:szCs w:val="16"/>
                <w:rPrChange w:id="1219" w:author="Brant McNeece" w:date="2021-09-07T19:52:00Z">
                  <w:rPr>
                    <w:ins w:id="1220" w:author="Brant McNeece" w:date="2021-09-07T19:41:00Z"/>
                    <w:rFonts w:ascii="Calibri" w:eastAsia="Times New Roman" w:hAnsi="Calibri" w:cs="Calibri"/>
                    <w:color w:val="000000"/>
                    <w:sz w:val="16"/>
                    <w:szCs w:val="16"/>
                  </w:rPr>
                </w:rPrChange>
              </w:rPr>
            </w:pPr>
            <w:ins w:id="1221" w:author="Brant McNeece" w:date="2021-09-07T19:41:00Z">
              <w:r w:rsidRPr="002A3B59">
                <w:rPr>
                  <w:rFonts w:ascii="Times New Roman" w:eastAsia="Times New Roman" w:hAnsi="Times New Roman" w:cs="Times New Roman"/>
                  <w:color w:val="000000"/>
                  <w:sz w:val="16"/>
                  <w:szCs w:val="16"/>
                  <w:rPrChange w:id="1222" w:author="Brant McNeece" w:date="2021-09-07T19:52:00Z">
                    <w:rPr>
                      <w:rFonts w:ascii="Calibri" w:eastAsia="Times New Roman" w:hAnsi="Calibri" w:cs="Calibri"/>
                      <w:color w:val="000000"/>
                      <w:sz w:val="16"/>
                      <w:szCs w:val="16"/>
                    </w:rPr>
                  </w:rPrChange>
                </w:rPr>
                <w:t>7.6629</w:t>
              </w:r>
            </w:ins>
          </w:p>
        </w:tc>
        <w:tc>
          <w:tcPr>
            <w:tcW w:w="0" w:type="auto"/>
            <w:tcBorders>
              <w:top w:val="nil"/>
              <w:left w:val="nil"/>
              <w:bottom w:val="nil"/>
              <w:right w:val="nil"/>
            </w:tcBorders>
            <w:shd w:val="clear" w:color="auto" w:fill="auto"/>
            <w:noWrap/>
            <w:vAlign w:val="bottom"/>
            <w:hideMark/>
          </w:tcPr>
          <w:p w14:paraId="5C68DE7E" w14:textId="77777777" w:rsidR="00256DD7" w:rsidRPr="002A3B59" w:rsidRDefault="00256DD7" w:rsidP="00B5391D">
            <w:pPr>
              <w:jc w:val="center"/>
              <w:rPr>
                <w:ins w:id="1223" w:author="Brant McNeece" w:date="2021-09-07T19:41:00Z"/>
                <w:rFonts w:ascii="Times New Roman" w:eastAsia="Times New Roman" w:hAnsi="Times New Roman" w:cs="Times New Roman"/>
                <w:color w:val="000000"/>
                <w:sz w:val="16"/>
                <w:szCs w:val="16"/>
                <w:rPrChange w:id="1224" w:author="Brant McNeece" w:date="2021-09-07T19:52:00Z">
                  <w:rPr>
                    <w:ins w:id="1225" w:author="Brant McNeece" w:date="2021-09-07T19:41:00Z"/>
                    <w:rFonts w:ascii="Calibri" w:eastAsia="Times New Roman" w:hAnsi="Calibri" w:cs="Calibri"/>
                    <w:color w:val="000000"/>
                    <w:sz w:val="16"/>
                    <w:szCs w:val="16"/>
                  </w:rPr>
                </w:rPrChange>
              </w:rPr>
            </w:pPr>
            <w:ins w:id="1226" w:author="Brant McNeece" w:date="2021-09-07T19:41:00Z">
              <w:r w:rsidRPr="002A3B59">
                <w:rPr>
                  <w:rFonts w:ascii="Times New Roman" w:eastAsia="Times New Roman" w:hAnsi="Times New Roman" w:cs="Times New Roman"/>
                  <w:color w:val="000000"/>
                  <w:sz w:val="16"/>
                  <w:szCs w:val="16"/>
                  <w:rPrChange w:id="1227" w:author="Brant McNeece" w:date="2021-09-07T19:52:00Z">
                    <w:rPr>
                      <w:rFonts w:ascii="Calibri" w:eastAsia="Times New Roman" w:hAnsi="Calibri" w:cs="Calibri"/>
                      <w:color w:val="000000"/>
                      <w:sz w:val="16"/>
                      <w:szCs w:val="16"/>
                    </w:rPr>
                  </w:rPrChange>
                </w:rPr>
                <w:t>-0.4444</w:t>
              </w:r>
            </w:ins>
          </w:p>
        </w:tc>
        <w:tc>
          <w:tcPr>
            <w:tcW w:w="0" w:type="auto"/>
            <w:tcBorders>
              <w:top w:val="nil"/>
              <w:left w:val="nil"/>
              <w:bottom w:val="nil"/>
              <w:right w:val="nil"/>
            </w:tcBorders>
            <w:shd w:val="clear" w:color="auto" w:fill="auto"/>
            <w:noWrap/>
            <w:vAlign w:val="bottom"/>
            <w:hideMark/>
          </w:tcPr>
          <w:p w14:paraId="3E2C6C1A" w14:textId="77777777" w:rsidR="00256DD7" w:rsidRPr="002A3B59" w:rsidRDefault="00256DD7" w:rsidP="00B5391D">
            <w:pPr>
              <w:jc w:val="center"/>
              <w:rPr>
                <w:ins w:id="1228" w:author="Brant McNeece" w:date="2021-09-07T19:41:00Z"/>
                <w:rFonts w:ascii="Times New Roman" w:eastAsia="Times New Roman" w:hAnsi="Times New Roman" w:cs="Times New Roman"/>
                <w:color w:val="000000"/>
                <w:sz w:val="16"/>
                <w:szCs w:val="16"/>
                <w:rPrChange w:id="1229" w:author="Brant McNeece" w:date="2021-09-07T19:52:00Z">
                  <w:rPr>
                    <w:ins w:id="1230" w:author="Brant McNeece" w:date="2021-09-07T19:41:00Z"/>
                    <w:rFonts w:ascii="Calibri" w:eastAsia="Times New Roman" w:hAnsi="Calibri" w:cs="Calibri"/>
                    <w:color w:val="000000"/>
                    <w:sz w:val="16"/>
                    <w:szCs w:val="16"/>
                  </w:rPr>
                </w:rPrChange>
              </w:rPr>
            </w:pPr>
            <w:ins w:id="1231" w:author="Brant McNeece" w:date="2021-09-07T19:41:00Z">
              <w:r w:rsidRPr="002A3B59">
                <w:rPr>
                  <w:rFonts w:ascii="Times New Roman" w:eastAsia="Times New Roman" w:hAnsi="Times New Roman" w:cs="Times New Roman"/>
                  <w:color w:val="000000"/>
                  <w:sz w:val="16"/>
                  <w:szCs w:val="16"/>
                  <w:rPrChange w:id="1232" w:author="Brant McNeece" w:date="2021-09-07T19:52:00Z">
                    <w:rPr>
                      <w:rFonts w:ascii="Calibri" w:eastAsia="Times New Roman" w:hAnsi="Calibri" w:cs="Calibri"/>
                      <w:color w:val="000000"/>
                      <w:sz w:val="16"/>
                      <w:szCs w:val="16"/>
                    </w:rPr>
                  </w:rPrChange>
                </w:rPr>
                <w:t>12.1057</w:t>
              </w:r>
            </w:ins>
          </w:p>
        </w:tc>
        <w:tc>
          <w:tcPr>
            <w:tcW w:w="0" w:type="auto"/>
            <w:tcBorders>
              <w:top w:val="nil"/>
              <w:left w:val="nil"/>
              <w:bottom w:val="nil"/>
              <w:right w:val="nil"/>
            </w:tcBorders>
            <w:shd w:val="clear" w:color="auto" w:fill="auto"/>
            <w:noWrap/>
            <w:vAlign w:val="bottom"/>
            <w:hideMark/>
          </w:tcPr>
          <w:p w14:paraId="493C039A" w14:textId="77777777" w:rsidR="00256DD7" w:rsidRPr="002A3B59" w:rsidRDefault="00256DD7" w:rsidP="00B5391D">
            <w:pPr>
              <w:jc w:val="center"/>
              <w:rPr>
                <w:ins w:id="1233" w:author="Brant McNeece" w:date="2021-09-07T19:41:00Z"/>
                <w:rFonts w:ascii="Times New Roman" w:eastAsia="Times New Roman" w:hAnsi="Times New Roman" w:cs="Times New Roman"/>
                <w:color w:val="000000"/>
                <w:sz w:val="16"/>
                <w:szCs w:val="16"/>
                <w:rPrChange w:id="1234" w:author="Brant McNeece" w:date="2021-09-07T19:52:00Z">
                  <w:rPr>
                    <w:ins w:id="1235" w:author="Brant McNeece" w:date="2021-09-07T19:41:00Z"/>
                    <w:rFonts w:ascii="Calibri" w:eastAsia="Times New Roman" w:hAnsi="Calibri" w:cs="Calibri"/>
                    <w:color w:val="000000"/>
                    <w:sz w:val="16"/>
                    <w:szCs w:val="16"/>
                  </w:rPr>
                </w:rPrChange>
              </w:rPr>
            </w:pPr>
            <w:ins w:id="1236" w:author="Brant McNeece" w:date="2021-09-07T19:41:00Z">
              <w:r w:rsidRPr="002A3B59">
                <w:rPr>
                  <w:rFonts w:ascii="Times New Roman" w:eastAsia="Times New Roman" w:hAnsi="Times New Roman" w:cs="Times New Roman"/>
                  <w:color w:val="000000"/>
                  <w:sz w:val="16"/>
                  <w:szCs w:val="16"/>
                  <w:rPrChange w:id="1237" w:author="Brant McNeece" w:date="2021-09-07T19:52:00Z">
                    <w:rPr>
                      <w:rFonts w:ascii="Calibri" w:eastAsia="Times New Roman" w:hAnsi="Calibri" w:cs="Calibri"/>
                      <w:color w:val="000000"/>
                      <w:sz w:val="16"/>
                      <w:szCs w:val="16"/>
                    </w:rPr>
                  </w:rPrChange>
                </w:rPr>
                <w:t>OH18</w:t>
              </w:r>
            </w:ins>
          </w:p>
        </w:tc>
        <w:tc>
          <w:tcPr>
            <w:tcW w:w="0" w:type="auto"/>
            <w:tcBorders>
              <w:top w:val="nil"/>
              <w:left w:val="nil"/>
              <w:bottom w:val="nil"/>
              <w:right w:val="nil"/>
            </w:tcBorders>
            <w:shd w:val="clear" w:color="auto" w:fill="auto"/>
            <w:noWrap/>
            <w:vAlign w:val="bottom"/>
            <w:hideMark/>
          </w:tcPr>
          <w:p w14:paraId="1E6302D7" w14:textId="77777777" w:rsidR="00256DD7" w:rsidRPr="002A3B59" w:rsidRDefault="00256DD7" w:rsidP="00B5391D">
            <w:pPr>
              <w:jc w:val="center"/>
              <w:rPr>
                <w:ins w:id="1238" w:author="Brant McNeece" w:date="2021-09-07T19:41:00Z"/>
                <w:rFonts w:ascii="Times New Roman" w:eastAsia="Times New Roman" w:hAnsi="Times New Roman" w:cs="Times New Roman"/>
                <w:color w:val="000000"/>
                <w:sz w:val="16"/>
                <w:szCs w:val="16"/>
                <w:rPrChange w:id="1239" w:author="Brant McNeece" w:date="2021-09-07T19:52:00Z">
                  <w:rPr>
                    <w:ins w:id="1240" w:author="Brant McNeece" w:date="2021-09-07T19:41:00Z"/>
                    <w:rFonts w:ascii="Calibri" w:eastAsia="Times New Roman" w:hAnsi="Calibri" w:cs="Calibri"/>
                    <w:color w:val="000000"/>
                    <w:sz w:val="16"/>
                    <w:szCs w:val="16"/>
                  </w:rPr>
                </w:rPrChange>
              </w:rPr>
            </w:pPr>
            <w:ins w:id="1241" w:author="Brant McNeece" w:date="2021-09-07T19:41:00Z">
              <w:r w:rsidRPr="002A3B59">
                <w:rPr>
                  <w:rFonts w:ascii="Times New Roman" w:eastAsia="Times New Roman" w:hAnsi="Times New Roman" w:cs="Times New Roman"/>
                  <w:color w:val="000000"/>
                  <w:sz w:val="16"/>
                  <w:szCs w:val="16"/>
                  <w:rPrChange w:id="1242" w:author="Brant McNeece" w:date="2021-09-07T19:52:00Z">
                    <w:rPr>
                      <w:rFonts w:ascii="Calibri" w:eastAsia="Times New Roman" w:hAnsi="Calibri" w:cs="Calibri"/>
                      <w:color w:val="000000"/>
                      <w:sz w:val="16"/>
                      <w:szCs w:val="16"/>
                    </w:rPr>
                  </w:rPrChange>
                </w:rPr>
                <w:t>33</w:t>
              </w:r>
            </w:ins>
          </w:p>
        </w:tc>
      </w:tr>
      <w:tr w:rsidR="00256DD7" w:rsidRPr="002A3B59" w14:paraId="6CDD3C5A" w14:textId="77777777" w:rsidTr="00B5391D">
        <w:trPr>
          <w:trHeight w:val="288"/>
          <w:ins w:id="1243" w:author="Brant McNeece" w:date="2021-09-07T19:41:00Z"/>
        </w:trPr>
        <w:tc>
          <w:tcPr>
            <w:tcW w:w="0" w:type="auto"/>
            <w:tcBorders>
              <w:top w:val="nil"/>
              <w:left w:val="nil"/>
              <w:bottom w:val="nil"/>
              <w:right w:val="nil"/>
            </w:tcBorders>
            <w:shd w:val="clear" w:color="auto" w:fill="auto"/>
            <w:noWrap/>
            <w:vAlign w:val="bottom"/>
            <w:hideMark/>
          </w:tcPr>
          <w:p w14:paraId="17EBF289" w14:textId="77777777" w:rsidR="00256DD7" w:rsidRPr="002A3B59" w:rsidRDefault="00256DD7" w:rsidP="00B5391D">
            <w:pPr>
              <w:jc w:val="center"/>
              <w:rPr>
                <w:ins w:id="1244" w:author="Brant McNeece" w:date="2021-09-07T19:41:00Z"/>
                <w:rFonts w:ascii="Times New Roman" w:eastAsia="Times New Roman" w:hAnsi="Times New Roman" w:cs="Times New Roman"/>
                <w:color w:val="000000"/>
                <w:sz w:val="16"/>
                <w:szCs w:val="16"/>
                <w:rPrChange w:id="1245" w:author="Brant McNeece" w:date="2021-09-07T19:52:00Z">
                  <w:rPr>
                    <w:ins w:id="124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1C43641" w14:textId="77777777" w:rsidR="00256DD7" w:rsidRPr="002A3B59" w:rsidRDefault="00256DD7" w:rsidP="00B5391D">
            <w:pPr>
              <w:jc w:val="center"/>
              <w:rPr>
                <w:ins w:id="1247" w:author="Brant McNeece" w:date="2021-09-07T19:41:00Z"/>
                <w:rFonts w:ascii="Times New Roman" w:eastAsia="Times New Roman" w:hAnsi="Times New Roman" w:cs="Times New Roman"/>
                <w:color w:val="000000"/>
                <w:sz w:val="16"/>
                <w:szCs w:val="16"/>
                <w:rPrChange w:id="1248" w:author="Brant McNeece" w:date="2021-09-07T19:52:00Z">
                  <w:rPr>
                    <w:ins w:id="124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F623633" w14:textId="77777777" w:rsidR="00256DD7" w:rsidRPr="002A3B59" w:rsidRDefault="00256DD7" w:rsidP="00B5391D">
            <w:pPr>
              <w:jc w:val="center"/>
              <w:rPr>
                <w:ins w:id="1250" w:author="Brant McNeece" w:date="2021-09-07T19:41:00Z"/>
                <w:rFonts w:ascii="Times New Roman" w:eastAsia="Times New Roman" w:hAnsi="Times New Roman" w:cs="Times New Roman"/>
                <w:color w:val="000000"/>
                <w:sz w:val="16"/>
                <w:szCs w:val="16"/>
                <w:rPrChange w:id="1251" w:author="Brant McNeece" w:date="2021-09-07T19:52:00Z">
                  <w:rPr>
                    <w:ins w:id="1252"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25C63385" w14:textId="77777777" w:rsidR="00256DD7" w:rsidRPr="002A3B59" w:rsidRDefault="00256DD7" w:rsidP="00B5391D">
            <w:pPr>
              <w:jc w:val="center"/>
              <w:rPr>
                <w:ins w:id="1253" w:author="Brant McNeece" w:date="2021-09-07T19:41:00Z"/>
                <w:rFonts w:ascii="Times New Roman" w:eastAsia="Times New Roman" w:hAnsi="Times New Roman" w:cs="Times New Roman"/>
                <w:color w:val="000000"/>
                <w:sz w:val="16"/>
                <w:szCs w:val="16"/>
                <w:rPrChange w:id="1254" w:author="Brant McNeece" w:date="2021-09-07T19:52:00Z">
                  <w:rPr>
                    <w:ins w:id="1255" w:author="Brant McNeece" w:date="2021-09-07T19:41:00Z"/>
                    <w:rFonts w:ascii="Calibri" w:eastAsia="Times New Roman" w:hAnsi="Calibri" w:cs="Calibri"/>
                    <w:color w:val="000000"/>
                    <w:sz w:val="16"/>
                    <w:szCs w:val="16"/>
                  </w:rPr>
                </w:rPrChange>
              </w:rPr>
            </w:pPr>
            <w:ins w:id="1256" w:author="Brant McNeece" w:date="2021-09-07T19:41:00Z">
              <w:r w:rsidRPr="002A3B59">
                <w:rPr>
                  <w:rFonts w:ascii="Times New Roman" w:eastAsia="Times New Roman" w:hAnsi="Times New Roman" w:cs="Times New Roman"/>
                  <w:color w:val="000000"/>
                  <w:sz w:val="16"/>
                  <w:szCs w:val="16"/>
                  <w:rPrChange w:id="1257" w:author="Brant McNeece" w:date="2021-09-07T19:52:00Z">
                    <w:rPr>
                      <w:rFonts w:ascii="Calibri" w:eastAsia="Times New Roman" w:hAnsi="Calibri" w:cs="Calibri"/>
                      <w:color w:val="000000"/>
                      <w:sz w:val="16"/>
                      <w:szCs w:val="16"/>
                    </w:rPr>
                  </w:rPrChange>
                </w:rPr>
                <w:t>18.66 - 19.5</w:t>
              </w:r>
            </w:ins>
          </w:p>
        </w:tc>
        <w:tc>
          <w:tcPr>
            <w:tcW w:w="0" w:type="auto"/>
            <w:tcBorders>
              <w:top w:val="nil"/>
              <w:left w:val="nil"/>
              <w:bottom w:val="nil"/>
              <w:right w:val="nil"/>
            </w:tcBorders>
            <w:shd w:val="clear" w:color="auto" w:fill="auto"/>
            <w:noWrap/>
            <w:vAlign w:val="bottom"/>
            <w:hideMark/>
          </w:tcPr>
          <w:p w14:paraId="3FB34BDC" w14:textId="77777777" w:rsidR="00256DD7" w:rsidRPr="002A3B59" w:rsidRDefault="00256DD7" w:rsidP="00B5391D">
            <w:pPr>
              <w:jc w:val="center"/>
              <w:rPr>
                <w:ins w:id="1258" w:author="Brant McNeece" w:date="2021-09-07T19:41:00Z"/>
                <w:rFonts w:ascii="Times New Roman" w:eastAsia="Times New Roman" w:hAnsi="Times New Roman" w:cs="Times New Roman"/>
                <w:color w:val="000000"/>
                <w:sz w:val="16"/>
                <w:szCs w:val="16"/>
                <w:rPrChange w:id="1259" w:author="Brant McNeece" w:date="2021-09-07T19:52:00Z">
                  <w:rPr>
                    <w:ins w:id="1260" w:author="Brant McNeece" w:date="2021-09-07T19:41:00Z"/>
                    <w:rFonts w:ascii="Calibri" w:eastAsia="Times New Roman" w:hAnsi="Calibri" w:cs="Calibri"/>
                    <w:color w:val="000000"/>
                    <w:sz w:val="16"/>
                    <w:szCs w:val="16"/>
                  </w:rPr>
                </w:rPrChange>
              </w:rPr>
            </w:pPr>
            <w:ins w:id="1261" w:author="Brant McNeece" w:date="2021-09-07T19:41:00Z">
              <w:r w:rsidRPr="002A3B59">
                <w:rPr>
                  <w:rFonts w:ascii="Times New Roman" w:eastAsia="Times New Roman" w:hAnsi="Times New Roman" w:cs="Times New Roman"/>
                  <w:color w:val="000000"/>
                  <w:sz w:val="16"/>
                  <w:szCs w:val="16"/>
                  <w:rPrChange w:id="1262" w:author="Brant McNeece" w:date="2021-09-07T19:52:00Z">
                    <w:rPr>
                      <w:rFonts w:ascii="Calibri" w:eastAsia="Times New Roman" w:hAnsi="Calibri" w:cs="Calibri"/>
                      <w:color w:val="000000"/>
                      <w:sz w:val="16"/>
                      <w:szCs w:val="16"/>
                    </w:rPr>
                  </w:rPrChange>
                </w:rPr>
                <w:t>Gm15_3621773_C_T-Gm15_3727108_G_A</w:t>
              </w:r>
            </w:ins>
          </w:p>
        </w:tc>
        <w:tc>
          <w:tcPr>
            <w:tcW w:w="0" w:type="auto"/>
            <w:tcBorders>
              <w:top w:val="nil"/>
              <w:left w:val="nil"/>
              <w:bottom w:val="nil"/>
              <w:right w:val="nil"/>
            </w:tcBorders>
            <w:shd w:val="clear" w:color="auto" w:fill="auto"/>
            <w:noWrap/>
            <w:vAlign w:val="bottom"/>
            <w:hideMark/>
          </w:tcPr>
          <w:p w14:paraId="5C7208E4" w14:textId="77777777" w:rsidR="00256DD7" w:rsidRPr="002A3B59" w:rsidRDefault="00256DD7" w:rsidP="00B5391D">
            <w:pPr>
              <w:jc w:val="center"/>
              <w:rPr>
                <w:ins w:id="1263" w:author="Brant McNeece" w:date="2021-09-07T19:41:00Z"/>
                <w:rFonts w:ascii="Times New Roman" w:eastAsia="Times New Roman" w:hAnsi="Times New Roman" w:cs="Times New Roman"/>
                <w:color w:val="000000"/>
                <w:sz w:val="16"/>
                <w:szCs w:val="16"/>
                <w:rPrChange w:id="1264" w:author="Brant McNeece" w:date="2021-09-07T19:52:00Z">
                  <w:rPr>
                    <w:ins w:id="1265" w:author="Brant McNeece" w:date="2021-09-07T19:41:00Z"/>
                    <w:rFonts w:ascii="Calibri" w:eastAsia="Times New Roman" w:hAnsi="Calibri" w:cs="Calibri"/>
                    <w:color w:val="000000"/>
                    <w:sz w:val="16"/>
                    <w:szCs w:val="16"/>
                  </w:rPr>
                </w:rPrChange>
              </w:rPr>
            </w:pPr>
            <w:ins w:id="1266" w:author="Brant McNeece" w:date="2021-09-07T19:41:00Z">
              <w:r w:rsidRPr="002A3B59">
                <w:rPr>
                  <w:rFonts w:ascii="Times New Roman" w:eastAsia="Times New Roman" w:hAnsi="Times New Roman" w:cs="Times New Roman"/>
                  <w:color w:val="000000"/>
                  <w:sz w:val="16"/>
                  <w:szCs w:val="16"/>
                  <w:rPrChange w:id="1267" w:author="Brant McNeece" w:date="2021-09-07T19:52:00Z">
                    <w:rPr>
                      <w:rFonts w:ascii="Calibri" w:eastAsia="Times New Roman" w:hAnsi="Calibri" w:cs="Calibri"/>
                      <w:color w:val="000000"/>
                      <w:sz w:val="16"/>
                      <w:szCs w:val="16"/>
                    </w:rPr>
                  </w:rPrChange>
                </w:rPr>
                <w:t>7.0869</w:t>
              </w:r>
            </w:ins>
          </w:p>
        </w:tc>
        <w:tc>
          <w:tcPr>
            <w:tcW w:w="0" w:type="auto"/>
            <w:tcBorders>
              <w:top w:val="nil"/>
              <w:left w:val="nil"/>
              <w:bottom w:val="nil"/>
              <w:right w:val="nil"/>
            </w:tcBorders>
            <w:shd w:val="clear" w:color="auto" w:fill="auto"/>
            <w:noWrap/>
            <w:vAlign w:val="bottom"/>
            <w:hideMark/>
          </w:tcPr>
          <w:p w14:paraId="1DCC0818" w14:textId="77777777" w:rsidR="00256DD7" w:rsidRPr="002A3B59" w:rsidRDefault="00256DD7" w:rsidP="00B5391D">
            <w:pPr>
              <w:jc w:val="center"/>
              <w:rPr>
                <w:ins w:id="1268" w:author="Brant McNeece" w:date="2021-09-07T19:41:00Z"/>
                <w:rFonts w:ascii="Times New Roman" w:eastAsia="Times New Roman" w:hAnsi="Times New Roman" w:cs="Times New Roman"/>
                <w:color w:val="000000"/>
                <w:sz w:val="16"/>
                <w:szCs w:val="16"/>
                <w:rPrChange w:id="1269" w:author="Brant McNeece" w:date="2021-09-07T19:52:00Z">
                  <w:rPr>
                    <w:ins w:id="1270" w:author="Brant McNeece" w:date="2021-09-07T19:41:00Z"/>
                    <w:rFonts w:ascii="Calibri" w:eastAsia="Times New Roman" w:hAnsi="Calibri" w:cs="Calibri"/>
                    <w:color w:val="000000"/>
                    <w:sz w:val="16"/>
                    <w:szCs w:val="16"/>
                  </w:rPr>
                </w:rPrChange>
              </w:rPr>
            </w:pPr>
            <w:ins w:id="1271" w:author="Brant McNeece" w:date="2021-09-07T19:41:00Z">
              <w:r w:rsidRPr="002A3B59">
                <w:rPr>
                  <w:rFonts w:ascii="Times New Roman" w:eastAsia="Times New Roman" w:hAnsi="Times New Roman" w:cs="Times New Roman"/>
                  <w:color w:val="000000"/>
                  <w:sz w:val="16"/>
                  <w:szCs w:val="16"/>
                  <w:rPrChange w:id="1272" w:author="Brant McNeece" w:date="2021-09-07T19:52:00Z">
                    <w:rPr>
                      <w:rFonts w:ascii="Calibri" w:eastAsia="Times New Roman" w:hAnsi="Calibri" w:cs="Calibri"/>
                      <w:color w:val="000000"/>
                      <w:sz w:val="16"/>
                      <w:szCs w:val="16"/>
                    </w:rPr>
                  </w:rPrChange>
                </w:rPr>
                <w:t>-0.3132</w:t>
              </w:r>
            </w:ins>
          </w:p>
        </w:tc>
        <w:tc>
          <w:tcPr>
            <w:tcW w:w="0" w:type="auto"/>
            <w:tcBorders>
              <w:top w:val="nil"/>
              <w:left w:val="nil"/>
              <w:bottom w:val="nil"/>
              <w:right w:val="nil"/>
            </w:tcBorders>
            <w:shd w:val="clear" w:color="auto" w:fill="auto"/>
            <w:noWrap/>
            <w:vAlign w:val="bottom"/>
            <w:hideMark/>
          </w:tcPr>
          <w:p w14:paraId="375F3E76" w14:textId="77777777" w:rsidR="00256DD7" w:rsidRPr="002A3B59" w:rsidRDefault="00256DD7" w:rsidP="00B5391D">
            <w:pPr>
              <w:jc w:val="center"/>
              <w:rPr>
                <w:ins w:id="1273" w:author="Brant McNeece" w:date="2021-09-07T19:41:00Z"/>
                <w:rFonts w:ascii="Times New Roman" w:eastAsia="Times New Roman" w:hAnsi="Times New Roman" w:cs="Times New Roman"/>
                <w:color w:val="000000"/>
                <w:sz w:val="16"/>
                <w:szCs w:val="16"/>
                <w:rPrChange w:id="1274" w:author="Brant McNeece" w:date="2021-09-07T19:52:00Z">
                  <w:rPr>
                    <w:ins w:id="1275" w:author="Brant McNeece" w:date="2021-09-07T19:41:00Z"/>
                    <w:rFonts w:ascii="Calibri" w:eastAsia="Times New Roman" w:hAnsi="Calibri" w:cs="Calibri"/>
                    <w:color w:val="000000"/>
                    <w:sz w:val="16"/>
                    <w:szCs w:val="16"/>
                  </w:rPr>
                </w:rPrChange>
              </w:rPr>
            </w:pPr>
            <w:ins w:id="1276" w:author="Brant McNeece" w:date="2021-09-07T19:41:00Z">
              <w:r w:rsidRPr="002A3B59">
                <w:rPr>
                  <w:rFonts w:ascii="Times New Roman" w:eastAsia="Times New Roman" w:hAnsi="Times New Roman" w:cs="Times New Roman"/>
                  <w:color w:val="000000"/>
                  <w:sz w:val="16"/>
                  <w:szCs w:val="16"/>
                  <w:rPrChange w:id="1277" w:author="Brant McNeece" w:date="2021-09-07T19:52:00Z">
                    <w:rPr>
                      <w:rFonts w:ascii="Calibri" w:eastAsia="Times New Roman" w:hAnsi="Calibri" w:cs="Calibri"/>
                      <w:color w:val="000000"/>
                      <w:sz w:val="16"/>
                      <w:szCs w:val="16"/>
                    </w:rPr>
                  </w:rPrChange>
                </w:rPr>
                <w:t>10.3422</w:t>
              </w:r>
            </w:ins>
          </w:p>
        </w:tc>
        <w:tc>
          <w:tcPr>
            <w:tcW w:w="0" w:type="auto"/>
            <w:tcBorders>
              <w:top w:val="nil"/>
              <w:left w:val="nil"/>
              <w:bottom w:val="nil"/>
              <w:right w:val="nil"/>
            </w:tcBorders>
            <w:shd w:val="clear" w:color="auto" w:fill="auto"/>
            <w:noWrap/>
            <w:vAlign w:val="bottom"/>
            <w:hideMark/>
          </w:tcPr>
          <w:p w14:paraId="5BEC021E" w14:textId="77777777" w:rsidR="00256DD7" w:rsidRPr="002A3B59" w:rsidRDefault="00256DD7" w:rsidP="00B5391D">
            <w:pPr>
              <w:jc w:val="center"/>
              <w:rPr>
                <w:ins w:id="1278" w:author="Brant McNeece" w:date="2021-09-07T19:41:00Z"/>
                <w:rFonts w:ascii="Times New Roman" w:eastAsia="Times New Roman" w:hAnsi="Times New Roman" w:cs="Times New Roman"/>
                <w:color w:val="000000"/>
                <w:sz w:val="16"/>
                <w:szCs w:val="16"/>
                <w:rPrChange w:id="1279" w:author="Brant McNeece" w:date="2021-09-07T19:52:00Z">
                  <w:rPr>
                    <w:ins w:id="1280" w:author="Brant McNeece" w:date="2021-09-07T19:41:00Z"/>
                    <w:rFonts w:ascii="Calibri" w:eastAsia="Times New Roman" w:hAnsi="Calibri" w:cs="Calibri"/>
                    <w:color w:val="000000"/>
                    <w:sz w:val="16"/>
                    <w:szCs w:val="16"/>
                  </w:rPr>
                </w:rPrChange>
              </w:rPr>
            </w:pPr>
            <w:ins w:id="1281" w:author="Brant McNeece" w:date="2021-09-07T19:41:00Z">
              <w:r w:rsidRPr="002A3B59">
                <w:rPr>
                  <w:rFonts w:ascii="Times New Roman" w:eastAsia="Times New Roman" w:hAnsi="Times New Roman" w:cs="Times New Roman"/>
                  <w:color w:val="000000"/>
                  <w:sz w:val="16"/>
                  <w:szCs w:val="16"/>
                  <w:rPrChange w:id="1282" w:author="Brant McNeece" w:date="2021-09-07T19:52:00Z">
                    <w:rPr>
                      <w:rFonts w:ascii="Calibri" w:eastAsia="Times New Roman" w:hAnsi="Calibri" w:cs="Calibri"/>
                      <w:color w:val="000000"/>
                      <w:sz w:val="16"/>
                      <w:szCs w:val="16"/>
                    </w:rPr>
                  </w:rPrChange>
                </w:rPr>
                <w:t>OH17</w:t>
              </w:r>
            </w:ins>
          </w:p>
        </w:tc>
        <w:tc>
          <w:tcPr>
            <w:tcW w:w="0" w:type="auto"/>
            <w:tcBorders>
              <w:top w:val="nil"/>
              <w:left w:val="nil"/>
              <w:bottom w:val="nil"/>
              <w:right w:val="nil"/>
            </w:tcBorders>
            <w:shd w:val="clear" w:color="auto" w:fill="auto"/>
            <w:noWrap/>
            <w:vAlign w:val="bottom"/>
            <w:hideMark/>
          </w:tcPr>
          <w:p w14:paraId="081A1D28" w14:textId="77777777" w:rsidR="00256DD7" w:rsidRPr="002A3B59" w:rsidRDefault="00256DD7" w:rsidP="00B5391D">
            <w:pPr>
              <w:jc w:val="center"/>
              <w:rPr>
                <w:ins w:id="1283" w:author="Brant McNeece" w:date="2021-09-07T19:41:00Z"/>
                <w:rFonts w:ascii="Times New Roman" w:eastAsia="Times New Roman" w:hAnsi="Times New Roman" w:cs="Times New Roman"/>
                <w:color w:val="000000"/>
                <w:sz w:val="16"/>
                <w:szCs w:val="16"/>
                <w:rPrChange w:id="1284" w:author="Brant McNeece" w:date="2021-09-07T19:52:00Z">
                  <w:rPr>
                    <w:ins w:id="1285" w:author="Brant McNeece" w:date="2021-09-07T19:41:00Z"/>
                    <w:rFonts w:ascii="Calibri" w:eastAsia="Times New Roman" w:hAnsi="Calibri" w:cs="Calibri"/>
                    <w:color w:val="000000"/>
                    <w:sz w:val="16"/>
                    <w:szCs w:val="16"/>
                  </w:rPr>
                </w:rPrChange>
              </w:rPr>
            </w:pPr>
            <w:ins w:id="1286" w:author="Brant McNeece" w:date="2021-09-07T19:41:00Z">
              <w:r w:rsidRPr="002A3B59">
                <w:rPr>
                  <w:rFonts w:ascii="Times New Roman" w:eastAsia="Times New Roman" w:hAnsi="Times New Roman" w:cs="Times New Roman"/>
                  <w:color w:val="000000"/>
                  <w:sz w:val="16"/>
                  <w:szCs w:val="16"/>
                  <w:rPrChange w:id="1287" w:author="Brant McNeece" w:date="2021-09-07T19:52:00Z">
                    <w:rPr>
                      <w:rFonts w:ascii="Calibri" w:eastAsia="Times New Roman" w:hAnsi="Calibri" w:cs="Calibri"/>
                      <w:color w:val="000000"/>
                      <w:sz w:val="16"/>
                      <w:szCs w:val="16"/>
                    </w:rPr>
                  </w:rPrChange>
                </w:rPr>
                <w:t>33</w:t>
              </w:r>
            </w:ins>
          </w:p>
        </w:tc>
      </w:tr>
      <w:tr w:rsidR="00256DD7" w:rsidRPr="002A3B59" w14:paraId="118A2B13" w14:textId="77777777" w:rsidTr="00B5391D">
        <w:trPr>
          <w:trHeight w:val="288"/>
          <w:ins w:id="1288" w:author="Brant McNeece" w:date="2021-09-07T19:41:00Z"/>
        </w:trPr>
        <w:tc>
          <w:tcPr>
            <w:tcW w:w="0" w:type="auto"/>
            <w:tcBorders>
              <w:top w:val="nil"/>
              <w:left w:val="nil"/>
              <w:bottom w:val="nil"/>
              <w:right w:val="nil"/>
            </w:tcBorders>
            <w:shd w:val="clear" w:color="auto" w:fill="auto"/>
            <w:noWrap/>
            <w:vAlign w:val="bottom"/>
            <w:hideMark/>
          </w:tcPr>
          <w:p w14:paraId="7E614B11" w14:textId="77777777" w:rsidR="00256DD7" w:rsidRPr="002A3B59" w:rsidRDefault="00256DD7" w:rsidP="00B5391D">
            <w:pPr>
              <w:jc w:val="center"/>
              <w:rPr>
                <w:ins w:id="1289" w:author="Brant McNeece" w:date="2021-09-07T19:41:00Z"/>
                <w:rFonts w:ascii="Times New Roman" w:eastAsia="Times New Roman" w:hAnsi="Times New Roman" w:cs="Times New Roman"/>
                <w:color w:val="000000"/>
                <w:sz w:val="16"/>
                <w:szCs w:val="16"/>
                <w:rPrChange w:id="1290" w:author="Brant McNeece" w:date="2021-09-07T19:52:00Z">
                  <w:rPr>
                    <w:ins w:id="1291"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589CD79" w14:textId="77777777" w:rsidR="00256DD7" w:rsidRPr="002A3B59" w:rsidRDefault="00256DD7" w:rsidP="00B5391D">
            <w:pPr>
              <w:jc w:val="center"/>
              <w:rPr>
                <w:ins w:id="1292"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29C965D" w14:textId="77777777" w:rsidR="00256DD7" w:rsidRPr="002A3B59" w:rsidRDefault="00256DD7" w:rsidP="00B5391D">
            <w:pPr>
              <w:jc w:val="center"/>
              <w:rPr>
                <w:ins w:id="1293"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C414DEC" w14:textId="77777777" w:rsidR="00256DD7" w:rsidRPr="002A3B59" w:rsidRDefault="00256DD7" w:rsidP="00B5391D">
            <w:pPr>
              <w:jc w:val="center"/>
              <w:rPr>
                <w:ins w:id="1294" w:author="Brant McNeece" w:date="2021-09-07T19:41:00Z"/>
                <w:rFonts w:ascii="Times New Roman" w:eastAsia="Times New Roman" w:hAnsi="Times New Roman" w:cs="Times New Roman"/>
                <w:color w:val="000000"/>
                <w:sz w:val="16"/>
                <w:szCs w:val="16"/>
                <w:rPrChange w:id="1295" w:author="Brant McNeece" w:date="2021-09-07T19:52:00Z">
                  <w:rPr>
                    <w:ins w:id="1296" w:author="Brant McNeece" w:date="2021-09-07T19:41:00Z"/>
                    <w:rFonts w:ascii="Calibri" w:eastAsia="Times New Roman" w:hAnsi="Calibri" w:cs="Calibri"/>
                    <w:color w:val="000000"/>
                    <w:sz w:val="16"/>
                    <w:szCs w:val="16"/>
                  </w:rPr>
                </w:rPrChange>
              </w:rPr>
            </w:pPr>
            <w:ins w:id="1297" w:author="Brant McNeece" w:date="2021-09-07T19:41:00Z">
              <w:r w:rsidRPr="002A3B59">
                <w:rPr>
                  <w:rFonts w:ascii="Times New Roman" w:eastAsia="Times New Roman" w:hAnsi="Times New Roman" w:cs="Times New Roman"/>
                  <w:color w:val="000000"/>
                  <w:sz w:val="16"/>
                  <w:szCs w:val="16"/>
                  <w:rPrChange w:id="1298"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40570BEF" w14:textId="77777777" w:rsidR="00256DD7" w:rsidRPr="002A3B59" w:rsidRDefault="00256DD7" w:rsidP="00B5391D">
            <w:pPr>
              <w:jc w:val="center"/>
              <w:rPr>
                <w:ins w:id="1299" w:author="Brant McNeece" w:date="2021-09-07T19:41:00Z"/>
                <w:rFonts w:ascii="Times New Roman" w:eastAsia="Times New Roman" w:hAnsi="Times New Roman" w:cs="Times New Roman"/>
                <w:color w:val="000000"/>
                <w:sz w:val="16"/>
                <w:szCs w:val="16"/>
                <w:rPrChange w:id="1300" w:author="Brant McNeece" w:date="2021-09-07T19:52:00Z">
                  <w:rPr>
                    <w:ins w:id="1301" w:author="Brant McNeece" w:date="2021-09-07T19:41:00Z"/>
                    <w:rFonts w:ascii="Calibri" w:eastAsia="Times New Roman" w:hAnsi="Calibri" w:cs="Calibri"/>
                    <w:color w:val="000000"/>
                    <w:sz w:val="16"/>
                    <w:szCs w:val="16"/>
                  </w:rPr>
                </w:rPrChange>
              </w:rPr>
            </w:pPr>
            <w:ins w:id="1302" w:author="Brant McNeece" w:date="2021-09-07T19:41:00Z">
              <w:r w:rsidRPr="002A3B59">
                <w:rPr>
                  <w:rFonts w:ascii="Times New Roman" w:eastAsia="Times New Roman" w:hAnsi="Times New Roman" w:cs="Times New Roman"/>
                  <w:color w:val="000000"/>
                  <w:sz w:val="16"/>
                  <w:szCs w:val="16"/>
                  <w:rPrChange w:id="1303"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6671A850" w14:textId="77777777" w:rsidR="00256DD7" w:rsidRPr="002A3B59" w:rsidRDefault="00256DD7" w:rsidP="00B5391D">
            <w:pPr>
              <w:jc w:val="center"/>
              <w:rPr>
                <w:ins w:id="1304" w:author="Brant McNeece" w:date="2021-09-07T19:41:00Z"/>
                <w:rFonts w:ascii="Times New Roman" w:eastAsia="Times New Roman" w:hAnsi="Times New Roman" w:cs="Times New Roman"/>
                <w:color w:val="000000"/>
                <w:sz w:val="16"/>
                <w:szCs w:val="16"/>
                <w:rPrChange w:id="1305" w:author="Brant McNeece" w:date="2021-09-07T19:52:00Z">
                  <w:rPr>
                    <w:ins w:id="1306" w:author="Brant McNeece" w:date="2021-09-07T19:41:00Z"/>
                    <w:rFonts w:ascii="Calibri" w:eastAsia="Times New Roman" w:hAnsi="Calibri" w:cs="Calibri"/>
                    <w:color w:val="000000"/>
                    <w:sz w:val="16"/>
                    <w:szCs w:val="16"/>
                  </w:rPr>
                </w:rPrChange>
              </w:rPr>
            </w:pPr>
            <w:ins w:id="1307" w:author="Brant McNeece" w:date="2021-09-07T19:41:00Z">
              <w:r w:rsidRPr="002A3B59">
                <w:rPr>
                  <w:rFonts w:ascii="Times New Roman" w:eastAsia="Times New Roman" w:hAnsi="Times New Roman" w:cs="Times New Roman"/>
                  <w:color w:val="000000"/>
                  <w:sz w:val="16"/>
                  <w:szCs w:val="16"/>
                  <w:rPrChange w:id="1308" w:author="Brant McNeece" w:date="2021-09-07T19:52:00Z">
                    <w:rPr>
                      <w:rFonts w:ascii="Calibri" w:eastAsia="Times New Roman" w:hAnsi="Calibri" w:cs="Calibri"/>
                      <w:color w:val="000000"/>
                      <w:sz w:val="16"/>
                      <w:szCs w:val="16"/>
                    </w:rPr>
                  </w:rPrChange>
                </w:rPr>
                <w:t>10.2654</w:t>
              </w:r>
            </w:ins>
          </w:p>
        </w:tc>
        <w:tc>
          <w:tcPr>
            <w:tcW w:w="0" w:type="auto"/>
            <w:tcBorders>
              <w:top w:val="nil"/>
              <w:left w:val="nil"/>
              <w:bottom w:val="nil"/>
              <w:right w:val="nil"/>
            </w:tcBorders>
            <w:shd w:val="clear" w:color="auto" w:fill="auto"/>
            <w:noWrap/>
            <w:vAlign w:val="bottom"/>
            <w:hideMark/>
          </w:tcPr>
          <w:p w14:paraId="3152F2C2" w14:textId="77777777" w:rsidR="00256DD7" w:rsidRPr="002A3B59" w:rsidRDefault="00256DD7" w:rsidP="00B5391D">
            <w:pPr>
              <w:jc w:val="center"/>
              <w:rPr>
                <w:ins w:id="1309" w:author="Brant McNeece" w:date="2021-09-07T19:41:00Z"/>
                <w:rFonts w:ascii="Times New Roman" w:eastAsia="Times New Roman" w:hAnsi="Times New Roman" w:cs="Times New Roman"/>
                <w:color w:val="000000"/>
                <w:sz w:val="16"/>
                <w:szCs w:val="16"/>
                <w:rPrChange w:id="1310" w:author="Brant McNeece" w:date="2021-09-07T19:52:00Z">
                  <w:rPr>
                    <w:ins w:id="1311" w:author="Brant McNeece" w:date="2021-09-07T19:41:00Z"/>
                    <w:rFonts w:ascii="Calibri" w:eastAsia="Times New Roman" w:hAnsi="Calibri" w:cs="Calibri"/>
                    <w:color w:val="000000"/>
                    <w:sz w:val="16"/>
                    <w:szCs w:val="16"/>
                  </w:rPr>
                </w:rPrChange>
              </w:rPr>
            </w:pPr>
            <w:ins w:id="1312" w:author="Brant McNeece" w:date="2021-09-07T19:41:00Z">
              <w:r w:rsidRPr="002A3B59">
                <w:rPr>
                  <w:rFonts w:ascii="Times New Roman" w:eastAsia="Times New Roman" w:hAnsi="Times New Roman" w:cs="Times New Roman"/>
                  <w:color w:val="000000"/>
                  <w:sz w:val="16"/>
                  <w:szCs w:val="16"/>
                  <w:rPrChange w:id="1313" w:author="Brant McNeece" w:date="2021-09-07T19:52:00Z">
                    <w:rPr>
                      <w:rFonts w:ascii="Calibri" w:eastAsia="Times New Roman" w:hAnsi="Calibri" w:cs="Calibri"/>
                      <w:color w:val="000000"/>
                      <w:sz w:val="16"/>
                      <w:szCs w:val="16"/>
                    </w:rPr>
                  </w:rPrChange>
                </w:rPr>
                <w:t>-0.4518</w:t>
              </w:r>
            </w:ins>
          </w:p>
        </w:tc>
        <w:tc>
          <w:tcPr>
            <w:tcW w:w="0" w:type="auto"/>
            <w:tcBorders>
              <w:top w:val="nil"/>
              <w:left w:val="nil"/>
              <w:bottom w:val="nil"/>
              <w:right w:val="nil"/>
            </w:tcBorders>
            <w:shd w:val="clear" w:color="auto" w:fill="auto"/>
            <w:noWrap/>
            <w:vAlign w:val="bottom"/>
            <w:hideMark/>
          </w:tcPr>
          <w:p w14:paraId="5637D351" w14:textId="77777777" w:rsidR="00256DD7" w:rsidRPr="002A3B59" w:rsidRDefault="00256DD7" w:rsidP="00B5391D">
            <w:pPr>
              <w:jc w:val="center"/>
              <w:rPr>
                <w:ins w:id="1314" w:author="Brant McNeece" w:date="2021-09-07T19:41:00Z"/>
                <w:rFonts w:ascii="Times New Roman" w:eastAsia="Times New Roman" w:hAnsi="Times New Roman" w:cs="Times New Roman"/>
                <w:color w:val="000000"/>
                <w:sz w:val="16"/>
                <w:szCs w:val="16"/>
                <w:rPrChange w:id="1315" w:author="Brant McNeece" w:date="2021-09-07T19:52:00Z">
                  <w:rPr>
                    <w:ins w:id="1316" w:author="Brant McNeece" w:date="2021-09-07T19:41:00Z"/>
                    <w:rFonts w:ascii="Calibri" w:eastAsia="Times New Roman" w:hAnsi="Calibri" w:cs="Calibri"/>
                    <w:color w:val="000000"/>
                    <w:sz w:val="16"/>
                    <w:szCs w:val="16"/>
                  </w:rPr>
                </w:rPrChange>
              </w:rPr>
            </w:pPr>
            <w:ins w:id="1317" w:author="Brant McNeece" w:date="2021-09-07T19:41:00Z">
              <w:r w:rsidRPr="002A3B59">
                <w:rPr>
                  <w:rFonts w:ascii="Times New Roman" w:eastAsia="Times New Roman" w:hAnsi="Times New Roman" w:cs="Times New Roman"/>
                  <w:color w:val="000000"/>
                  <w:sz w:val="16"/>
                  <w:szCs w:val="16"/>
                  <w:rPrChange w:id="1318" w:author="Brant McNeece" w:date="2021-09-07T19:52:00Z">
                    <w:rPr>
                      <w:rFonts w:ascii="Calibri" w:eastAsia="Times New Roman" w:hAnsi="Calibri" w:cs="Calibri"/>
                      <w:color w:val="000000"/>
                      <w:sz w:val="16"/>
                      <w:szCs w:val="16"/>
                    </w:rPr>
                  </w:rPrChange>
                </w:rPr>
                <w:t>15.6973</w:t>
              </w:r>
            </w:ins>
          </w:p>
        </w:tc>
        <w:tc>
          <w:tcPr>
            <w:tcW w:w="0" w:type="auto"/>
            <w:tcBorders>
              <w:top w:val="nil"/>
              <w:left w:val="nil"/>
              <w:bottom w:val="nil"/>
              <w:right w:val="nil"/>
            </w:tcBorders>
            <w:shd w:val="clear" w:color="auto" w:fill="auto"/>
            <w:noWrap/>
            <w:vAlign w:val="bottom"/>
            <w:hideMark/>
          </w:tcPr>
          <w:p w14:paraId="36B2B846" w14:textId="77777777" w:rsidR="00256DD7" w:rsidRPr="002A3B59" w:rsidRDefault="00256DD7" w:rsidP="00B5391D">
            <w:pPr>
              <w:jc w:val="center"/>
              <w:rPr>
                <w:ins w:id="1319" w:author="Brant McNeece" w:date="2021-09-07T19:41:00Z"/>
                <w:rFonts w:ascii="Times New Roman" w:eastAsia="Times New Roman" w:hAnsi="Times New Roman" w:cs="Times New Roman"/>
                <w:color w:val="000000"/>
                <w:sz w:val="16"/>
                <w:szCs w:val="16"/>
                <w:rPrChange w:id="1320" w:author="Brant McNeece" w:date="2021-09-07T19:52:00Z">
                  <w:rPr>
                    <w:ins w:id="1321" w:author="Brant McNeece" w:date="2021-09-07T19:41:00Z"/>
                    <w:rFonts w:ascii="Calibri" w:eastAsia="Times New Roman" w:hAnsi="Calibri" w:cs="Calibri"/>
                    <w:color w:val="000000"/>
                    <w:sz w:val="16"/>
                    <w:szCs w:val="16"/>
                  </w:rPr>
                </w:rPrChange>
              </w:rPr>
            </w:pPr>
            <w:ins w:id="1322" w:author="Brant McNeece" w:date="2021-09-07T19:41:00Z">
              <w:r w:rsidRPr="002A3B59">
                <w:rPr>
                  <w:rFonts w:ascii="Times New Roman" w:eastAsia="Times New Roman" w:hAnsi="Times New Roman" w:cs="Times New Roman"/>
                  <w:color w:val="000000"/>
                  <w:sz w:val="16"/>
                  <w:szCs w:val="16"/>
                  <w:rPrChange w:id="1323"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015413D9" w14:textId="77777777" w:rsidR="00256DD7" w:rsidRPr="002A3B59" w:rsidRDefault="00256DD7" w:rsidP="00B5391D">
            <w:pPr>
              <w:jc w:val="center"/>
              <w:rPr>
                <w:ins w:id="1324" w:author="Brant McNeece" w:date="2021-09-07T19:41:00Z"/>
                <w:rFonts w:ascii="Times New Roman" w:eastAsia="Times New Roman" w:hAnsi="Times New Roman" w:cs="Times New Roman"/>
                <w:color w:val="000000"/>
                <w:sz w:val="16"/>
                <w:szCs w:val="16"/>
                <w:rPrChange w:id="1325" w:author="Brant McNeece" w:date="2021-09-07T19:52:00Z">
                  <w:rPr>
                    <w:ins w:id="1326" w:author="Brant McNeece" w:date="2021-09-07T19:41:00Z"/>
                    <w:rFonts w:ascii="Calibri" w:eastAsia="Times New Roman" w:hAnsi="Calibri" w:cs="Calibri"/>
                    <w:color w:val="000000"/>
                    <w:sz w:val="16"/>
                    <w:szCs w:val="16"/>
                  </w:rPr>
                </w:rPrChange>
              </w:rPr>
            </w:pPr>
            <w:ins w:id="1327" w:author="Brant McNeece" w:date="2021-09-07T19:41:00Z">
              <w:r w:rsidRPr="002A3B59">
                <w:rPr>
                  <w:rFonts w:ascii="Times New Roman" w:eastAsia="Times New Roman" w:hAnsi="Times New Roman" w:cs="Times New Roman"/>
                  <w:color w:val="000000"/>
                  <w:sz w:val="16"/>
                  <w:szCs w:val="16"/>
                  <w:rPrChange w:id="1328" w:author="Brant McNeece" w:date="2021-09-07T19:52:00Z">
                    <w:rPr>
                      <w:rFonts w:ascii="Calibri" w:eastAsia="Times New Roman" w:hAnsi="Calibri" w:cs="Calibri"/>
                      <w:color w:val="000000"/>
                      <w:sz w:val="16"/>
                      <w:szCs w:val="16"/>
                    </w:rPr>
                  </w:rPrChange>
                </w:rPr>
                <w:t>33</w:t>
              </w:r>
            </w:ins>
          </w:p>
        </w:tc>
      </w:tr>
      <w:tr w:rsidR="00256DD7" w:rsidRPr="002A3B59" w14:paraId="2618F375" w14:textId="77777777" w:rsidTr="00B5391D">
        <w:trPr>
          <w:trHeight w:val="288"/>
          <w:ins w:id="1329" w:author="Brant McNeece" w:date="2021-09-07T19:41:00Z"/>
        </w:trPr>
        <w:tc>
          <w:tcPr>
            <w:tcW w:w="0" w:type="auto"/>
            <w:tcBorders>
              <w:top w:val="nil"/>
              <w:left w:val="nil"/>
              <w:bottom w:val="nil"/>
              <w:right w:val="nil"/>
            </w:tcBorders>
            <w:shd w:val="clear" w:color="auto" w:fill="auto"/>
            <w:noWrap/>
            <w:vAlign w:val="bottom"/>
            <w:hideMark/>
          </w:tcPr>
          <w:p w14:paraId="7CA33711" w14:textId="77777777" w:rsidR="00256DD7" w:rsidRPr="002A3B59" w:rsidRDefault="00256DD7" w:rsidP="00B5391D">
            <w:pPr>
              <w:jc w:val="center"/>
              <w:rPr>
                <w:ins w:id="1330" w:author="Brant McNeece" w:date="2021-09-07T19:41:00Z"/>
                <w:rFonts w:ascii="Times New Roman" w:eastAsia="Times New Roman" w:hAnsi="Times New Roman" w:cs="Times New Roman"/>
                <w:color w:val="000000"/>
                <w:sz w:val="16"/>
                <w:szCs w:val="16"/>
                <w:rPrChange w:id="1331" w:author="Brant McNeece" w:date="2021-09-07T19:52:00Z">
                  <w:rPr>
                    <w:ins w:id="1332"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C84713D" w14:textId="77777777" w:rsidR="00256DD7" w:rsidRPr="002A3B59" w:rsidRDefault="00256DD7" w:rsidP="00B5391D">
            <w:pPr>
              <w:jc w:val="center"/>
              <w:rPr>
                <w:ins w:id="1333"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FF8FC2A" w14:textId="77777777" w:rsidR="00256DD7" w:rsidRPr="002A3B59" w:rsidRDefault="00256DD7" w:rsidP="00B5391D">
            <w:pPr>
              <w:jc w:val="center"/>
              <w:rPr>
                <w:ins w:id="1334"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DEEAA48" w14:textId="77777777" w:rsidR="00256DD7" w:rsidRPr="002A3B59" w:rsidRDefault="00256DD7" w:rsidP="00B5391D">
            <w:pPr>
              <w:jc w:val="center"/>
              <w:rPr>
                <w:ins w:id="1335" w:author="Brant McNeece" w:date="2021-09-07T19:41:00Z"/>
                <w:rFonts w:ascii="Times New Roman" w:eastAsia="Times New Roman" w:hAnsi="Times New Roman" w:cs="Times New Roman"/>
                <w:color w:val="000000"/>
                <w:sz w:val="16"/>
                <w:szCs w:val="16"/>
                <w:rPrChange w:id="1336" w:author="Brant McNeece" w:date="2021-09-07T19:52:00Z">
                  <w:rPr>
                    <w:ins w:id="1337" w:author="Brant McNeece" w:date="2021-09-07T19:41:00Z"/>
                    <w:rFonts w:ascii="Calibri" w:eastAsia="Times New Roman" w:hAnsi="Calibri" w:cs="Calibri"/>
                    <w:color w:val="000000"/>
                    <w:sz w:val="16"/>
                    <w:szCs w:val="16"/>
                  </w:rPr>
                </w:rPrChange>
              </w:rPr>
            </w:pPr>
            <w:ins w:id="1338" w:author="Brant McNeece" w:date="2021-09-07T19:41:00Z">
              <w:r w:rsidRPr="002A3B59">
                <w:rPr>
                  <w:rFonts w:ascii="Times New Roman" w:eastAsia="Times New Roman" w:hAnsi="Times New Roman" w:cs="Times New Roman"/>
                  <w:color w:val="000000"/>
                  <w:sz w:val="16"/>
                  <w:szCs w:val="16"/>
                  <w:rPrChange w:id="1339"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38074986" w14:textId="77777777" w:rsidR="00256DD7" w:rsidRPr="002A3B59" w:rsidRDefault="00256DD7" w:rsidP="00B5391D">
            <w:pPr>
              <w:jc w:val="center"/>
              <w:rPr>
                <w:ins w:id="1340" w:author="Brant McNeece" w:date="2021-09-07T19:41:00Z"/>
                <w:rFonts w:ascii="Times New Roman" w:eastAsia="Times New Roman" w:hAnsi="Times New Roman" w:cs="Times New Roman"/>
                <w:color w:val="000000"/>
                <w:sz w:val="16"/>
                <w:szCs w:val="16"/>
                <w:rPrChange w:id="1341" w:author="Brant McNeece" w:date="2021-09-07T19:52:00Z">
                  <w:rPr>
                    <w:ins w:id="1342" w:author="Brant McNeece" w:date="2021-09-07T19:41:00Z"/>
                    <w:rFonts w:ascii="Calibri" w:eastAsia="Times New Roman" w:hAnsi="Calibri" w:cs="Calibri"/>
                    <w:color w:val="000000"/>
                    <w:sz w:val="16"/>
                    <w:szCs w:val="16"/>
                  </w:rPr>
                </w:rPrChange>
              </w:rPr>
            </w:pPr>
            <w:ins w:id="1343" w:author="Brant McNeece" w:date="2021-09-07T19:41:00Z">
              <w:r w:rsidRPr="002A3B59">
                <w:rPr>
                  <w:rFonts w:ascii="Times New Roman" w:eastAsia="Times New Roman" w:hAnsi="Times New Roman" w:cs="Times New Roman"/>
                  <w:color w:val="000000"/>
                  <w:sz w:val="16"/>
                  <w:szCs w:val="16"/>
                  <w:rPrChange w:id="1344"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0A9C6A75" w14:textId="77777777" w:rsidR="00256DD7" w:rsidRPr="002A3B59" w:rsidRDefault="00256DD7" w:rsidP="00B5391D">
            <w:pPr>
              <w:jc w:val="center"/>
              <w:rPr>
                <w:ins w:id="1345" w:author="Brant McNeece" w:date="2021-09-07T19:41:00Z"/>
                <w:rFonts w:ascii="Times New Roman" w:eastAsia="Times New Roman" w:hAnsi="Times New Roman" w:cs="Times New Roman"/>
                <w:color w:val="000000"/>
                <w:sz w:val="16"/>
                <w:szCs w:val="16"/>
                <w:rPrChange w:id="1346" w:author="Brant McNeece" w:date="2021-09-07T19:52:00Z">
                  <w:rPr>
                    <w:ins w:id="1347" w:author="Brant McNeece" w:date="2021-09-07T19:41:00Z"/>
                    <w:rFonts w:ascii="Calibri" w:eastAsia="Times New Roman" w:hAnsi="Calibri" w:cs="Calibri"/>
                    <w:color w:val="000000"/>
                    <w:sz w:val="16"/>
                    <w:szCs w:val="16"/>
                  </w:rPr>
                </w:rPrChange>
              </w:rPr>
            </w:pPr>
            <w:ins w:id="1348" w:author="Brant McNeece" w:date="2021-09-07T19:41:00Z">
              <w:r w:rsidRPr="002A3B59">
                <w:rPr>
                  <w:rFonts w:ascii="Times New Roman" w:eastAsia="Times New Roman" w:hAnsi="Times New Roman" w:cs="Times New Roman"/>
                  <w:color w:val="000000"/>
                  <w:sz w:val="16"/>
                  <w:szCs w:val="16"/>
                  <w:rPrChange w:id="1349" w:author="Brant McNeece" w:date="2021-09-07T19:52:00Z">
                    <w:rPr>
                      <w:rFonts w:ascii="Calibri" w:eastAsia="Times New Roman" w:hAnsi="Calibri" w:cs="Calibri"/>
                      <w:color w:val="000000"/>
                      <w:sz w:val="16"/>
                      <w:szCs w:val="16"/>
                    </w:rPr>
                  </w:rPrChange>
                </w:rPr>
                <w:t>6.208</w:t>
              </w:r>
            </w:ins>
          </w:p>
        </w:tc>
        <w:tc>
          <w:tcPr>
            <w:tcW w:w="0" w:type="auto"/>
            <w:tcBorders>
              <w:top w:val="nil"/>
              <w:left w:val="nil"/>
              <w:bottom w:val="nil"/>
              <w:right w:val="nil"/>
            </w:tcBorders>
            <w:shd w:val="clear" w:color="auto" w:fill="auto"/>
            <w:noWrap/>
            <w:vAlign w:val="bottom"/>
            <w:hideMark/>
          </w:tcPr>
          <w:p w14:paraId="2DACB6A3" w14:textId="77777777" w:rsidR="00256DD7" w:rsidRPr="002A3B59" w:rsidRDefault="00256DD7" w:rsidP="00B5391D">
            <w:pPr>
              <w:jc w:val="center"/>
              <w:rPr>
                <w:ins w:id="1350" w:author="Brant McNeece" w:date="2021-09-07T19:41:00Z"/>
                <w:rFonts w:ascii="Times New Roman" w:eastAsia="Times New Roman" w:hAnsi="Times New Roman" w:cs="Times New Roman"/>
                <w:color w:val="000000"/>
                <w:sz w:val="16"/>
                <w:szCs w:val="16"/>
                <w:rPrChange w:id="1351" w:author="Brant McNeece" w:date="2021-09-07T19:52:00Z">
                  <w:rPr>
                    <w:ins w:id="1352" w:author="Brant McNeece" w:date="2021-09-07T19:41:00Z"/>
                    <w:rFonts w:ascii="Calibri" w:eastAsia="Times New Roman" w:hAnsi="Calibri" w:cs="Calibri"/>
                    <w:color w:val="000000"/>
                    <w:sz w:val="16"/>
                    <w:szCs w:val="16"/>
                  </w:rPr>
                </w:rPrChange>
              </w:rPr>
            </w:pPr>
            <w:ins w:id="1353" w:author="Brant McNeece" w:date="2021-09-07T19:41:00Z">
              <w:r w:rsidRPr="002A3B59">
                <w:rPr>
                  <w:rFonts w:ascii="Times New Roman" w:eastAsia="Times New Roman" w:hAnsi="Times New Roman" w:cs="Times New Roman"/>
                  <w:color w:val="000000"/>
                  <w:sz w:val="16"/>
                  <w:szCs w:val="16"/>
                  <w:rPrChange w:id="1354" w:author="Brant McNeece" w:date="2021-09-07T19:52:00Z">
                    <w:rPr>
                      <w:rFonts w:ascii="Calibri" w:eastAsia="Times New Roman" w:hAnsi="Calibri" w:cs="Calibri"/>
                      <w:color w:val="000000"/>
                      <w:sz w:val="16"/>
                      <w:szCs w:val="16"/>
                    </w:rPr>
                  </w:rPrChange>
                </w:rPr>
                <w:t>-0.3069</w:t>
              </w:r>
            </w:ins>
          </w:p>
        </w:tc>
        <w:tc>
          <w:tcPr>
            <w:tcW w:w="0" w:type="auto"/>
            <w:tcBorders>
              <w:top w:val="nil"/>
              <w:left w:val="nil"/>
              <w:bottom w:val="nil"/>
              <w:right w:val="nil"/>
            </w:tcBorders>
            <w:shd w:val="clear" w:color="auto" w:fill="auto"/>
            <w:noWrap/>
            <w:vAlign w:val="bottom"/>
            <w:hideMark/>
          </w:tcPr>
          <w:p w14:paraId="55E76487" w14:textId="77777777" w:rsidR="00256DD7" w:rsidRPr="002A3B59" w:rsidRDefault="00256DD7" w:rsidP="00B5391D">
            <w:pPr>
              <w:jc w:val="center"/>
              <w:rPr>
                <w:ins w:id="1355" w:author="Brant McNeece" w:date="2021-09-07T19:41:00Z"/>
                <w:rFonts w:ascii="Times New Roman" w:eastAsia="Times New Roman" w:hAnsi="Times New Roman" w:cs="Times New Roman"/>
                <w:color w:val="000000"/>
                <w:sz w:val="16"/>
                <w:szCs w:val="16"/>
                <w:rPrChange w:id="1356" w:author="Brant McNeece" w:date="2021-09-07T19:52:00Z">
                  <w:rPr>
                    <w:ins w:id="1357" w:author="Brant McNeece" w:date="2021-09-07T19:41:00Z"/>
                    <w:rFonts w:ascii="Calibri" w:eastAsia="Times New Roman" w:hAnsi="Calibri" w:cs="Calibri"/>
                    <w:color w:val="000000"/>
                    <w:sz w:val="16"/>
                    <w:szCs w:val="16"/>
                  </w:rPr>
                </w:rPrChange>
              </w:rPr>
            </w:pPr>
            <w:ins w:id="1358" w:author="Brant McNeece" w:date="2021-09-07T19:41:00Z">
              <w:r w:rsidRPr="002A3B59">
                <w:rPr>
                  <w:rFonts w:ascii="Times New Roman" w:eastAsia="Times New Roman" w:hAnsi="Times New Roman" w:cs="Times New Roman"/>
                  <w:color w:val="000000"/>
                  <w:sz w:val="16"/>
                  <w:szCs w:val="16"/>
                  <w:rPrChange w:id="1359" w:author="Brant McNeece" w:date="2021-09-07T19:52:00Z">
                    <w:rPr>
                      <w:rFonts w:ascii="Calibri" w:eastAsia="Times New Roman" w:hAnsi="Calibri" w:cs="Calibri"/>
                      <w:color w:val="000000"/>
                      <w:sz w:val="16"/>
                      <w:szCs w:val="16"/>
                    </w:rPr>
                  </w:rPrChange>
                </w:rPr>
                <w:t>5.9052</w:t>
              </w:r>
            </w:ins>
          </w:p>
        </w:tc>
        <w:tc>
          <w:tcPr>
            <w:tcW w:w="0" w:type="auto"/>
            <w:tcBorders>
              <w:top w:val="nil"/>
              <w:left w:val="nil"/>
              <w:bottom w:val="nil"/>
              <w:right w:val="nil"/>
            </w:tcBorders>
            <w:shd w:val="clear" w:color="auto" w:fill="auto"/>
            <w:noWrap/>
            <w:vAlign w:val="bottom"/>
            <w:hideMark/>
          </w:tcPr>
          <w:p w14:paraId="29087CAA" w14:textId="77777777" w:rsidR="00256DD7" w:rsidRPr="002A3B59" w:rsidRDefault="00256DD7" w:rsidP="00B5391D">
            <w:pPr>
              <w:jc w:val="center"/>
              <w:rPr>
                <w:ins w:id="1360" w:author="Brant McNeece" w:date="2021-09-07T19:41:00Z"/>
                <w:rFonts w:ascii="Times New Roman" w:eastAsia="Times New Roman" w:hAnsi="Times New Roman" w:cs="Times New Roman"/>
                <w:color w:val="000000"/>
                <w:sz w:val="16"/>
                <w:szCs w:val="16"/>
                <w:rPrChange w:id="1361" w:author="Brant McNeece" w:date="2021-09-07T19:52:00Z">
                  <w:rPr>
                    <w:ins w:id="1362" w:author="Brant McNeece" w:date="2021-09-07T19:41:00Z"/>
                    <w:rFonts w:ascii="Calibri" w:eastAsia="Times New Roman" w:hAnsi="Calibri" w:cs="Calibri"/>
                    <w:color w:val="000000"/>
                    <w:sz w:val="16"/>
                    <w:szCs w:val="16"/>
                  </w:rPr>
                </w:rPrChange>
              </w:rPr>
            </w:pPr>
            <w:ins w:id="1363" w:author="Brant McNeece" w:date="2021-09-07T19:41:00Z">
              <w:r w:rsidRPr="002A3B59">
                <w:rPr>
                  <w:rFonts w:ascii="Times New Roman" w:eastAsia="Times New Roman" w:hAnsi="Times New Roman" w:cs="Times New Roman"/>
                  <w:color w:val="000000"/>
                  <w:sz w:val="16"/>
                  <w:szCs w:val="16"/>
                  <w:rPrChange w:id="1364"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45A355A2" w14:textId="77777777" w:rsidR="00256DD7" w:rsidRPr="002A3B59" w:rsidRDefault="00256DD7" w:rsidP="00B5391D">
            <w:pPr>
              <w:jc w:val="center"/>
              <w:rPr>
                <w:ins w:id="1365" w:author="Brant McNeece" w:date="2021-09-07T19:41:00Z"/>
                <w:rFonts w:ascii="Times New Roman" w:eastAsia="Times New Roman" w:hAnsi="Times New Roman" w:cs="Times New Roman"/>
                <w:color w:val="000000"/>
                <w:sz w:val="16"/>
                <w:szCs w:val="16"/>
                <w:rPrChange w:id="1366" w:author="Brant McNeece" w:date="2021-09-07T19:52:00Z">
                  <w:rPr>
                    <w:ins w:id="1367" w:author="Brant McNeece" w:date="2021-09-07T19:41:00Z"/>
                    <w:rFonts w:ascii="Calibri" w:eastAsia="Times New Roman" w:hAnsi="Calibri" w:cs="Calibri"/>
                    <w:color w:val="000000"/>
                    <w:sz w:val="16"/>
                    <w:szCs w:val="16"/>
                  </w:rPr>
                </w:rPrChange>
              </w:rPr>
            </w:pPr>
            <w:ins w:id="1368" w:author="Brant McNeece" w:date="2021-09-07T19:41:00Z">
              <w:r w:rsidRPr="002A3B59">
                <w:rPr>
                  <w:rFonts w:ascii="Times New Roman" w:eastAsia="Times New Roman" w:hAnsi="Times New Roman" w:cs="Times New Roman"/>
                  <w:color w:val="000000"/>
                  <w:sz w:val="16"/>
                  <w:szCs w:val="16"/>
                  <w:rPrChange w:id="1369" w:author="Brant McNeece" w:date="2021-09-07T19:52:00Z">
                    <w:rPr>
                      <w:rFonts w:ascii="Calibri" w:eastAsia="Times New Roman" w:hAnsi="Calibri" w:cs="Calibri"/>
                      <w:color w:val="000000"/>
                      <w:sz w:val="16"/>
                      <w:szCs w:val="16"/>
                    </w:rPr>
                  </w:rPrChange>
                </w:rPr>
                <w:t>33</w:t>
              </w:r>
            </w:ins>
          </w:p>
        </w:tc>
      </w:tr>
      <w:tr w:rsidR="00256DD7" w:rsidRPr="002A3B59" w14:paraId="12BD4AA8" w14:textId="77777777" w:rsidTr="00B5391D">
        <w:trPr>
          <w:trHeight w:val="288"/>
          <w:ins w:id="1370" w:author="Brant McNeece" w:date="2021-09-07T19:41:00Z"/>
        </w:trPr>
        <w:tc>
          <w:tcPr>
            <w:tcW w:w="0" w:type="auto"/>
            <w:tcBorders>
              <w:top w:val="nil"/>
              <w:left w:val="nil"/>
              <w:bottom w:val="nil"/>
              <w:right w:val="nil"/>
            </w:tcBorders>
            <w:shd w:val="clear" w:color="auto" w:fill="auto"/>
            <w:noWrap/>
            <w:vAlign w:val="bottom"/>
            <w:hideMark/>
          </w:tcPr>
          <w:p w14:paraId="26408D8C" w14:textId="77777777" w:rsidR="00256DD7" w:rsidRPr="002A3B59" w:rsidRDefault="00256DD7" w:rsidP="00B5391D">
            <w:pPr>
              <w:jc w:val="center"/>
              <w:rPr>
                <w:ins w:id="1371" w:author="Brant McNeece" w:date="2021-09-07T19:41:00Z"/>
                <w:rFonts w:ascii="Times New Roman" w:eastAsia="Times New Roman" w:hAnsi="Times New Roman" w:cs="Times New Roman"/>
                <w:color w:val="000000"/>
                <w:sz w:val="16"/>
                <w:szCs w:val="16"/>
                <w:rPrChange w:id="1372" w:author="Brant McNeece" w:date="2021-09-07T19:52:00Z">
                  <w:rPr>
                    <w:ins w:id="1373"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582F6A0" w14:textId="77777777" w:rsidR="00256DD7" w:rsidRPr="002A3B59" w:rsidRDefault="00256DD7" w:rsidP="00B5391D">
            <w:pPr>
              <w:jc w:val="center"/>
              <w:rPr>
                <w:ins w:id="1374"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C3C0588" w14:textId="77777777" w:rsidR="00256DD7" w:rsidRPr="002A3B59" w:rsidRDefault="00256DD7" w:rsidP="00B5391D">
            <w:pPr>
              <w:jc w:val="center"/>
              <w:rPr>
                <w:ins w:id="1375"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5AD0F19" w14:textId="77777777" w:rsidR="00256DD7" w:rsidRPr="002A3B59" w:rsidRDefault="00256DD7" w:rsidP="00B5391D">
            <w:pPr>
              <w:jc w:val="center"/>
              <w:rPr>
                <w:ins w:id="1376" w:author="Brant McNeece" w:date="2021-09-07T19:41:00Z"/>
                <w:rFonts w:ascii="Times New Roman" w:eastAsia="Times New Roman" w:hAnsi="Times New Roman" w:cs="Times New Roman"/>
                <w:color w:val="000000"/>
                <w:sz w:val="16"/>
                <w:szCs w:val="16"/>
                <w:rPrChange w:id="1377" w:author="Brant McNeece" w:date="2021-09-07T19:52:00Z">
                  <w:rPr>
                    <w:ins w:id="1378" w:author="Brant McNeece" w:date="2021-09-07T19:41:00Z"/>
                    <w:rFonts w:ascii="Calibri" w:eastAsia="Times New Roman" w:hAnsi="Calibri" w:cs="Calibri"/>
                    <w:color w:val="000000"/>
                    <w:sz w:val="16"/>
                    <w:szCs w:val="16"/>
                  </w:rPr>
                </w:rPrChange>
              </w:rPr>
            </w:pPr>
            <w:ins w:id="1379" w:author="Brant McNeece" w:date="2021-09-07T19:41:00Z">
              <w:r w:rsidRPr="002A3B59">
                <w:rPr>
                  <w:rFonts w:ascii="Times New Roman" w:eastAsia="Times New Roman" w:hAnsi="Times New Roman" w:cs="Times New Roman"/>
                  <w:color w:val="000000"/>
                  <w:sz w:val="16"/>
                  <w:szCs w:val="16"/>
                  <w:rPrChange w:id="1380"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5B28D9A5" w14:textId="77777777" w:rsidR="00256DD7" w:rsidRPr="002A3B59" w:rsidRDefault="00256DD7" w:rsidP="00B5391D">
            <w:pPr>
              <w:jc w:val="center"/>
              <w:rPr>
                <w:ins w:id="1381" w:author="Brant McNeece" w:date="2021-09-07T19:41:00Z"/>
                <w:rFonts w:ascii="Times New Roman" w:eastAsia="Times New Roman" w:hAnsi="Times New Roman" w:cs="Times New Roman"/>
                <w:color w:val="000000"/>
                <w:sz w:val="16"/>
                <w:szCs w:val="16"/>
                <w:rPrChange w:id="1382" w:author="Brant McNeece" w:date="2021-09-07T19:52:00Z">
                  <w:rPr>
                    <w:ins w:id="1383" w:author="Brant McNeece" w:date="2021-09-07T19:41:00Z"/>
                    <w:rFonts w:ascii="Calibri" w:eastAsia="Times New Roman" w:hAnsi="Calibri" w:cs="Calibri"/>
                    <w:color w:val="000000"/>
                    <w:sz w:val="16"/>
                    <w:szCs w:val="16"/>
                  </w:rPr>
                </w:rPrChange>
              </w:rPr>
            </w:pPr>
            <w:ins w:id="1384" w:author="Brant McNeece" w:date="2021-09-07T19:41:00Z">
              <w:r w:rsidRPr="002A3B59">
                <w:rPr>
                  <w:rFonts w:ascii="Times New Roman" w:eastAsia="Times New Roman" w:hAnsi="Times New Roman" w:cs="Times New Roman"/>
                  <w:color w:val="000000"/>
                  <w:sz w:val="16"/>
                  <w:szCs w:val="16"/>
                  <w:rPrChange w:id="1385"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4932652F" w14:textId="77777777" w:rsidR="00256DD7" w:rsidRPr="002A3B59" w:rsidRDefault="00256DD7" w:rsidP="00B5391D">
            <w:pPr>
              <w:jc w:val="center"/>
              <w:rPr>
                <w:ins w:id="1386" w:author="Brant McNeece" w:date="2021-09-07T19:41:00Z"/>
                <w:rFonts w:ascii="Times New Roman" w:eastAsia="Times New Roman" w:hAnsi="Times New Roman" w:cs="Times New Roman"/>
                <w:color w:val="000000"/>
                <w:sz w:val="16"/>
                <w:szCs w:val="16"/>
                <w:rPrChange w:id="1387" w:author="Brant McNeece" w:date="2021-09-07T19:52:00Z">
                  <w:rPr>
                    <w:ins w:id="1388" w:author="Brant McNeece" w:date="2021-09-07T19:41:00Z"/>
                    <w:rFonts w:ascii="Calibri" w:eastAsia="Times New Roman" w:hAnsi="Calibri" w:cs="Calibri"/>
                    <w:color w:val="000000"/>
                    <w:sz w:val="16"/>
                    <w:szCs w:val="16"/>
                  </w:rPr>
                </w:rPrChange>
              </w:rPr>
            </w:pPr>
            <w:ins w:id="1389" w:author="Brant McNeece" w:date="2021-09-07T19:41:00Z">
              <w:r w:rsidRPr="002A3B59">
                <w:rPr>
                  <w:rFonts w:ascii="Times New Roman" w:eastAsia="Times New Roman" w:hAnsi="Times New Roman" w:cs="Times New Roman"/>
                  <w:color w:val="000000"/>
                  <w:sz w:val="16"/>
                  <w:szCs w:val="16"/>
                  <w:rPrChange w:id="1390" w:author="Brant McNeece" w:date="2021-09-07T19:52:00Z">
                    <w:rPr>
                      <w:rFonts w:ascii="Calibri" w:eastAsia="Times New Roman" w:hAnsi="Calibri" w:cs="Calibri"/>
                      <w:color w:val="000000"/>
                      <w:sz w:val="16"/>
                      <w:szCs w:val="16"/>
                    </w:rPr>
                  </w:rPrChange>
                </w:rPr>
                <w:t>14.2907</w:t>
              </w:r>
            </w:ins>
          </w:p>
        </w:tc>
        <w:tc>
          <w:tcPr>
            <w:tcW w:w="0" w:type="auto"/>
            <w:tcBorders>
              <w:top w:val="nil"/>
              <w:left w:val="nil"/>
              <w:bottom w:val="nil"/>
              <w:right w:val="nil"/>
            </w:tcBorders>
            <w:shd w:val="clear" w:color="auto" w:fill="auto"/>
            <w:noWrap/>
            <w:vAlign w:val="bottom"/>
            <w:hideMark/>
          </w:tcPr>
          <w:p w14:paraId="2D60988A" w14:textId="77777777" w:rsidR="00256DD7" w:rsidRPr="002A3B59" w:rsidRDefault="00256DD7" w:rsidP="00B5391D">
            <w:pPr>
              <w:jc w:val="center"/>
              <w:rPr>
                <w:ins w:id="1391" w:author="Brant McNeece" w:date="2021-09-07T19:41:00Z"/>
                <w:rFonts w:ascii="Times New Roman" w:eastAsia="Times New Roman" w:hAnsi="Times New Roman" w:cs="Times New Roman"/>
                <w:color w:val="000000"/>
                <w:sz w:val="16"/>
                <w:szCs w:val="16"/>
                <w:rPrChange w:id="1392" w:author="Brant McNeece" w:date="2021-09-07T19:52:00Z">
                  <w:rPr>
                    <w:ins w:id="1393" w:author="Brant McNeece" w:date="2021-09-07T19:41:00Z"/>
                    <w:rFonts w:ascii="Calibri" w:eastAsia="Times New Roman" w:hAnsi="Calibri" w:cs="Calibri"/>
                    <w:color w:val="000000"/>
                    <w:sz w:val="16"/>
                    <w:szCs w:val="16"/>
                  </w:rPr>
                </w:rPrChange>
              </w:rPr>
            </w:pPr>
            <w:ins w:id="1394" w:author="Brant McNeece" w:date="2021-09-07T19:41:00Z">
              <w:r w:rsidRPr="002A3B59">
                <w:rPr>
                  <w:rFonts w:ascii="Times New Roman" w:eastAsia="Times New Roman" w:hAnsi="Times New Roman" w:cs="Times New Roman"/>
                  <w:color w:val="000000"/>
                  <w:sz w:val="16"/>
                  <w:szCs w:val="16"/>
                  <w:rPrChange w:id="1395" w:author="Brant McNeece" w:date="2021-09-07T19:52:00Z">
                    <w:rPr>
                      <w:rFonts w:ascii="Calibri" w:eastAsia="Times New Roman" w:hAnsi="Calibri" w:cs="Calibri"/>
                      <w:color w:val="000000"/>
                      <w:sz w:val="16"/>
                      <w:szCs w:val="16"/>
                    </w:rPr>
                  </w:rPrChange>
                </w:rPr>
                <w:t>-0.4259</w:t>
              </w:r>
            </w:ins>
          </w:p>
        </w:tc>
        <w:tc>
          <w:tcPr>
            <w:tcW w:w="0" w:type="auto"/>
            <w:tcBorders>
              <w:top w:val="nil"/>
              <w:left w:val="nil"/>
              <w:bottom w:val="nil"/>
              <w:right w:val="nil"/>
            </w:tcBorders>
            <w:shd w:val="clear" w:color="auto" w:fill="auto"/>
            <w:noWrap/>
            <w:vAlign w:val="bottom"/>
            <w:hideMark/>
          </w:tcPr>
          <w:p w14:paraId="6DC89F27" w14:textId="77777777" w:rsidR="00256DD7" w:rsidRPr="002A3B59" w:rsidRDefault="00256DD7" w:rsidP="00B5391D">
            <w:pPr>
              <w:jc w:val="center"/>
              <w:rPr>
                <w:ins w:id="1396" w:author="Brant McNeece" w:date="2021-09-07T19:41:00Z"/>
                <w:rFonts w:ascii="Times New Roman" w:eastAsia="Times New Roman" w:hAnsi="Times New Roman" w:cs="Times New Roman"/>
                <w:color w:val="000000"/>
                <w:sz w:val="16"/>
                <w:szCs w:val="16"/>
                <w:rPrChange w:id="1397" w:author="Brant McNeece" w:date="2021-09-07T19:52:00Z">
                  <w:rPr>
                    <w:ins w:id="1398" w:author="Brant McNeece" w:date="2021-09-07T19:41:00Z"/>
                    <w:rFonts w:ascii="Calibri" w:eastAsia="Times New Roman" w:hAnsi="Calibri" w:cs="Calibri"/>
                    <w:color w:val="000000"/>
                    <w:sz w:val="16"/>
                    <w:szCs w:val="16"/>
                  </w:rPr>
                </w:rPrChange>
              </w:rPr>
            </w:pPr>
            <w:ins w:id="1399" w:author="Brant McNeece" w:date="2021-09-07T19:41:00Z">
              <w:r w:rsidRPr="002A3B59">
                <w:rPr>
                  <w:rFonts w:ascii="Times New Roman" w:eastAsia="Times New Roman" w:hAnsi="Times New Roman" w:cs="Times New Roman"/>
                  <w:color w:val="000000"/>
                  <w:sz w:val="16"/>
                  <w:szCs w:val="16"/>
                  <w:rPrChange w:id="1400" w:author="Brant McNeece" w:date="2021-09-07T19:52:00Z">
                    <w:rPr>
                      <w:rFonts w:ascii="Calibri" w:eastAsia="Times New Roman" w:hAnsi="Calibri" w:cs="Calibri"/>
                      <w:color w:val="000000"/>
                      <w:sz w:val="16"/>
                      <w:szCs w:val="16"/>
                    </w:rPr>
                  </w:rPrChange>
                </w:rPr>
                <w:t>17.5223</w:t>
              </w:r>
            </w:ins>
          </w:p>
        </w:tc>
        <w:tc>
          <w:tcPr>
            <w:tcW w:w="0" w:type="auto"/>
            <w:tcBorders>
              <w:top w:val="nil"/>
              <w:left w:val="nil"/>
              <w:bottom w:val="nil"/>
              <w:right w:val="nil"/>
            </w:tcBorders>
            <w:shd w:val="clear" w:color="auto" w:fill="auto"/>
            <w:noWrap/>
            <w:vAlign w:val="bottom"/>
            <w:hideMark/>
          </w:tcPr>
          <w:p w14:paraId="448E7DC6" w14:textId="77777777" w:rsidR="00256DD7" w:rsidRPr="002A3B59" w:rsidRDefault="00256DD7" w:rsidP="00B5391D">
            <w:pPr>
              <w:jc w:val="center"/>
              <w:rPr>
                <w:ins w:id="1401" w:author="Brant McNeece" w:date="2021-09-07T19:41:00Z"/>
                <w:rFonts w:ascii="Times New Roman" w:eastAsia="Times New Roman" w:hAnsi="Times New Roman" w:cs="Times New Roman"/>
                <w:color w:val="000000"/>
                <w:sz w:val="16"/>
                <w:szCs w:val="16"/>
                <w:rPrChange w:id="1402" w:author="Brant McNeece" w:date="2021-09-07T19:52:00Z">
                  <w:rPr>
                    <w:ins w:id="1403" w:author="Brant McNeece" w:date="2021-09-07T19:41:00Z"/>
                    <w:rFonts w:ascii="Calibri" w:eastAsia="Times New Roman" w:hAnsi="Calibri" w:cs="Calibri"/>
                    <w:color w:val="000000"/>
                    <w:sz w:val="16"/>
                    <w:szCs w:val="16"/>
                  </w:rPr>
                </w:rPrChange>
              </w:rPr>
            </w:pPr>
            <w:ins w:id="1404" w:author="Brant McNeece" w:date="2021-09-07T19:41:00Z">
              <w:r w:rsidRPr="002A3B59">
                <w:rPr>
                  <w:rFonts w:ascii="Times New Roman" w:eastAsia="Times New Roman" w:hAnsi="Times New Roman" w:cs="Times New Roman"/>
                  <w:color w:val="000000"/>
                  <w:sz w:val="16"/>
                  <w:szCs w:val="16"/>
                  <w:rPrChange w:id="1405"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297BF045" w14:textId="77777777" w:rsidR="00256DD7" w:rsidRPr="002A3B59" w:rsidRDefault="00256DD7" w:rsidP="00B5391D">
            <w:pPr>
              <w:jc w:val="center"/>
              <w:rPr>
                <w:ins w:id="1406" w:author="Brant McNeece" w:date="2021-09-07T19:41:00Z"/>
                <w:rFonts w:ascii="Times New Roman" w:eastAsia="Times New Roman" w:hAnsi="Times New Roman" w:cs="Times New Roman"/>
                <w:color w:val="000000"/>
                <w:sz w:val="16"/>
                <w:szCs w:val="16"/>
                <w:rPrChange w:id="1407" w:author="Brant McNeece" w:date="2021-09-07T19:52:00Z">
                  <w:rPr>
                    <w:ins w:id="1408" w:author="Brant McNeece" w:date="2021-09-07T19:41:00Z"/>
                    <w:rFonts w:ascii="Calibri" w:eastAsia="Times New Roman" w:hAnsi="Calibri" w:cs="Calibri"/>
                    <w:color w:val="000000"/>
                    <w:sz w:val="16"/>
                    <w:szCs w:val="16"/>
                  </w:rPr>
                </w:rPrChange>
              </w:rPr>
            </w:pPr>
            <w:ins w:id="1409" w:author="Brant McNeece" w:date="2021-09-07T19:41:00Z">
              <w:r w:rsidRPr="002A3B59">
                <w:rPr>
                  <w:rFonts w:ascii="Times New Roman" w:eastAsia="Times New Roman" w:hAnsi="Times New Roman" w:cs="Times New Roman"/>
                  <w:color w:val="000000"/>
                  <w:sz w:val="16"/>
                  <w:szCs w:val="16"/>
                  <w:rPrChange w:id="1410" w:author="Brant McNeece" w:date="2021-09-07T19:52:00Z">
                    <w:rPr>
                      <w:rFonts w:ascii="Calibri" w:eastAsia="Times New Roman" w:hAnsi="Calibri" w:cs="Calibri"/>
                      <w:color w:val="000000"/>
                      <w:sz w:val="16"/>
                      <w:szCs w:val="16"/>
                    </w:rPr>
                  </w:rPrChange>
                </w:rPr>
                <w:t>33</w:t>
              </w:r>
            </w:ins>
          </w:p>
        </w:tc>
      </w:tr>
      <w:tr w:rsidR="00256DD7" w:rsidRPr="002A3B59" w14:paraId="050B5520" w14:textId="77777777" w:rsidTr="00B5391D">
        <w:trPr>
          <w:trHeight w:val="288"/>
          <w:ins w:id="1411" w:author="Brant McNeece" w:date="2021-09-07T19:41:00Z"/>
        </w:trPr>
        <w:tc>
          <w:tcPr>
            <w:tcW w:w="0" w:type="auto"/>
            <w:tcBorders>
              <w:top w:val="nil"/>
              <w:left w:val="nil"/>
              <w:bottom w:val="nil"/>
              <w:right w:val="nil"/>
            </w:tcBorders>
            <w:shd w:val="clear" w:color="auto" w:fill="auto"/>
            <w:noWrap/>
            <w:vAlign w:val="bottom"/>
            <w:hideMark/>
          </w:tcPr>
          <w:p w14:paraId="02E5BC5E" w14:textId="77777777" w:rsidR="00256DD7" w:rsidRPr="002A3B59" w:rsidRDefault="00256DD7" w:rsidP="00B5391D">
            <w:pPr>
              <w:jc w:val="center"/>
              <w:rPr>
                <w:ins w:id="1412" w:author="Brant McNeece" w:date="2021-09-07T19:41:00Z"/>
                <w:rFonts w:ascii="Times New Roman" w:eastAsia="Times New Roman" w:hAnsi="Times New Roman" w:cs="Times New Roman"/>
                <w:color w:val="000000"/>
                <w:sz w:val="16"/>
                <w:szCs w:val="16"/>
                <w:rPrChange w:id="1413" w:author="Brant McNeece" w:date="2021-09-07T19:52:00Z">
                  <w:rPr>
                    <w:ins w:id="1414"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42781181" w14:textId="77777777" w:rsidR="00256DD7" w:rsidRPr="002A3B59" w:rsidRDefault="00256DD7" w:rsidP="00B5391D">
            <w:pPr>
              <w:jc w:val="center"/>
              <w:rPr>
                <w:ins w:id="1415" w:author="Brant McNeece" w:date="2021-09-07T19:41:00Z"/>
                <w:rFonts w:ascii="Times New Roman" w:eastAsia="Times New Roman" w:hAnsi="Times New Roman" w:cs="Times New Roman"/>
                <w:sz w:val="16"/>
                <w:szCs w:val="16"/>
              </w:rPr>
            </w:pPr>
            <w:ins w:id="1416" w:author="Brant McNeece" w:date="2021-09-07T19:41:00Z">
              <w:r w:rsidRPr="002A3B59">
                <w:rPr>
                  <w:rFonts w:ascii="Times New Roman" w:eastAsia="Times New Roman" w:hAnsi="Times New Roman" w:cs="Times New Roman"/>
                  <w:color w:val="000000"/>
                  <w:sz w:val="16"/>
                  <w:szCs w:val="16"/>
                  <w:rPrChange w:id="1417" w:author="Brant McNeece" w:date="2021-09-07T19:52:00Z">
                    <w:rPr>
                      <w:rFonts w:ascii="Calibri" w:eastAsia="Times New Roman" w:hAnsi="Calibri" w:cs="Calibri"/>
                      <w:color w:val="000000"/>
                      <w:sz w:val="16"/>
                      <w:szCs w:val="16"/>
                    </w:rPr>
                  </w:rPrChange>
                </w:rPr>
                <w:t>qOil-17-1</w:t>
              </w:r>
            </w:ins>
          </w:p>
        </w:tc>
        <w:tc>
          <w:tcPr>
            <w:tcW w:w="0" w:type="auto"/>
            <w:tcBorders>
              <w:top w:val="nil"/>
              <w:left w:val="nil"/>
              <w:bottom w:val="nil"/>
              <w:right w:val="nil"/>
            </w:tcBorders>
            <w:shd w:val="clear" w:color="auto" w:fill="auto"/>
            <w:noWrap/>
            <w:vAlign w:val="bottom"/>
            <w:hideMark/>
          </w:tcPr>
          <w:p w14:paraId="134453EA" w14:textId="77777777" w:rsidR="00256DD7" w:rsidRPr="002A3B59" w:rsidRDefault="00256DD7" w:rsidP="00B5391D">
            <w:pPr>
              <w:jc w:val="center"/>
              <w:rPr>
                <w:ins w:id="1418" w:author="Brant McNeece" w:date="2021-09-07T19:41:00Z"/>
                <w:rFonts w:ascii="Times New Roman" w:eastAsia="Times New Roman" w:hAnsi="Times New Roman" w:cs="Times New Roman"/>
                <w:sz w:val="16"/>
                <w:szCs w:val="16"/>
              </w:rPr>
            </w:pPr>
            <w:ins w:id="1419" w:author="Brant McNeece" w:date="2021-09-07T19:41:00Z">
              <w:r w:rsidRPr="002A3B59">
                <w:rPr>
                  <w:rFonts w:ascii="Times New Roman" w:eastAsia="Times New Roman" w:hAnsi="Times New Roman" w:cs="Times New Roman"/>
                  <w:color w:val="000000"/>
                  <w:sz w:val="16"/>
                  <w:szCs w:val="16"/>
                  <w:rPrChange w:id="1420" w:author="Brant McNeece" w:date="2021-09-07T19:52:00Z">
                    <w:rPr>
                      <w:rFonts w:ascii="Calibri" w:eastAsia="Times New Roman" w:hAnsi="Calibri" w:cs="Calibri"/>
                      <w:color w:val="000000"/>
                      <w:sz w:val="16"/>
                      <w:szCs w:val="16"/>
                    </w:rPr>
                  </w:rPrChange>
                </w:rPr>
                <w:t>Gm17</w:t>
              </w:r>
            </w:ins>
          </w:p>
        </w:tc>
        <w:tc>
          <w:tcPr>
            <w:tcW w:w="0" w:type="auto"/>
            <w:tcBorders>
              <w:top w:val="nil"/>
              <w:left w:val="nil"/>
              <w:bottom w:val="nil"/>
              <w:right w:val="nil"/>
            </w:tcBorders>
            <w:shd w:val="clear" w:color="auto" w:fill="auto"/>
            <w:noWrap/>
            <w:vAlign w:val="bottom"/>
            <w:hideMark/>
          </w:tcPr>
          <w:p w14:paraId="3F53FE84" w14:textId="77777777" w:rsidR="00256DD7" w:rsidRPr="002A3B59" w:rsidRDefault="00256DD7" w:rsidP="00B5391D">
            <w:pPr>
              <w:jc w:val="center"/>
              <w:rPr>
                <w:ins w:id="1421" w:author="Brant McNeece" w:date="2021-09-07T19:41:00Z"/>
                <w:rFonts w:ascii="Times New Roman" w:eastAsia="Times New Roman" w:hAnsi="Times New Roman" w:cs="Times New Roman"/>
                <w:color w:val="000000"/>
                <w:sz w:val="16"/>
                <w:szCs w:val="16"/>
                <w:rPrChange w:id="1422" w:author="Brant McNeece" w:date="2021-09-07T19:52:00Z">
                  <w:rPr>
                    <w:ins w:id="1423" w:author="Brant McNeece" w:date="2021-09-07T19:41:00Z"/>
                    <w:rFonts w:ascii="Calibri" w:eastAsia="Times New Roman" w:hAnsi="Calibri" w:cs="Calibri"/>
                    <w:color w:val="000000"/>
                    <w:sz w:val="16"/>
                    <w:szCs w:val="16"/>
                  </w:rPr>
                </w:rPrChange>
              </w:rPr>
            </w:pPr>
            <w:ins w:id="1424" w:author="Brant McNeece" w:date="2021-09-07T19:41:00Z">
              <w:r w:rsidRPr="002A3B59">
                <w:rPr>
                  <w:rFonts w:ascii="Times New Roman" w:eastAsia="Times New Roman" w:hAnsi="Times New Roman" w:cs="Times New Roman"/>
                  <w:color w:val="000000"/>
                  <w:sz w:val="16"/>
                  <w:szCs w:val="16"/>
                  <w:rPrChange w:id="1425" w:author="Brant McNeece" w:date="2021-09-07T19:52:00Z">
                    <w:rPr>
                      <w:rFonts w:ascii="Calibri" w:eastAsia="Times New Roman" w:hAnsi="Calibri" w:cs="Calibri"/>
                      <w:color w:val="000000"/>
                      <w:sz w:val="16"/>
                      <w:szCs w:val="16"/>
                    </w:rPr>
                  </w:rPrChange>
                </w:rPr>
                <w:t>78.52 - 81.04</w:t>
              </w:r>
            </w:ins>
          </w:p>
        </w:tc>
        <w:tc>
          <w:tcPr>
            <w:tcW w:w="0" w:type="auto"/>
            <w:tcBorders>
              <w:top w:val="nil"/>
              <w:left w:val="nil"/>
              <w:bottom w:val="nil"/>
              <w:right w:val="nil"/>
            </w:tcBorders>
            <w:shd w:val="clear" w:color="auto" w:fill="auto"/>
            <w:noWrap/>
            <w:vAlign w:val="bottom"/>
            <w:hideMark/>
          </w:tcPr>
          <w:p w14:paraId="1457E4DF" w14:textId="77777777" w:rsidR="00256DD7" w:rsidRPr="002A3B59" w:rsidRDefault="00256DD7" w:rsidP="00B5391D">
            <w:pPr>
              <w:jc w:val="center"/>
              <w:rPr>
                <w:ins w:id="1426" w:author="Brant McNeece" w:date="2021-09-07T19:41:00Z"/>
                <w:rFonts w:ascii="Times New Roman" w:eastAsia="Times New Roman" w:hAnsi="Times New Roman" w:cs="Times New Roman"/>
                <w:color w:val="000000"/>
                <w:sz w:val="16"/>
                <w:szCs w:val="16"/>
                <w:rPrChange w:id="1427" w:author="Brant McNeece" w:date="2021-09-07T19:52:00Z">
                  <w:rPr>
                    <w:ins w:id="1428" w:author="Brant McNeece" w:date="2021-09-07T19:41:00Z"/>
                    <w:rFonts w:ascii="Calibri" w:eastAsia="Times New Roman" w:hAnsi="Calibri" w:cs="Calibri"/>
                    <w:color w:val="000000"/>
                    <w:sz w:val="16"/>
                    <w:szCs w:val="16"/>
                  </w:rPr>
                </w:rPrChange>
              </w:rPr>
            </w:pPr>
            <w:ins w:id="1429" w:author="Brant McNeece" w:date="2021-09-07T19:41:00Z">
              <w:r w:rsidRPr="002A3B59">
                <w:rPr>
                  <w:rFonts w:ascii="Times New Roman" w:eastAsia="Times New Roman" w:hAnsi="Times New Roman" w:cs="Times New Roman"/>
                  <w:color w:val="000000"/>
                  <w:sz w:val="16"/>
                  <w:szCs w:val="16"/>
                  <w:rPrChange w:id="1430" w:author="Brant McNeece" w:date="2021-09-07T19:52:00Z">
                    <w:rPr>
                      <w:rFonts w:ascii="Calibri" w:eastAsia="Times New Roman" w:hAnsi="Calibri" w:cs="Calibri"/>
                      <w:color w:val="000000"/>
                      <w:sz w:val="16"/>
                      <w:szCs w:val="16"/>
                    </w:rPr>
                  </w:rPrChange>
                </w:rPr>
                <w:t>Gm17_37228278_T_C-Gm17_37335550_T_C</w:t>
              </w:r>
            </w:ins>
          </w:p>
        </w:tc>
        <w:tc>
          <w:tcPr>
            <w:tcW w:w="0" w:type="auto"/>
            <w:tcBorders>
              <w:top w:val="nil"/>
              <w:left w:val="nil"/>
              <w:bottom w:val="nil"/>
              <w:right w:val="nil"/>
            </w:tcBorders>
            <w:shd w:val="clear" w:color="auto" w:fill="auto"/>
            <w:noWrap/>
            <w:vAlign w:val="bottom"/>
            <w:hideMark/>
          </w:tcPr>
          <w:p w14:paraId="0AF40D77" w14:textId="77777777" w:rsidR="00256DD7" w:rsidRPr="002A3B59" w:rsidRDefault="00256DD7" w:rsidP="00B5391D">
            <w:pPr>
              <w:jc w:val="center"/>
              <w:rPr>
                <w:ins w:id="1431" w:author="Brant McNeece" w:date="2021-09-07T19:41:00Z"/>
                <w:rFonts w:ascii="Times New Roman" w:eastAsia="Times New Roman" w:hAnsi="Times New Roman" w:cs="Times New Roman"/>
                <w:color w:val="000000"/>
                <w:sz w:val="16"/>
                <w:szCs w:val="16"/>
                <w:rPrChange w:id="1432" w:author="Brant McNeece" w:date="2021-09-07T19:52:00Z">
                  <w:rPr>
                    <w:ins w:id="1433" w:author="Brant McNeece" w:date="2021-09-07T19:41:00Z"/>
                    <w:rFonts w:ascii="Calibri" w:eastAsia="Times New Roman" w:hAnsi="Calibri" w:cs="Calibri"/>
                    <w:color w:val="000000"/>
                    <w:sz w:val="16"/>
                    <w:szCs w:val="16"/>
                  </w:rPr>
                </w:rPrChange>
              </w:rPr>
            </w:pPr>
            <w:ins w:id="1434" w:author="Brant McNeece" w:date="2021-09-07T19:41:00Z">
              <w:r w:rsidRPr="002A3B59">
                <w:rPr>
                  <w:rFonts w:ascii="Times New Roman" w:eastAsia="Times New Roman" w:hAnsi="Times New Roman" w:cs="Times New Roman"/>
                  <w:color w:val="000000"/>
                  <w:sz w:val="16"/>
                  <w:szCs w:val="16"/>
                  <w:rPrChange w:id="1435" w:author="Brant McNeece" w:date="2021-09-07T19:52:00Z">
                    <w:rPr>
                      <w:rFonts w:ascii="Calibri" w:eastAsia="Times New Roman" w:hAnsi="Calibri" w:cs="Calibri"/>
                      <w:color w:val="000000"/>
                      <w:sz w:val="16"/>
                      <w:szCs w:val="16"/>
                    </w:rPr>
                  </w:rPrChange>
                </w:rPr>
                <w:t>3.3565</w:t>
              </w:r>
            </w:ins>
          </w:p>
        </w:tc>
        <w:tc>
          <w:tcPr>
            <w:tcW w:w="0" w:type="auto"/>
            <w:tcBorders>
              <w:top w:val="nil"/>
              <w:left w:val="nil"/>
              <w:bottom w:val="nil"/>
              <w:right w:val="nil"/>
            </w:tcBorders>
            <w:shd w:val="clear" w:color="auto" w:fill="auto"/>
            <w:noWrap/>
            <w:vAlign w:val="bottom"/>
            <w:hideMark/>
          </w:tcPr>
          <w:p w14:paraId="4FB54886" w14:textId="77777777" w:rsidR="00256DD7" w:rsidRPr="002A3B59" w:rsidRDefault="00256DD7" w:rsidP="00B5391D">
            <w:pPr>
              <w:jc w:val="center"/>
              <w:rPr>
                <w:ins w:id="1436" w:author="Brant McNeece" w:date="2021-09-07T19:41:00Z"/>
                <w:rFonts w:ascii="Times New Roman" w:eastAsia="Times New Roman" w:hAnsi="Times New Roman" w:cs="Times New Roman"/>
                <w:color w:val="000000"/>
                <w:sz w:val="16"/>
                <w:szCs w:val="16"/>
                <w:rPrChange w:id="1437" w:author="Brant McNeece" w:date="2021-09-07T19:52:00Z">
                  <w:rPr>
                    <w:ins w:id="1438" w:author="Brant McNeece" w:date="2021-09-07T19:41:00Z"/>
                    <w:rFonts w:ascii="Calibri" w:eastAsia="Times New Roman" w:hAnsi="Calibri" w:cs="Calibri"/>
                    <w:color w:val="000000"/>
                    <w:sz w:val="16"/>
                    <w:szCs w:val="16"/>
                  </w:rPr>
                </w:rPrChange>
              </w:rPr>
            </w:pPr>
            <w:ins w:id="1439" w:author="Brant McNeece" w:date="2021-09-07T19:41:00Z">
              <w:r w:rsidRPr="002A3B59">
                <w:rPr>
                  <w:rFonts w:ascii="Times New Roman" w:eastAsia="Times New Roman" w:hAnsi="Times New Roman" w:cs="Times New Roman"/>
                  <w:color w:val="000000"/>
                  <w:sz w:val="16"/>
                  <w:szCs w:val="16"/>
                  <w:rPrChange w:id="1440" w:author="Brant McNeece" w:date="2021-09-07T19:52:00Z">
                    <w:rPr>
                      <w:rFonts w:ascii="Calibri" w:eastAsia="Times New Roman" w:hAnsi="Calibri" w:cs="Calibri"/>
                      <w:color w:val="000000"/>
                      <w:sz w:val="16"/>
                      <w:szCs w:val="16"/>
                    </w:rPr>
                  </w:rPrChange>
                </w:rPr>
                <w:t>-0.2477</w:t>
              </w:r>
            </w:ins>
          </w:p>
        </w:tc>
        <w:tc>
          <w:tcPr>
            <w:tcW w:w="0" w:type="auto"/>
            <w:tcBorders>
              <w:top w:val="nil"/>
              <w:left w:val="nil"/>
              <w:bottom w:val="nil"/>
              <w:right w:val="nil"/>
            </w:tcBorders>
            <w:shd w:val="clear" w:color="auto" w:fill="auto"/>
            <w:noWrap/>
            <w:vAlign w:val="bottom"/>
            <w:hideMark/>
          </w:tcPr>
          <w:p w14:paraId="78AC22A7" w14:textId="77777777" w:rsidR="00256DD7" w:rsidRPr="002A3B59" w:rsidRDefault="00256DD7" w:rsidP="00B5391D">
            <w:pPr>
              <w:jc w:val="center"/>
              <w:rPr>
                <w:ins w:id="1441" w:author="Brant McNeece" w:date="2021-09-07T19:41:00Z"/>
                <w:rFonts w:ascii="Times New Roman" w:eastAsia="Times New Roman" w:hAnsi="Times New Roman" w:cs="Times New Roman"/>
                <w:color w:val="000000"/>
                <w:sz w:val="16"/>
                <w:szCs w:val="16"/>
                <w:rPrChange w:id="1442" w:author="Brant McNeece" w:date="2021-09-07T19:52:00Z">
                  <w:rPr>
                    <w:ins w:id="1443" w:author="Brant McNeece" w:date="2021-09-07T19:41:00Z"/>
                    <w:rFonts w:ascii="Calibri" w:eastAsia="Times New Roman" w:hAnsi="Calibri" w:cs="Calibri"/>
                    <w:color w:val="000000"/>
                    <w:sz w:val="16"/>
                    <w:szCs w:val="16"/>
                  </w:rPr>
                </w:rPrChange>
              </w:rPr>
            </w:pPr>
            <w:ins w:id="1444" w:author="Brant McNeece" w:date="2021-09-07T19:41:00Z">
              <w:r w:rsidRPr="002A3B59">
                <w:rPr>
                  <w:rFonts w:ascii="Times New Roman" w:eastAsia="Times New Roman" w:hAnsi="Times New Roman" w:cs="Times New Roman"/>
                  <w:color w:val="000000"/>
                  <w:sz w:val="16"/>
                  <w:szCs w:val="16"/>
                  <w:rPrChange w:id="1445" w:author="Brant McNeece" w:date="2021-09-07T19:52:00Z">
                    <w:rPr>
                      <w:rFonts w:ascii="Calibri" w:eastAsia="Times New Roman" w:hAnsi="Calibri" w:cs="Calibri"/>
                      <w:color w:val="000000"/>
                      <w:sz w:val="16"/>
                      <w:szCs w:val="16"/>
                    </w:rPr>
                  </w:rPrChange>
                </w:rPr>
                <w:t>4.6678</w:t>
              </w:r>
            </w:ins>
          </w:p>
        </w:tc>
        <w:tc>
          <w:tcPr>
            <w:tcW w:w="0" w:type="auto"/>
            <w:tcBorders>
              <w:top w:val="nil"/>
              <w:left w:val="nil"/>
              <w:bottom w:val="nil"/>
              <w:right w:val="nil"/>
            </w:tcBorders>
            <w:shd w:val="clear" w:color="auto" w:fill="auto"/>
            <w:noWrap/>
            <w:vAlign w:val="bottom"/>
            <w:hideMark/>
          </w:tcPr>
          <w:p w14:paraId="7EBA6909" w14:textId="77777777" w:rsidR="00256DD7" w:rsidRPr="002A3B59" w:rsidRDefault="00256DD7" w:rsidP="00B5391D">
            <w:pPr>
              <w:jc w:val="center"/>
              <w:rPr>
                <w:ins w:id="1446" w:author="Brant McNeece" w:date="2021-09-07T19:41:00Z"/>
                <w:rFonts w:ascii="Times New Roman" w:eastAsia="Times New Roman" w:hAnsi="Times New Roman" w:cs="Times New Roman"/>
                <w:color w:val="000000"/>
                <w:sz w:val="16"/>
                <w:szCs w:val="16"/>
                <w:rPrChange w:id="1447" w:author="Brant McNeece" w:date="2021-09-07T19:52:00Z">
                  <w:rPr>
                    <w:ins w:id="1448" w:author="Brant McNeece" w:date="2021-09-07T19:41:00Z"/>
                    <w:rFonts w:ascii="Calibri" w:eastAsia="Times New Roman" w:hAnsi="Calibri" w:cs="Calibri"/>
                    <w:color w:val="000000"/>
                    <w:sz w:val="16"/>
                    <w:szCs w:val="16"/>
                  </w:rPr>
                </w:rPrChange>
              </w:rPr>
            </w:pPr>
            <w:ins w:id="1449" w:author="Brant McNeece" w:date="2021-09-07T19:41:00Z">
              <w:r w:rsidRPr="002A3B59">
                <w:rPr>
                  <w:rFonts w:ascii="Times New Roman" w:eastAsia="Times New Roman" w:hAnsi="Times New Roman" w:cs="Times New Roman"/>
                  <w:color w:val="000000"/>
                  <w:sz w:val="16"/>
                  <w:szCs w:val="16"/>
                  <w:rPrChange w:id="1450"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505C6E96" w14:textId="77777777" w:rsidR="00256DD7" w:rsidRPr="002A3B59" w:rsidRDefault="00256DD7" w:rsidP="00B5391D">
            <w:pPr>
              <w:jc w:val="center"/>
              <w:rPr>
                <w:ins w:id="1451" w:author="Brant McNeece" w:date="2021-09-07T19:41:00Z"/>
                <w:rFonts w:ascii="Times New Roman" w:eastAsia="Times New Roman" w:hAnsi="Times New Roman" w:cs="Times New Roman"/>
                <w:color w:val="000000"/>
                <w:sz w:val="16"/>
                <w:szCs w:val="16"/>
                <w:rPrChange w:id="1452" w:author="Brant McNeece" w:date="2021-09-07T19:52:00Z">
                  <w:rPr>
                    <w:ins w:id="1453" w:author="Brant McNeece" w:date="2021-09-07T19:41:00Z"/>
                    <w:rFonts w:ascii="Calibri" w:eastAsia="Times New Roman" w:hAnsi="Calibri" w:cs="Calibri"/>
                    <w:color w:val="000000"/>
                    <w:sz w:val="16"/>
                    <w:szCs w:val="16"/>
                  </w:rPr>
                </w:rPrChange>
              </w:rPr>
            </w:pPr>
            <w:ins w:id="1454" w:author="Brant McNeece" w:date="2021-09-07T19:41:00Z">
              <w:r w:rsidRPr="002A3B59">
                <w:rPr>
                  <w:rFonts w:ascii="Times New Roman" w:eastAsia="Times New Roman" w:hAnsi="Times New Roman" w:cs="Times New Roman"/>
                  <w:color w:val="000000"/>
                  <w:sz w:val="16"/>
                  <w:szCs w:val="16"/>
                  <w:rPrChange w:id="1455" w:author="Brant McNeece" w:date="2021-09-07T19:52:00Z">
                    <w:rPr>
                      <w:rFonts w:ascii="Calibri" w:eastAsia="Times New Roman" w:hAnsi="Calibri" w:cs="Calibri"/>
                      <w:color w:val="000000"/>
                      <w:sz w:val="16"/>
                      <w:szCs w:val="16"/>
                    </w:rPr>
                  </w:rPrChange>
                </w:rPr>
                <w:t>33</w:t>
              </w:r>
            </w:ins>
          </w:p>
        </w:tc>
      </w:tr>
      <w:tr w:rsidR="00256DD7" w:rsidRPr="002A3B59" w14:paraId="3D1C748B" w14:textId="77777777" w:rsidTr="00B5391D">
        <w:trPr>
          <w:trHeight w:val="288"/>
          <w:ins w:id="1456" w:author="Brant McNeece" w:date="2021-09-07T19:41:00Z"/>
        </w:trPr>
        <w:tc>
          <w:tcPr>
            <w:tcW w:w="0" w:type="auto"/>
            <w:tcBorders>
              <w:top w:val="nil"/>
              <w:left w:val="nil"/>
              <w:bottom w:val="nil"/>
              <w:right w:val="nil"/>
            </w:tcBorders>
            <w:shd w:val="clear" w:color="auto" w:fill="auto"/>
            <w:noWrap/>
            <w:vAlign w:val="bottom"/>
            <w:hideMark/>
          </w:tcPr>
          <w:p w14:paraId="1ECD5DEE" w14:textId="77777777" w:rsidR="00256DD7" w:rsidRPr="002A3B59" w:rsidRDefault="00256DD7" w:rsidP="00B5391D">
            <w:pPr>
              <w:jc w:val="center"/>
              <w:rPr>
                <w:ins w:id="1457" w:author="Brant McNeece" w:date="2021-09-07T19:41:00Z"/>
                <w:rFonts w:ascii="Times New Roman" w:eastAsia="Times New Roman" w:hAnsi="Times New Roman" w:cs="Times New Roman"/>
                <w:color w:val="000000"/>
                <w:sz w:val="16"/>
                <w:szCs w:val="16"/>
                <w:rPrChange w:id="1458" w:author="Brant McNeece" w:date="2021-09-07T19:52:00Z">
                  <w:rPr>
                    <w:ins w:id="145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47993ADE" w14:textId="77777777" w:rsidR="00256DD7" w:rsidRPr="002A3B59" w:rsidRDefault="00256DD7" w:rsidP="00B5391D">
            <w:pPr>
              <w:jc w:val="center"/>
              <w:rPr>
                <w:ins w:id="1460" w:author="Brant McNeece" w:date="2021-09-07T19:41:00Z"/>
                <w:rFonts w:ascii="Times New Roman" w:eastAsia="Times New Roman" w:hAnsi="Times New Roman" w:cs="Times New Roman"/>
                <w:color w:val="000000"/>
                <w:sz w:val="16"/>
                <w:szCs w:val="16"/>
                <w:rPrChange w:id="1461" w:author="Brant McNeece" w:date="2021-09-07T19:52:00Z">
                  <w:rPr>
                    <w:ins w:id="1462"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C743475" w14:textId="77777777" w:rsidR="00256DD7" w:rsidRPr="002A3B59" w:rsidRDefault="00256DD7" w:rsidP="00B5391D">
            <w:pPr>
              <w:jc w:val="center"/>
              <w:rPr>
                <w:ins w:id="1463" w:author="Brant McNeece" w:date="2021-09-07T19:41:00Z"/>
                <w:rFonts w:ascii="Times New Roman" w:eastAsia="Times New Roman" w:hAnsi="Times New Roman" w:cs="Times New Roman"/>
                <w:color w:val="000000"/>
                <w:sz w:val="16"/>
                <w:szCs w:val="16"/>
                <w:rPrChange w:id="1464" w:author="Brant McNeece" w:date="2021-09-07T19:52:00Z">
                  <w:rPr>
                    <w:ins w:id="146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10D563A" w14:textId="77777777" w:rsidR="00256DD7" w:rsidRPr="002A3B59" w:rsidRDefault="00256DD7" w:rsidP="00B5391D">
            <w:pPr>
              <w:jc w:val="center"/>
              <w:rPr>
                <w:ins w:id="1466" w:author="Brant McNeece" w:date="2021-09-07T19:41:00Z"/>
                <w:rFonts w:ascii="Times New Roman" w:eastAsia="Times New Roman" w:hAnsi="Times New Roman" w:cs="Times New Roman"/>
                <w:color w:val="000000"/>
                <w:sz w:val="16"/>
                <w:szCs w:val="16"/>
                <w:rPrChange w:id="1467" w:author="Brant McNeece" w:date="2021-09-07T19:52:00Z">
                  <w:rPr>
                    <w:ins w:id="1468" w:author="Brant McNeece" w:date="2021-09-07T19:41:00Z"/>
                    <w:rFonts w:ascii="Calibri" w:eastAsia="Times New Roman" w:hAnsi="Calibri" w:cs="Calibri"/>
                    <w:color w:val="000000"/>
                    <w:sz w:val="16"/>
                    <w:szCs w:val="16"/>
                  </w:rPr>
                </w:rPrChange>
              </w:rPr>
            </w:pPr>
            <w:ins w:id="1469" w:author="Brant McNeece" w:date="2021-09-07T19:41:00Z">
              <w:r w:rsidRPr="002A3B59">
                <w:rPr>
                  <w:rFonts w:ascii="Times New Roman" w:eastAsia="Times New Roman" w:hAnsi="Times New Roman" w:cs="Times New Roman"/>
                  <w:color w:val="000000"/>
                  <w:sz w:val="16"/>
                  <w:szCs w:val="16"/>
                  <w:rPrChange w:id="1470" w:author="Brant McNeece" w:date="2021-09-07T19:52:00Z">
                    <w:rPr>
                      <w:rFonts w:ascii="Calibri" w:eastAsia="Times New Roman" w:hAnsi="Calibri" w:cs="Calibri"/>
                      <w:color w:val="000000"/>
                      <w:sz w:val="16"/>
                      <w:szCs w:val="16"/>
                    </w:rPr>
                  </w:rPrChange>
                </w:rPr>
                <w:t>82.62 - 86.45</w:t>
              </w:r>
            </w:ins>
          </w:p>
        </w:tc>
        <w:tc>
          <w:tcPr>
            <w:tcW w:w="0" w:type="auto"/>
            <w:tcBorders>
              <w:top w:val="nil"/>
              <w:left w:val="nil"/>
              <w:bottom w:val="nil"/>
              <w:right w:val="nil"/>
            </w:tcBorders>
            <w:shd w:val="clear" w:color="auto" w:fill="auto"/>
            <w:noWrap/>
            <w:vAlign w:val="bottom"/>
            <w:hideMark/>
          </w:tcPr>
          <w:p w14:paraId="27B1D43A" w14:textId="77777777" w:rsidR="00256DD7" w:rsidRPr="002A3B59" w:rsidRDefault="00256DD7" w:rsidP="00B5391D">
            <w:pPr>
              <w:jc w:val="center"/>
              <w:rPr>
                <w:ins w:id="1471" w:author="Brant McNeece" w:date="2021-09-07T19:41:00Z"/>
                <w:rFonts w:ascii="Times New Roman" w:eastAsia="Times New Roman" w:hAnsi="Times New Roman" w:cs="Times New Roman"/>
                <w:color w:val="000000"/>
                <w:sz w:val="16"/>
                <w:szCs w:val="16"/>
                <w:rPrChange w:id="1472" w:author="Brant McNeece" w:date="2021-09-07T19:52:00Z">
                  <w:rPr>
                    <w:ins w:id="1473" w:author="Brant McNeece" w:date="2021-09-07T19:41:00Z"/>
                    <w:rFonts w:ascii="Calibri" w:eastAsia="Times New Roman" w:hAnsi="Calibri" w:cs="Calibri"/>
                    <w:color w:val="000000"/>
                    <w:sz w:val="16"/>
                    <w:szCs w:val="16"/>
                  </w:rPr>
                </w:rPrChange>
              </w:rPr>
            </w:pPr>
            <w:ins w:id="1474" w:author="Brant McNeece" w:date="2021-09-07T19:41:00Z">
              <w:r w:rsidRPr="002A3B59">
                <w:rPr>
                  <w:rFonts w:ascii="Times New Roman" w:eastAsia="Times New Roman" w:hAnsi="Times New Roman" w:cs="Times New Roman"/>
                  <w:color w:val="000000"/>
                  <w:sz w:val="16"/>
                  <w:szCs w:val="16"/>
                  <w:rPrChange w:id="1475" w:author="Brant McNeece" w:date="2021-09-07T19:52:00Z">
                    <w:rPr>
                      <w:rFonts w:ascii="Calibri" w:eastAsia="Times New Roman" w:hAnsi="Calibri" w:cs="Calibri"/>
                      <w:color w:val="000000"/>
                      <w:sz w:val="16"/>
                      <w:szCs w:val="16"/>
                    </w:rPr>
                  </w:rPrChange>
                </w:rPr>
                <w:t>Gm17_38282072_G_A-Gm17_38361476_G_T</w:t>
              </w:r>
            </w:ins>
          </w:p>
        </w:tc>
        <w:tc>
          <w:tcPr>
            <w:tcW w:w="0" w:type="auto"/>
            <w:tcBorders>
              <w:top w:val="nil"/>
              <w:left w:val="nil"/>
              <w:bottom w:val="nil"/>
              <w:right w:val="nil"/>
            </w:tcBorders>
            <w:shd w:val="clear" w:color="auto" w:fill="auto"/>
            <w:noWrap/>
            <w:vAlign w:val="bottom"/>
            <w:hideMark/>
          </w:tcPr>
          <w:p w14:paraId="6C2770F0" w14:textId="77777777" w:rsidR="00256DD7" w:rsidRPr="002A3B59" w:rsidRDefault="00256DD7" w:rsidP="00B5391D">
            <w:pPr>
              <w:jc w:val="center"/>
              <w:rPr>
                <w:ins w:id="1476" w:author="Brant McNeece" w:date="2021-09-07T19:41:00Z"/>
                <w:rFonts w:ascii="Times New Roman" w:eastAsia="Times New Roman" w:hAnsi="Times New Roman" w:cs="Times New Roman"/>
                <w:color w:val="000000"/>
                <w:sz w:val="16"/>
                <w:szCs w:val="16"/>
                <w:rPrChange w:id="1477" w:author="Brant McNeece" w:date="2021-09-07T19:52:00Z">
                  <w:rPr>
                    <w:ins w:id="1478" w:author="Brant McNeece" w:date="2021-09-07T19:41:00Z"/>
                    <w:rFonts w:ascii="Calibri" w:eastAsia="Times New Roman" w:hAnsi="Calibri" w:cs="Calibri"/>
                    <w:color w:val="000000"/>
                    <w:sz w:val="16"/>
                    <w:szCs w:val="16"/>
                  </w:rPr>
                </w:rPrChange>
              </w:rPr>
            </w:pPr>
            <w:ins w:id="1479" w:author="Brant McNeece" w:date="2021-09-07T19:41:00Z">
              <w:r w:rsidRPr="002A3B59">
                <w:rPr>
                  <w:rFonts w:ascii="Times New Roman" w:eastAsia="Times New Roman" w:hAnsi="Times New Roman" w:cs="Times New Roman"/>
                  <w:color w:val="000000"/>
                  <w:sz w:val="16"/>
                  <w:szCs w:val="16"/>
                  <w:rPrChange w:id="1480" w:author="Brant McNeece" w:date="2021-09-07T19:52:00Z">
                    <w:rPr>
                      <w:rFonts w:ascii="Calibri" w:eastAsia="Times New Roman" w:hAnsi="Calibri" w:cs="Calibri"/>
                      <w:color w:val="000000"/>
                      <w:sz w:val="16"/>
                      <w:szCs w:val="16"/>
                    </w:rPr>
                  </w:rPrChange>
                </w:rPr>
                <w:t>5.3596</w:t>
              </w:r>
            </w:ins>
          </w:p>
        </w:tc>
        <w:tc>
          <w:tcPr>
            <w:tcW w:w="0" w:type="auto"/>
            <w:tcBorders>
              <w:top w:val="nil"/>
              <w:left w:val="nil"/>
              <w:bottom w:val="nil"/>
              <w:right w:val="nil"/>
            </w:tcBorders>
            <w:shd w:val="clear" w:color="auto" w:fill="auto"/>
            <w:noWrap/>
            <w:vAlign w:val="bottom"/>
            <w:hideMark/>
          </w:tcPr>
          <w:p w14:paraId="4024860C" w14:textId="77777777" w:rsidR="00256DD7" w:rsidRPr="002A3B59" w:rsidRDefault="00256DD7" w:rsidP="00B5391D">
            <w:pPr>
              <w:jc w:val="center"/>
              <w:rPr>
                <w:ins w:id="1481" w:author="Brant McNeece" w:date="2021-09-07T19:41:00Z"/>
                <w:rFonts w:ascii="Times New Roman" w:eastAsia="Times New Roman" w:hAnsi="Times New Roman" w:cs="Times New Roman"/>
                <w:color w:val="000000"/>
                <w:sz w:val="16"/>
                <w:szCs w:val="16"/>
                <w:rPrChange w:id="1482" w:author="Brant McNeece" w:date="2021-09-07T19:52:00Z">
                  <w:rPr>
                    <w:ins w:id="1483" w:author="Brant McNeece" w:date="2021-09-07T19:41:00Z"/>
                    <w:rFonts w:ascii="Calibri" w:eastAsia="Times New Roman" w:hAnsi="Calibri" w:cs="Calibri"/>
                    <w:color w:val="000000"/>
                    <w:sz w:val="16"/>
                    <w:szCs w:val="16"/>
                  </w:rPr>
                </w:rPrChange>
              </w:rPr>
            </w:pPr>
            <w:ins w:id="1484" w:author="Brant McNeece" w:date="2021-09-07T19:41:00Z">
              <w:r w:rsidRPr="002A3B59">
                <w:rPr>
                  <w:rFonts w:ascii="Times New Roman" w:eastAsia="Times New Roman" w:hAnsi="Times New Roman" w:cs="Times New Roman"/>
                  <w:color w:val="000000"/>
                  <w:sz w:val="16"/>
                  <w:szCs w:val="16"/>
                  <w:rPrChange w:id="1485" w:author="Brant McNeece" w:date="2021-09-07T19:52:00Z">
                    <w:rPr>
                      <w:rFonts w:ascii="Calibri" w:eastAsia="Times New Roman" w:hAnsi="Calibri" w:cs="Calibri"/>
                      <w:color w:val="000000"/>
                      <w:sz w:val="16"/>
                      <w:szCs w:val="16"/>
                    </w:rPr>
                  </w:rPrChange>
                </w:rPr>
                <w:t>-0.2857</w:t>
              </w:r>
            </w:ins>
          </w:p>
        </w:tc>
        <w:tc>
          <w:tcPr>
            <w:tcW w:w="0" w:type="auto"/>
            <w:tcBorders>
              <w:top w:val="nil"/>
              <w:left w:val="nil"/>
              <w:bottom w:val="nil"/>
              <w:right w:val="nil"/>
            </w:tcBorders>
            <w:shd w:val="clear" w:color="auto" w:fill="auto"/>
            <w:noWrap/>
            <w:vAlign w:val="bottom"/>
            <w:hideMark/>
          </w:tcPr>
          <w:p w14:paraId="543752B3" w14:textId="77777777" w:rsidR="00256DD7" w:rsidRPr="002A3B59" w:rsidRDefault="00256DD7" w:rsidP="00B5391D">
            <w:pPr>
              <w:jc w:val="center"/>
              <w:rPr>
                <w:ins w:id="1486" w:author="Brant McNeece" w:date="2021-09-07T19:41:00Z"/>
                <w:rFonts w:ascii="Times New Roman" w:eastAsia="Times New Roman" w:hAnsi="Times New Roman" w:cs="Times New Roman"/>
                <w:color w:val="000000"/>
                <w:sz w:val="16"/>
                <w:szCs w:val="16"/>
                <w:rPrChange w:id="1487" w:author="Brant McNeece" w:date="2021-09-07T19:52:00Z">
                  <w:rPr>
                    <w:ins w:id="1488" w:author="Brant McNeece" w:date="2021-09-07T19:41:00Z"/>
                    <w:rFonts w:ascii="Calibri" w:eastAsia="Times New Roman" w:hAnsi="Calibri" w:cs="Calibri"/>
                    <w:color w:val="000000"/>
                    <w:sz w:val="16"/>
                    <w:szCs w:val="16"/>
                  </w:rPr>
                </w:rPrChange>
              </w:rPr>
            </w:pPr>
            <w:ins w:id="1489" w:author="Brant McNeece" w:date="2021-09-07T19:41:00Z">
              <w:r w:rsidRPr="002A3B59">
                <w:rPr>
                  <w:rFonts w:ascii="Times New Roman" w:eastAsia="Times New Roman" w:hAnsi="Times New Roman" w:cs="Times New Roman"/>
                  <w:color w:val="000000"/>
                  <w:sz w:val="16"/>
                  <w:szCs w:val="16"/>
                  <w:rPrChange w:id="1490" w:author="Brant McNeece" w:date="2021-09-07T19:52:00Z">
                    <w:rPr>
                      <w:rFonts w:ascii="Calibri" w:eastAsia="Times New Roman" w:hAnsi="Calibri" w:cs="Calibri"/>
                      <w:color w:val="000000"/>
                      <w:sz w:val="16"/>
                      <w:szCs w:val="16"/>
                    </w:rPr>
                  </w:rPrChange>
                </w:rPr>
                <w:t>5.0947</w:t>
              </w:r>
            </w:ins>
          </w:p>
        </w:tc>
        <w:tc>
          <w:tcPr>
            <w:tcW w:w="0" w:type="auto"/>
            <w:tcBorders>
              <w:top w:val="nil"/>
              <w:left w:val="nil"/>
              <w:bottom w:val="nil"/>
              <w:right w:val="nil"/>
            </w:tcBorders>
            <w:shd w:val="clear" w:color="auto" w:fill="auto"/>
            <w:noWrap/>
            <w:vAlign w:val="bottom"/>
            <w:hideMark/>
          </w:tcPr>
          <w:p w14:paraId="696C7CC9" w14:textId="77777777" w:rsidR="00256DD7" w:rsidRPr="002A3B59" w:rsidRDefault="00256DD7" w:rsidP="00B5391D">
            <w:pPr>
              <w:jc w:val="center"/>
              <w:rPr>
                <w:ins w:id="1491" w:author="Brant McNeece" w:date="2021-09-07T19:41:00Z"/>
                <w:rFonts w:ascii="Times New Roman" w:eastAsia="Times New Roman" w:hAnsi="Times New Roman" w:cs="Times New Roman"/>
                <w:color w:val="000000"/>
                <w:sz w:val="16"/>
                <w:szCs w:val="16"/>
                <w:rPrChange w:id="1492" w:author="Brant McNeece" w:date="2021-09-07T19:52:00Z">
                  <w:rPr>
                    <w:ins w:id="1493" w:author="Brant McNeece" w:date="2021-09-07T19:41:00Z"/>
                    <w:rFonts w:ascii="Calibri" w:eastAsia="Times New Roman" w:hAnsi="Calibri" w:cs="Calibri"/>
                    <w:color w:val="000000"/>
                    <w:sz w:val="16"/>
                    <w:szCs w:val="16"/>
                  </w:rPr>
                </w:rPrChange>
              </w:rPr>
            </w:pPr>
            <w:ins w:id="1494" w:author="Brant McNeece" w:date="2021-09-07T19:41:00Z">
              <w:r w:rsidRPr="002A3B59">
                <w:rPr>
                  <w:rFonts w:ascii="Times New Roman" w:eastAsia="Times New Roman" w:hAnsi="Times New Roman" w:cs="Times New Roman"/>
                  <w:color w:val="000000"/>
                  <w:sz w:val="16"/>
                  <w:szCs w:val="16"/>
                  <w:rPrChange w:id="1495"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01FC0A1C" w14:textId="77777777" w:rsidR="00256DD7" w:rsidRPr="002A3B59" w:rsidRDefault="00256DD7" w:rsidP="00B5391D">
            <w:pPr>
              <w:jc w:val="center"/>
              <w:rPr>
                <w:ins w:id="1496" w:author="Brant McNeece" w:date="2021-09-07T19:41:00Z"/>
                <w:rFonts w:ascii="Times New Roman" w:eastAsia="Times New Roman" w:hAnsi="Times New Roman" w:cs="Times New Roman"/>
                <w:color w:val="000000"/>
                <w:sz w:val="16"/>
                <w:szCs w:val="16"/>
                <w:rPrChange w:id="1497" w:author="Brant McNeece" w:date="2021-09-07T19:52:00Z">
                  <w:rPr>
                    <w:ins w:id="1498" w:author="Brant McNeece" w:date="2021-09-07T19:41:00Z"/>
                    <w:rFonts w:ascii="Calibri" w:eastAsia="Times New Roman" w:hAnsi="Calibri" w:cs="Calibri"/>
                    <w:color w:val="000000"/>
                    <w:sz w:val="16"/>
                    <w:szCs w:val="16"/>
                  </w:rPr>
                </w:rPrChange>
              </w:rPr>
            </w:pPr>
            <w:ins w:id="1499" w:author="Brant McNeece" w:date="2021-09-07T19:41:00Z">
              <w:r w:rsidRPr="002A3B59">
                <w:rPr>
                  <w:rFonts w:ascii="Times New Roman" w:eastAsia="Times New Roman" w:hAnsi="Times New Roman" w:cs="Times New Roman"/>
                  <w:color w:val="000000"/>
                  <w:sz w:val="16"/>
                  <w:szCs w:val="16"/>
                  <w:rPrChange w:id="1500" w:author="Brant McNeece" w:date="2021-09-07T19:52:00Z">
                    <w:rPr>
                      <w:rFonts w:ascii="Calibri" w:eastAsia="Times New Roman" w:hAnsi="Calibri" w:cs="Calibri"/>
                      <w:color w:val="000000"/>
                      <w:sz w:val="16"/>
                      <w:szCs w:val="16"/>
                    </w:rPr>
                  </w:rPrChange>
                </w:rPr>
                <w:t>33</w:t>
              </w:r>
            </w:ins>
          </w:p>
        </w:tc>
      </w:tr>
      <w:tr w:rsidR="00256DD7" w:rsidRPr="002A3B59" w14:paraId="36E4FC9C" w14:textId="77777777" w:rsidTr="00B5391D">
        <w:trPr>
          <w:trHeight w:val="288"/>
          <w:ins w:id="1501" w:author="Brant McNeece" w:date="2021-09-07T19:41:00Z"/>
        </w:trPr>
        <w:tc>
          <w:tcPr>
            <w:tcW w:w="0" w:type="auto"/>
            <w:tcBorders>
              <w:top w:val="nil"/>
              <w:left w:val="nil"/>
              <w:bottom w:val="nil"/>
              <w:right w:val="nil"/>
            </w:tcBorders>
            <w:shd w:val="clear" w:color="auto" w:fill="auto"/>
            <w:noWrap/>
            <w:vAlign w:val="bottom"/>
            <w:hideMark/>
          </w:tcPr>
          <w:p w14:paraId="07AFBDF6" w14:textId="77777777" w:rsidR="00256DD7" w:rsidRPr="002A3B59" w:rsidRDefault="00256DD7" w:rsidP="00B5391D">
            <w:pPr>
              <w:jc w:val="center"/>
              <w:rPr>
                <w:ins w:id="1502" w:author="Brant McNeece" w:date="2021-09-07T19:41:00Z"/>
                <w:rFonts w:ascii="Times New Roman" w:eastAsia="Times New Roman" w:hAnsi="Times New Roman" w:cs="Times New Roman"/>
                <w:color w:val="000000"/>
                <w:sz w:val="16"/>
                <w:szCs w:val="16"/>
                <w:rPrChange w:id="1503" w:author="Brant McNeece" w:date="2021-09-07T19:52:00Z">
                  <w:rPr>
                    <w:ins w:id="1504"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C173917" w14:textId="77777777" w:rsidR="00256DD7" w:rsidRPr="002A3B59" w:rsidRDefault="00256DD7" w:rsidP="00B5391D">
            <w:pPr>
              <w:jc w:val="center"/>
              <w:rPr>
                <w:ins w:id="1505" w:author="Brant McNeece" w:date="2021-09-07T19:41:00Z"/>
                <w:rFonts w:ascii="Times New Roman" w:eastAsia="Times New Roman" w:hAnsi="Times New Roman" w:cs="Times New Roman"/>
                <w:sz w:val="16"/>
                <w:szCs w:val="16"/>
              </w:rPr>
            </w:pPr>
            <w:ins w:id="1506" w:author="Brant McNeece" w:date="2021-09-07T19:41:00Z">
              <w:r w:rsidRPr="002A3B59">
                <w:rPr>
                  <w:rFonts w:ascii="Times New Roman" w:eastAsia="Times New Roman" w:hAnsi="Times New Roman" w:cs="Times New Roman"/>
                  <w:color w:val="000000"/>
                  <w:sz w:val="16"/>
                  <w:szCs w:val="16"/>
                  <w:rPrChange w:id="1507" w:author="Brant McNeece" w:date="2021-09-07T19:52:00Z">
                    <w:rPr>
                      <w:rFonts w:ascii="Calibri" w:eastAsia="Times New Roman" w:hAnsi="Calibri" w:cs="Calibri"/>
                      <w:color w:val="000000"/>
                      <w:sz w:val="16"/>
                      <w:szCs w:val="16"/>
                    </w:rPr>
                  </w:rPrChange>
                </w:rPr>
                <w:t>qOil-20-1</w:t>
              </w:r>
            </w:ins>
          </w:p>
        </w:tc>
        <w:tc>
          <w:tcPr>
            <w:tcW w:w="0" w:type="auto"/>
            <w:tcBorders>
              <w:top w:val="nil"/>
              <w:left w:val="nil"/>
              <w:bottom w:val="nil"/>
              <w:right w:val="nil"/>
            </w:tcBorders>
            <w:shd w:val="clear" w:color="auto" w:fill="auto"/>
            <w:noWrap/>
            <w:vAlign w:val="bottom"/>
            <w:hideMark/>
          </w:tcPr>
          <w:p w14:paraId="21F62670" w14:textId="77777777" w:rsidR="00256DD7" w:rsidRPr="002A3B59" w:rsidRDefault="00256DD7" w:rsidP="00B5391D">
            <w:pPr>
              <w:jc w:val="center"/>
              <w:rPr>
                <w:ins w:id="1508" w:author="Brant McNeece" w:date="2021-09-07T19:41:00Z"/>
                <w:rFonts w:ascii="Times New Roman" w:eastAsia="Times New Roman" w:hAnsi="Times New Roman" w:cs="Times New Roman"/>
                <w:sz w:val="16"/>
                <w:szCs w:val="16"/>
              </w:rPr>
            </w:pPr>
            <w:ins w:id="1509" w:author="Brant McNeece" w:date="2021-09-07T19:41:00Z">
              <w:r w:rsidRPr="002A3B59">
                <w:rPr>
                  <w:rFonts w:ascii="Times New Roman" w:eastAsia="Times New Roman" w:hAnsi="Times New Roman" w:cs="Times New Roman"/>
                  <w:color w:val="000000"/>
                  <w:sz w:val="16"/>
                  <w:szCs w:val="16"/>
                  <w:rPrChange w:id="1510" w:author="Brant McNeece" w:date="2021-09-07T19:52:00Z">
                    <w:rPr>
                      <w:rFonts w:ascii="Calibri" w:eastAsia="Times New Roman" w:hAnsi="Calibri" w:cs="Calibri"/>
                      <w:color w:val="000000"/>
                      <w:sz w:val="16"/>
                      <w:szCs w:val="16"/>
                    </w:rPr>
                  </w:rPrChange>
                </w:rPr>
                <w:t>Gm20</w:t>
              </w:r>
            </w:ins>
          </w:p>
        </w:tc>
        <w:tc>
          <w:tcPr>
            <w:tcW w:w="0" w:type="auto"/>
            <w:tcBorders>
              <w:top w:val="nil"/>
              <w:left w:val="nil"/>
              <w:bottom w:val="nil"/>
              <w:right w:val="nil"/>
            </w:tcBorders>
            <w:shd w:val="clear" w:color="auto" w:fill="auto"/>
            <w:noWrap/>
            <w:vAlign w:val="bottom"/>
            <w:hideMark/>
          </w:tcPr>
          <w:p w14:paraId="7B2D4C8F" w14:textId="77777777" w:rsidR="00256DD7" w:rsidRPr="002A3B59" w:rsidRDefault="00256DD7" w:rsidP="00B5391D">
            <w:pPr>
              <w:jc w:val="center"/>
              <w:rPr>
                <w:ins w:id="1511" w:author="Brant McNeece" w:date="2021-09-07T19:41:00Z"/>
                <w:rFonts w:ascii="Times New Roman" w:eastAsia="Times New Roman" w:hAnsi="Times New Roman" w:cs="Times New Roman"/>
                <w:color w:val="000000"/>
                <w:sz w:val="16"/>
                <w:szCs w:val="16"/>
                <w:highlight w:val="yellow"/>
                <w:rPrChange w:id="1512" w:author="Brant McNeece" w:date="2021-09-07T19:52:00Z">
                  <w:rPr>
                    <w:ins w:id="1513" w:author="Brant McNeece" w:date="2021-09-07T19:41:00Z"/>
                    <w:rFonts w:ascii="Calibri" w:eastAsia="Times New Roman" w:hAnsi="Calibri" w:cs="Calibri"/>
                    <w:color w:val="000000"/>
                    <w:sz w:val="16"/>
                    <w:szCs w:val="16"/>
                    <w:highlight w:val="yellow"/>
                  </w:rPr>
                </w:rPrChange>
              </w:rPr>
            </w:pPr>
            <w:ins w:id="1514" w:author="Brant McNeece" w:date="2021-09-07T19:41:00Z">
              <w:r w:rsidRPr="002A3B59">
                <w:rPr>
                  <w:rFonts w:ascii="Times New Roman" w:eastAsia="Times New Roman" w:hAnsi="Times New Roman" w:cs="Times New Roman"/>
                  <w:color w:val="000000"/>
                  <w:sz w:val="16"/>
                  <w:szCs w:val="16"/>
                  <w:rPrChange w:id="1515" w:author="Brant McNeece" w:date="2021-09-07T19:52:00Z">
                    <w:rPr>
                      <w:rFonts w:ascii="Calibri" w:eastAsia="Times New Roman" w:hAnsi="Calibri" w:cs="Calibri"/>
                      <w:color w:val="000000"/>
                      <w:sz w:val="16"/>
                      <w:szCs w:val="16"/>
                    </w:rPr>
                  </w:rPrChange>
                </w:rPr>
                <w:t>28.83 - 29.56</w:t>
              </w:r>
            </w:ins>
          </w:p>
        </w:tc>
        <w:tc>
          <w:tcPr>
            <w:tcW w:w="0" w:type="auto"/>
            <w:tcBorders>
              <w:top w:val="nil"/>
              <w:left w:val="nil"/>
              <w:bottom w:val="nil"/>
              <w:right w:val="nil"/>
            </w:tcBorders>
            <w:shd w:val="clear" w:color="auto" w:fill="auto"/>
            <w:noWrap/>
            <w:vAlign w:val="bottom"/>
            <w:hideMark/>
          </w:tcPr>
          <w:p w14:paraId="13DEFACB" w14:textId="77777777" w:rsidR="00256DD7" w:rsidRPr="002A3B59" w:rsidRDefault="00256DD7" w:rsidP="00B5391D">
            <w:pPr>
              <w:jc w:val="center"/>
              <w:rPr>
                <w:ins w:id="1516" w:author="Brant McNeece" w:date="2021-09-07T19:41:00Z"/>
                <w:rFonts w:ascii="Times New Roman" w:eastAsia="Times New Roman" w:hAnsi="Times New Roman" w:cs="Times New Roman"/>
                <w:color w:val="000000"/>
                <w:sz w:val="16"/>
                <w:szCs w:val="16"/>
                <w:highlight w:val="yellow"/>
                <w:rPrChange w:id="1517" w:author="Brant McNeece" w:date="2021-09-07T19:52:00Z">
                  <w:rPr>
                    <w:ins w:id="1518" w:author="Brant McNeece" w:date="2021-09-07T19:41:00Z"/>
                    <w:rFonts w:ascii="Calibri" w:eastAsia="Times New Roman" w:hAnsi="Calibri" w:cs="Calibri"/>
                    <w:color w:val="000000"/>
                    <w:sz w:val="16"/>
                    <w:szCs w:val="16"/>
                    <w:highlight w:val="yellow"/>
                  </w:rPr>
                </w:rPrChange>
              </w:rPr>
            </w:pPr>
            <w:ins w:id="1519" w:author="Brant McNeece" w:date="2021-09-07T19:41:00Z">
              <w:r w:rsidRPr="002A3B59">
                <w:rPr>
                  <w:rFonts w:ascii="Times New Roman" w:eastAsia="Times New Roman" w:hAnsi="Times New Roman" w:cs="Times New Roman"/>
                  <w:color w:val="000000"/>
                  <w:sz w:val="16"/>
                  <w:szCs w:val="16"/>
                  <w:rPrChange w:id="1520" w:author="Brant McNeece" w:date="2021-09-07T19:52:00Z">
                    <w:rPr>
                      <w:rFonts w:ascii="Calibri" w:eastAsia="Times New Roman" w:hAnsi="Calibri" w:cs="Calibri"/>
                      <w:color w:val="000000"/>
                      <w:sz w:val="16"/>
                      <w:szCs w:val="16"/>
                    </w:rPr>
                  </w:rPrChange>
                </w:rPr>
                <w:t>Gm20_12318232_A_G-Gm20_14721991_A_G</w:t>
              </w:r>
            </w:ins>
          </w:p>
        </w:tc>
        <w:tc>
          <w:tcPr>
            <w:tcW w:w="0" w:type="auto"/>
            <w:tcBorders>
              <w:top w:val="nil"/>
              <w:left w:val="nil"/>
              <w:bottom w:val="nil"/>
              <w:right w:val="nil"/>
            </w:tcBorders>
            <w:shd w:val="clear" w:color="auto" w:fill="auto"/>
            <w:noWrap/>
            <w:vAlign w:val="bottom"/>
            <w:hideMark/>
          </w:tcPr>
          <w:p w14:paraId="6C480680" w14:textId="77777777" w:rsidR="00256DD7" w:rsidRPr="002A3B59" w:rsidRDefault="00256DD7" w:rsidP="00B5391D">
            <w:pPr>
              <w:jc w:val="center"/>
              <w:rPr>
                <w:ins w:id="1521" w:author="Brant McNeece" w:date="2021-09-07T19:41:00Z"/>
                <w:rFonts w:ascii="Times New Roman" w:eastAsia="Times New Roman" w:hAnsi="Times New Roman" w:cs="Times New Roman"/>
                <w:color w:val="000000"/>
                <w:sz w:val="16"/>
                <w:szCs w:val="16"/>
                <w:highlight w:val="yellow"/>
                <w:rPrChange w:id="1522" w:author="Brant McNeece" w:date="2021-09-07T19:52:00Z">
                  <w:rPr>
                    <w:ins w:id="1523" w:author="Brant McNeece" w:date="2021-09-07T19:41:00Z"/>
                    <w:rFonts w:ascii="Calibri" w:eastAsia="Times New Roman" w:hAnsi="Calibri" w:cs="Calibri"/>
                    <w:color w:val="000000"/>
                    <w:sz w:val="16"/>
                    <w:szCs w:val="16"/>
                    <w:highlight w:val="yellow"/>
                  </w:rPr>
                </w:rPrChange>
              </w:rPr>
            </w:pPr>
            <w:ins w:id="1524" w:author="Brant McNeece" w:date="2021-09-07T19:41:00Z">
              <w:r w:rsidRPr="002A3B59">
                <w:rPr>
                  <w:rFonts w:ascii="Times New Roman" w:eastAsia="Times New Roman" w:hAnsi="Times New Roman" w:cs="Times New Roman"/>
                  <w:color w:val="000000"/>
                  <w:sz w:val="16"/>
                  <w:szCs w:val="16"/>
                  <w:rPrChange w:id="1525" w:author="Brant McNeece" w:date="2021-09-07T19:52:00Z">
                    <w:rPr>
                      <w:rFonts w:ascii="Calibri" w:eastAsia="Times New Roman" w:hAnsi="Calibri" w:cs="Calibri"/>
                      <w:color w:val="000000"/>
                      <w:sz w:val="16"/>
                      <w:szCs w:val="16"/>
                    </w:rPr>
                  </w:rPrChange>
                </w:rPr>
                <w:t>16.0564</w:t>
              </w:r>
            </w:ins>
          </w:p>
        </w:tc>
        <w:tc>
          <w:tcPr>
            <w:tcW w:w="0" w:type="auto"/>
            <w:tcBorders>
              <w:top w:val="nil"/>
              <w:left w:val="nil"/>
              <w:bottom w:val="nil"/>
              <w:right w:val="nil"/>
            </w:tcBorders>
            <w:shd w:val="clear" w:color="auto" w:fill="auto"/>
            <w:noWrap/>
            <w:vAlign w:val="bottom"/>
            <w:hideMark/>
          </w:tcPr>
          <w:p w14:paraId="222E44A7" w14:textId="77777777" w:rsidR="00256DD7" w:rsidRPr="002A3B59" w:rsidRDefault="00256DD7" w:rsidP="00B5391D">
            <w:pPr>
              <w:jc w:val="center"/>
              <w:rPr>
                <w:ins w:id="1526" w:author="Brant McNeece" w:date="2021-09-07T19:41:00Z"/>
                <w:rFonts w:ascii="Times New Roman" w:eastAsia="Times New Roman" w:hAnsi="Times New Roman" w:cs="Times New Roman"/>
                <w:color w:val="000000"/>
                <w:sz w:val="16"/>
                <w:szCs w:val="16"/>
                <w:highlight w:val="yellow"/>
                <w:rPrChange w:id="1527" w:author="Brant McNeece" w:date="2021-09-07T19:52:00Z">
                  <w:rPr>
                    <w:ins w:id="1528" w:author="Brant McNeece" w:date="2021-09-07T19:41:00Z"/>
                    <w:rFonts w:ascii="Calibri" w:eastAsia="Times New Roman" w:hAnsi="Calibri" w:cs="Calibri"/>
                    <w:color w:val="000000"/>
                    <w:sz w:val="16"/>
                    <w:szCs w:val="16"/>
                    <w:highlight w:val="yellow"/>
                  </w:rPr>
                </w:rPrChange>
              </w:rPr>
            </w:pPr>
            <w:ins w:id="1529" w:author="Brant McNeece" w:date="2021-09-07T19:41:00Z">
              <w:r w:rsidRPr="002A3B59">
                <w:rPr>
                  <w:rFonts w:ascii="Times New Roman" w:eastAsia="Times New Roman" w:hAnsi="Times New Roman" w:cs="Times New Roman"/>
                  <w:color w:val="000000"/>
                  <w:sz w:val="16"/>
                  <w:szCs w:val="16"/>
                  <w:rPrChange w:id="1530" w:author="Brant McNeece" w:date="2021-09-07T19:52:00Z">
                    <w:rPr>
                      <w:rFonts w:ascii="Calibri" w:eastAsia="Times New Roman" w:hAnsi="Calibri" w:cs="Calibri"/>
                      <w:color w:val="000000"/>
                      <w:sz w:val="16"/>
                      <w:szCs w:val="16"/>
                    </w:rPr>
                  </w:rPrChange>
                </w:rPr>
                <w:t>-0.5949</w:t>
              </w:r>
            </w:ins>
          </w:p>
        </w:tc>
        <w:tc>
          <w:tcPr>
            <w:tcW w:w="0" w:type="auto"/>
            <w:tcBorders>
              <w:top w:val="nil"/>
              <w:left w:val="nil"/>
              <w:bottom w:val="nil"/>
              <w:right w:val="nil"/>
            </w:tcBorders>
            <w:shd w:val="clear" w:color="auto" w:fill="auto"/>
            <w:noWrap/>
            <w:vAlign w:val="bottom"/>
            <w:hideMark/>
          </w:tcPr>
          <w:p w14:paraId="640C80B9" w14:textId="77777777" w:rsidR="00256DD7" w:rsidRPr="002A3B59" w:rsidRDefault="00256DD7" w:rsidP="00B5391D">
            <w:pPr>
              <w:jc w:val="center"/>
              <w:rPr>
                <w:ins w:id="1531" w:author="Brant McNeece" w:date="2021-09-07T19:41:00Z"/>
                <w:rFonts w:ascii="Times New Roman" w:eastAsia="Times New Roman" w:hAnsi="Times New Roman" w:cs="Times New Roman"/>
                <w:color w:val="000000"/>
                <w:sz w:val="16"/>
                <w:szCs w:val="16"/>
                <w:highlight w:val="yellow"/>
                <w:rPrChange w:id="1532" w:author="Brant McNeece" w:date="2021-09-07T19:52:00Z">
                  <w:rPr>
                    <w:ins w:id="1533" w:author="Brant McNeece" w:date="2021-09-07T19:41:00Z"/>
                    <w:rFonts w:ascii="Calibri" w:eastAsia="Times New Roman" w:hAnsi="Calibri" w:cs="Calibri"/>
                    <w:color w:val="000000"/>
                    <w:sz w:val="16"/>
                    <w:szCs w:val="16"/>
                    <w:highlight w:val="yellow"/>
                  </w:rPr>
                </w:rPrChange>
              </w:rPr>
            </w:pPr>
            <w:ins w:id="1534" w:author="Brant McNeece" w:date="2021-09-07T19:41:00Z">
              <w:r w:rsidRPr="002A3B59">
                <w:rPr>
                  <w:rFonts w:ascii="Times New Roman" w:eastAsia="Times New Roman" w:hAnsi="Times New Roman" w:cs="Times New Roman"/>
                  <w:color w:val="000000"/>
                  <w:sz w:val="16"/>
                  <w:szCs w:val="16"/>
                  <w:rPrChange w:id="1535" w:author="Brant McNeece" w:date="2021-09-07T19:52:00Z">
                    <w:rPr>
                      <w:rFonts w:ascii="Calibri" w:eastAsia="Times New Roman" w:hAnsi="Calibri" w:cs="Calibri"/>
                      <w:color w:val="000000"/>
                      <w:sz w:val="16"/>
                      <w:szCs w:val="16"/>
                    </w:rPr>
                  </w:rPrChange>
                </w:rPr>
                <w:t>27.2365</w:t>
              </w:r>
            </w:ins>
          </w:p>
        </w:tc>
        <w:tc>
          <w:tcPr>
            <w:tcW w:w="0" w:type="auto"/>
            <w:tcBorders>
              <w:top w:val="nil"/>
              <w:left w:val="nil"/>
              <w:bottom w:val="nil"/>
              <w:right w:val="nil"/>
            </w:tcBorders>
            <w:shd w:val="clear" w:color="auto" w:fill="auto"/>
            <w:noWrap/>
            <w:vAlign w:val="bottom"/>
            <w:hideMark/>
          </w:tcPr>
          <w:p w14:paraId="4EB3330A" w14:textId="77777777" w:rsidR="00256DD7" w:rsidRPr="002A3B59" w:rsidRDefault="00256DD7" w:rsidP="00B5391D">
            <w:pPr>
              <w:jc w:val="center"/>
              <w:rPr>
                <w:ins w:id="1536" w:author="Brant McNeece" w:date="2021-09-07T19:41:00Z"/>
                <w:rFonts w:ascii="Times New Roman" w:eastAsia="Times New Roman" w:hAnsi="Times New Roman" w:cs="Times New Roman"/>
                <w:color w:val="000000"/>
                <w:sz w:val="16"/>
                <w:szCs w:val="16"/>
                <w:highlight w:val="yellow"/>
                <w:rPrChange w:id="1537" w:author="Brant McNeece" w:date="2021-09-07T19:52:00Z">
                  <w:rPr>
                    <w:ins w:id="1538" w:author="Brant McNeece" w:date="2021-09-07T19:41:00Z"/>
                    <w:rFonts w:ascii="Calibri" w:eastAsia="Times New Roman" w:hAnsi="Calibri" w:cs="Calibri"/>
                    <w:color w:val="000000"/>
                    <w:sz w:val="16"/>
                    <w:szCs w:val="16"/>
                    <w:highlight w:val="yellow"/>
                  </w:rPr>
                </w:rPrChange>
              </w:rPr>
            </w:pPr>
            <w:ins w:id="1539" w:author="Brant McNeece" w:date="2021-09-07T19:41:00Z">
              <w:r w:rsidRPr="002A3B59">
                <w:rPr>
                  <w:rFonts w:ascii="Times New Roman" w:eastAsia="Times New Roman" w:hAnsi="Times New Roman" w:cs="Times New Roman"/>
                  <w:color w:val="000000"/>
                  <w:sz w:val="16"/>
                  <w:szCs w:val="16"/>
                  <w:rPrChange w:id="1540"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4BB9EDCF" w14:textId="77777777" w:rsidR="00256DD7" w:rsidRPr="002A3B59" w:rsidRDefault="00256DD7" w:rsidP="00B5391D">
            <w:pPr>
              <w:jc w:val="center"/>
              <w:rPr>
                <w:ins w:id="1541" w:author="Brant McNeece" w:date="2021-09-07T19:41:00Z"/>
                <w:rFonts w:ascii="Times New Roman" w:eastAsia="Times New Roman" w:hAnsi="Times New Roman" w:cs="Times New Roman"/>
                <w:color w:val="000000"/>
                <w:sz w:val="16"/>
                <w:szCs w:val="16"/>
                <w:highlight w:val="yellow"/>
                <w:rPrChange w:id="1542" w:author="Brant McNeece" w:date="2021-09-07T19:52:00Z">
                  <w:rPr>
                    <w:ins w:id="1543" w:author="Brant McNeece" w:date="2021-09-07T19:41:00Z"/>
                    <w:rFonts w:ascii="Calibri" w:eastAsia="Times New Roman" w:hAnsi="Calibri" w:cs="Calibri"/>
                    <w:color w:val="000000"/>
                    <w:sz w:val="16"/>
                    <w:szCs w:val="16"/>
                    <w:highlight w:val="yellow"/>
                  </w:rPr>
                </w:rPrChange>
              </w:rPr>
            </w:pPr>
            <w:ins w:id="1544" w:author="Brant McNeece" w:date="2021-09-07T19:41:00Z">
              <w:r w:rsidRPr="002A3B59">
                <w:rPr>
                  <w:rFonts w:ascii="Times New Roman" w:eastAsia="Times New Roman" w:hAnsi="Times New Roman" w:cs="Times New Roman"/>
                  <w:color w:val="000000"/>
                  <w:sz w:val="16"/>
                  <w:szCs w:val="16"/>
                  <w:rPrChange w:id="1545" w:author="Brant McNeece" w:date="2021-09-07T19:52:00Z">
                    <w:rPr>
                      <w:rFonts w:ascii="Calibri" w:eastAsia="Times New Roman" w:hAnsi="Calibri" w:cs="Calibri"/>
                      <w:color w:val="000000"/>
                      <w:sz w:val="16"/>
                      <w:szCs w:val="16"/>
                    </w:rPr>
                  </w:rPrChange>
                </w:rPr>
                <w:t>33</w:t>
              </w:r>
            </w:ins>
          </w:p>
        </w:tc>
      </w:tr>
      <w:tr w:rsidR="00256DD7" w:rsidRPr="002A3B59" w14:paraId="46319AB9" w14:textId="77777777" w:rsidTr="00B5391D">
        <w:trPr>
          <w:trHeight w:val="288"/>
          <w:ins w:id="1546" w:author="Brant McNeece" w:date="2021-09-07T19:41:00Z"/>
        </w:trPr>
        <w:tc>
          <w:tcPr>
            <w:tcW w:w="0" w:type="auto"/>
            <w:tcBorders>
              <w:top w:val="nil"/>
              <w:left w:val="nil"/>
              <w:bottom w:val="nil"/>
              <w:right w:val="nil"/>
            </w:tcBorders>
            <w:shd w:val="clear" w:color="auto" w:fill="auto"/>
            <w:noWrap/>
            <w:vAlign w:val="bottom"/>
            <w:hideMark/>
          </w:tcPr>
          <w:p w14:paraId="09BBC16B" w14:textId="77777777" w:rsidR="00256DD7" w:rsidRPr="002A3B59" w:rsidRDefault="00256DD7" w:rsidP="00B5391D">
            <w:pPr>
              <w:jc w:val="center"/>
              <w:rPr>
                <w:ins w:id="1547" w:author="Brant McNeece" w:date="2021-09-07T19:41:00Z"/>
                <w:rFonts w:ascii="Times New Roman" w:eastAsia="Times New Roman" w:hAnsi="Times New Roman" w:cs="Times New Roman"/>
                <w:color w:val="000000"/>
                <w:sz w:val="16"/>
                <w:szCs w:val="16"/>
                <w:rPrChange w:id="1548" w:author="Brant McNeece" w:date="2021-09-07T19:52:00Z">
                  <w:rPr>
                    <w:ins w:id="154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02F7EA0F" w14:textId="77777777" w:rsidR="00256DD7" w:rsidRPr="002A3B59" w:rsidRDefault="00256DD7" w:rsidP="00B5391D">
            <w:pPr>
              <w:jc w:val="center"/>
              <w:rPr>
                <w:ins w:id="1550"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7BDB0029" w14:textId="77777777" w:rsidR="00256DD7" w:rsidRPr="002A3B59" w:rsidRDefault="00256DD7" w:rsidP="00B5391D">
            <w:pPr>
              <w:jc w:val="center"/>
              <w:rPr>
                <w:ins w:id="1551"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BA22660" w14:textId="77777777" w:rsidR="00256DD7" w:rsidRPr="002A3B59" w:rsidRDefault="00256DD7" w:rsidP="00B5391D">
            <w:pPr>
              <w:jc w:val="center"/>
              <w:rPr>
                <w:ins w:id="1552" w:author="Brant McNeece" w:date="2021-09-07T19:41:00Z"/>
                <w:rFonts w:ascii="Times New Roman" w:eastAsia="Times New Roman" w:hAnsi="Times New Roman" w:cs="Times New Roman"/>
                <w:color w:val="000000"/>
                <w:sz w:val="16"/>
                <w:szCs w:val="16"/>
                <w:rPrChange w:id="1553" w:author="Brant McNeece" w:date="2021-09-07T19:52:00Z">
                  <w:rPr>
                    <w:ins w:id="1554" w:author="Brant McNeece" w:date="2021-09-07T19:41:00Z"/>
                    <w:rFonts w:ascii="Calibri" w:eastAsia="Times New Roman" w:hAnsi="Calibri" w:cs="Calibri"/>
                    <w:color w:val="000000"/>
                    <w:sz w:val="16"/>
                    <w:szCs w:val="16"/>
                  </w:rPr>
                </w:rPrChange>
              </w:rPr>
            </w:pPr>
            <w:ins w:id="1555" w:author="Brant McNeece" w:date="2021-09-07T19:41:00Z">
              <w:r w:rsidRPr="002A3B59">
                <w:rPr>
                  <w:rFonts w:ascii="Times New Roman" w:eastAsia="Times New Roman" w:hAnsi="Times New Roman" w:cs="Times New Roman"/>
                  <w:color w:val="000000"/>
                  <w:sz w:val="16"/>
                  <w:szCs w:val="16"/>
                  <w:rPrChange w:id="1556"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36A6F6A2" w14:textId="77777777" w:rsidR="00256DD7" w:rsidRPr="002A3B59" w:rsidRDefault="00256DD7" w:rsidP="00B5391D">
            <w:pPr>
              <w:jc w:val="center"/>
              <w:rPr>
                <w:ins w:id="1557" w:author="Brant McNeece" w:date="2021-09-07T19:41:00Z"/>
                <w:rFonts w:ascii="Times New Roman" w:eastAsia="Times New Roman" w:hAnsi="Times New Roman" w:cs="Times New Roman"/>
                <w:color w:val="000000"/>
                <w:sz w:val="16"/>
                <w:szCs w:val="16"/>
                <w:rPrChange w:id="1558" w:author="Brant McNeece" w:date="2021-09-07T19:52:00Z">
                  <w:rPr>
                    <w:ins w:id="1559" w:author="Brant McNeece" w:date="2021-09-07T19:41:00Z"/>
                    <w:rFonts w:ascii="Calibri" w:eastAsia="Times New Roman" w:hAnsi="Calibri" w:cs="Calibri"/>
                    <w:color w:val="000000"/>
                    <w:sz w:val="16"/>
                    <w:szCs w:val="16"/>
                  </w:rPr>
                </w:rPrChange>
              </w:rPr>
            </w:pPr>
            <w:ins w:id="1560" w:author="Brant McNeece" w:date="2021-09-07T19:41:00Z">
              <w:r w:rsidRPr="002A3B59">
                <w:rPr>
                  <w:rFonts w:ascii="Times New Roman" w:eastAsia="Times New Roman" w:hAnsi="Times New Roman" w:cs="Times New Roman"/>
                  <w:color w:val="000000"/>
                  <w:sz w:val="16"/>
                  <w:szCs w:val="16"/>
                  <w:rPrChange w:id="1561"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3E5082D0" w14:textId="77777777" w:rsidR="00256DD7" w:rsidRPr="002A3B59" w:rsidRDefault="00256DD7" w:rsidP="00B5391D">
            <w:pPr>
              <w:jc w:val="center"/>
              <w:rPr>
                <w:ins w:id="1562" w:author="Brant McNeece" w:date="2021-09-07T19:41:00Z"/>
                <w:rFonts w:ascii="Times New Roman" w:eastAsia="Times New Roman" w:hAnsi="Times New Roman" w:cs="Times New Roman"/>
                <w:color w:val="000000"/>
                <w:sz w:val="16"/>
                <w:szCs w:val="16"/>
                <w:rPrChange w:id="1563" w:author="Brant McNeece" w:date="2021-09-07T19:52:00Z">
                  <w:rPr>
                    <w:ins w:id="1564" w:author="Brant McNeece" w:date="2021-09-07T19:41:00Z"/>
                    <w:rFonts w:ascii="Calibri" w:eastAsia="Times New Roman" w:hAnsi="Calibri" w:cs="Calibri"/>
                    <w:color w:val="000000"/>
                    <w:sz w:val="16"/>
                    <w:szCs w:val="16"/>
                  </w:rPr>
                </w:rPrChange>
              </w:rPr>
            </w:pPr>
            <w:ins w:id="1565" w:author="Brant McNeece" w:date="2021-09-07T19:41:00Z">
              <w:r w:rsidRPr="002A3B59">
                <w:rPr>
                  <w:rFonts w:ascii="Times New Roman" w:eastAsia="Times New Roman" w:hAnsi="Times New Roman" w:cs="Times New Roman"/>
                  <w:color w:val="000000"/>
                  <w:sz w:val="16"/>
                  <w:szCs w:val="16"/>
                  <w:rPrChange w:id="1566" w:author="Brant McNeece" w:date="2021-09-07T19:52:00Z">
                    <w:rPr>
                      <w:rFonts w:ascii="Calibri" w:eastAsia="Times New Roman" w:hAnsi="Calibri" w:cs="Calibri"/>
                      <w:color w:val="000000"/>
                      <w:sz w:val="16"/>
                      <w:szCs w:val="16"/>
                    </w:rPr>
                  </w:rPrChange>
                </w:rPr>
                <w:t>15.8061</w:t>
              </w:r>
            </w:ins>
          </w:p>
        </w:tc>
        <w:tc>
          <w:tcPr>
            <w:tcW w:w="0" w:type="auto"/>
            <w:tcBorders>
              <w:top w:val="nil"/>
              <w:left w:val="nil"/>
              <w:bottom w:val="nil"/>
              <w:right w:val="nil"/>
            </w:tcBorders>
            <w:shd w:val="clear" w:color="auto" w:fill="auto"/>
            <w:noWrap/>
            <w:vAlign w:val="bottom"/>
            <w:hideMark/>
          </w:tcPr>
          <w:p w14:paraId="31B736DC" w14:textId="77777777" w:rsidR="00256DD7" w:rsidRPr="002A3B59" w:rsidRDefault="00256DD7" w:rsidP="00B5391D">
            <w:pPr>
              <w:jc w:val="center"/>
              <w:rPr>
                <w:ins w:id="1567" w:author="Brant McNeece" w:date="2021-09-07T19:41:00Z"/>
                <w:rFonts w:ascii="Times New Roman" w:eastAsia="Times New Roman" w:hAnsi="Times New Roman" w:cs="Times New Roman"/>
                <w:color w:val="000000"/>
                <w:sz w:val="16"/>
                <w:szCs w:val="16"/>
                <w:rPrChange w:id="1568" w:author="Brant McNeece" w:date="2021-09-07T19:52:00Z">
                  <w:rPr>
                    <w:ins w:id="1569" w:author="Brant McNeece" w:date="2021-09-07T19:41:00Z"/>
                    <w:rFonts w:ascii="Calibri" w:eastAsia="Times New Roman" w:hAnsi="Calibri" w:cs="Calibri"/>
                    <w:color w:val="000000"/>
                    <w:sz w:val="16"/>
                    <w:szCs w:val="16"/>
                  </w:rPr>
                </w:rPrChange>
              </w:rPr>
            </w:pPr>
            <w:ins w:id="1570" w:author="Brant McNeece" w:date="2021-09-07T19:41:00Z">
              <w:r w:rsidRPr="002A3B59">
                <w:rPr>
                  <w:rFonts w:ascii="Times New Roman" w:eastAsia="Times New Roman" w:hAnsi="Times New Roman" w:cs="Times New Roman"/>
                  <w:color w:val="000000"/>
                  <w:sz w:val="16"/>
                  <w:szCs w:val="16"/>
                  <w:rPrChange w:id="1571" w:author="Brant McNeece" w:date="2021-09-07T19:52:00Z">
                    <w:rPr>
                      <w:rFonts w:ascii="Calibri" w:eastAsia="Times New Roman" w:hAnsi="Calibri" w:cs="Calibri"/>
                      <w:color w:val="000000"/>
                      <w:sz w:val="16"/>
                      <w:szCs w:val="16"/>
                    </w:rPr>
                  </w:rPrChange>
                </w:rPr>
                <w:t>-0.6988</w:t>
              </w:r>
            </w:ins>
          </w:p>
        </w:tc>
        <w:tc>
          <w:tcPr>
            <w:tcW w:w="0" w:type="auto"/>
            <w:tcBorders>
              <w:top w:val="nil"/>
              <w:left w:val="nil"/>
              <w:bottom w:val="nil"/>
              <w:right w:val="nil"/>
            </w:tcBorders>
            <w:shd w:val="clear" w:color="auto" w:fill="auto"/>
            <w:noWrap/>
            <w:vAlign w:val="bottom"/>
            <w:hideMark/>
          </w:tcPr>
          <w:p w14:paraId="5CC072D5" w14:textId="77777777" w:rsidR="00256DD7" w:rsidRPr="002A3B59" w:rsidRDefault="00256DD7" w:rsidP="00B5391D">
            <w:pPr>
              <w:jc w:val="center"/>
              <w:rPr>
                <w:ins w:id="1572" w:author="Brant McNeece" w:date="2021-09-07T19:41:00Z"/>
                <w:rFonts w:ascii="Times New Roman" w:eastAsia="Times New Roman" w:hAnsi="Times New Roman" w:cs="Times New Roman"/>
                <w:color w:val="000000"/>
                <w:sz w:val="16"/>
                <w:szCs w:val="16"/>
                <w:rPrChange w:id="1573" w:author="Brant McNeece" w:date="2021-09-07T19:52:00Z">
                  <w:rPr>
                    <w:ins w:id="1574" w:author="Brant McNeece" w:date="2021-09-07T19:41:00Z"/>
                    <w:rFonts w:ascii="Calibri" w:eastAsia="Times New Roman" w:hAnsi="Calibri" w:cs="Calibri"/>
                    <w:color w:val="000000"/>
                    <w:sz w:val="16"/>
                    <w:szCs w:val="16"/>
                  </w:rPr>
                </w:rPrChange>
              </w:rPr>
            </w:pPr>
            <w:ins w:id="1575" w:author="Brant McNeece" w:date="2021-09-07T19:41:00Z">
              <w:r w:rsidRPr="002A3B59">
                <w:rPr>
                  <w:rFonts w:ascii="Times New Roman" w:eastAsia="Times New Roman" w:hAnsi="Times New Roman" w:cs="Times New Roman"/>
                  <w:color w:val="000000"/>
                  <w:sz w:val="16"/>
                  <w:szCs w:val="16"/>
                  <w:rPrChange w:id="1576" w:author="Brant McNeece" w:date="2021-09-07T19:52:00Z">
                    <w:rPr>
                      <w:rFonts w:ascii="Calibri" w:eastAsia="Times New Roman" w:hAnsi="Calibri" w:cs="Calibri"/>
                      <w:color w:val="000000"/>
                      <w:sz w:val="16"/>
                      <w:szCs w:val="16"/>
                    </w:rPr>
                  </w:rPrChange>
                </w:rPr>
                <w:t>29.9414</w:t>
              </w:r>
            </w:ins>
          </w:p>
        </w:tc>
        <w:tc>
          <w:tcPr>
            <w:tcW w:w="0" w:type="auto"/>
            <w:tcBorders>
              <w:top w:val="nil"/>
              <w:left w:val="nil"/>
              <w:bottom w:val="nil"/>
              <w:right w:val="nil"/>
            </w:tcBorders>
            <w:shd w:val="clear" w:color="auto" w:fill="auto"/>
            <w:noWrap/>
            <w:vAlign w:val="bottom"/>
            <w:hideMark/>
          </w:tcPr>
          <w:p w14:paraId="5E023835" w14:textId="77777777" w:rsidR="00256DD7" w:rsidRPr="002A3B59" w:rsidRDefault="00256DD7" w:rsidP="00B5391D">
            <w:pPr>
              <w:jc w:val="center"/>
              <w:rPr>
                <w:ins w:id="1577" w:author="Brant McNeece" w:date="2021-09-07T19:41:00Z"/>
                <w:rFonts w:ascii="Times New Roman" w:eastAsia="Times New Roman" w:hAnsi="Times New Roman" w:cs="Times New Roman"/>
                <w:color w:val="000000"/>
                <w:sz w:val="16"/>
                <w:szCs w:val="16"/>
                <w:rPrChange w:id="1578" w:author="Brant McNeece" w:date="2021-09-07T19:52:00Z">
                  <w:rPr>
                    <w:ins w:id="1579" w:author="Brant McNeece" w:date="2021-09-07T19:41:00Z"/>
                    <w:rFonts w:ascii="Calibri" w:eastAsia="Times New Roman" w:hAnsi="Calibri" w:cs="Calibri"/>
                    <w:color w:val="000000"/>
                    <w:sz w:val="16"/>
                    <w:szCs w:val="16"/>
                  </w:rPr>
                </w:rPrChange>
              </w:rPr>
            </w:pPr>
            <w:ins w:id="1580" w:author="Brant McNeece" w:date="2021-09-07T19:41:00Z">
              <w:r w:rsidRPr="002A3B59">
                <w:rPr>
                  <w:rFonts w:ascii="Times New Roman" w:eastAsia="Times New Roman" w:hAnsi="Times New Roman" w:cs="Times New Roman"/>
                  <w:color w:val="000000"/>
                  <w:sz w:val="16"/>
                  <w:szCs w:val="16"/>
                  <w:rPrChange w:id="1581" w:author="Brant McNeece" w:date="2021-09-07T19:52:00Z">
                    <w:rPr>
                      <w:rFonts w:ascii="Calibri" w:eastAsia="Times New Roman" w:hAnsi="Calibri" w:cs="Calibri"/>
                      <w:color w:val="000000"/>
                      <w:sz w:val="16"/>
                      <w:szCs w:val="16"/>
                    </w:rPr>
                  </w:rPrChange>
                </w:rPr>
                <w:t>OH18</w:t>
              </w:r>
            </w:ins>
          </w:p>
        </w:tc>
        <w:tc>
          <w:tcPr>
            <w:tcW w:w="0" w:type="auto"/>
            <w:tcBorders>
              <w:top w:val="nil"/>
              <w:left w:val="nil"/>
              <w:bottom w:val="nil"/>
              <w:right w:val="nil"/>
            </w:tcBorders>
            <w:shd w:val="clear" w:color="auto" w:fill="auto"/>
            <w:noWrap/>
            <w:vAlign w:val="bottom"/>
            <w:hideMark/>
          </w:tcPr>
          <w:p w14:paraId="16333980" w14:textId="77777777" w:rsidR="00256DD7" w:rsidRPr="002A3B59" w:rsidRDefault="00256DD7" w:rsidP="00B5391D">
            <w:pPr>
              <w:jc w:val="center"/>
              <w:rPr>
                <w:ins w:id="1582" w:author="Brant McNeece" w:date="2021-09-07T19:41:00Z"/>
                <w:rFonts w:ascii="Times New Roman" w:eastAsia="Times New Roman" w:hAnsi="Times New Roman" w:cs="Times New Roman"/>
                <w:color w:val="000000"/>
                <w:sz w:val="16"/>
                <w:szCs w:val="16"/>
                <w:rPrChange w:id="1583" w:author="Brant McNeece" w:date="2021-09-07T19:52:00Z">
                  <w:rPr>
                    <w:ins w:id="1584" w:author="Brant McNeece" w:date="2021-09-07T19:41:00Z"/>
                    <w:rFonts w:ascii="Calibri" w:eastAsia="Times New Roman" w:hAnsi="Calibri" w:cs="Calibri"/>
                    <w:color w:val="000000"/>
                    <w:sz w:val="16"/>
                    <w:szCs w:val="16"/>
                  </w:rPr>
                </w:rPrChange>
              </w:rPr>
            </w:pPr>
            <w:ins w:id="1585" w:author="Brant McNeece" w:date="2021-09-07T19:41:00Z">
              <w:r w:rsidRPr="002A3B59">
                <w:rPr>
                  <w:rFonts w:ascii="Times New Roman" w:eastAsia="Times New Roman" w:hAnsi="Times New Roman" w:cs="Times New Roman"/>
                  <w:color w:val="000000"/>
                  <w:sz w:val="16"/>
                  <w:szCs w:val="16"/>
                  <w:rPrChange w:id="1586" w:author="Brant McNeece" w:date="2021-09-07T19:52:00Z">
                    <w:rPr>
                      <w:rFonts w:ascii="Calibri" w:eastAsia="Times New Roman" w:hAnsi="Calibri" w:cs="Calibri"/>
                      <w:color w:val="000000"/>
                      <w:sz w:val="16"/>
                      <w:szCs w:val="16"/>
                    </w:rPr>
                  </w:rPrChange>
                </w:rPr>
                <w:t>33</w:t>
              </w:r>
            </w:ins>
          </w:p>
        </w:tc>
      </w:tr>
      <w:tr w:rsidR="00256DD7" w:rsidRPr="002A3B59" w14:paraId="59E8F56B" w14:textId="77777777" w:rsidTr="00B5391D">
        <w:trPr>
          <w:trHeight w:val="288"/>
          <w:ins w:id="1587" w:author="Brant McNeece" w:date="2021-09-07T19:41:00Z"/>
        </w:trPr>
        <w:tc>
          <w:tcPr>
            <w:tcW w:w="0" w:type="auto"/>
            <w:tcBorders>
              <w:top w:val="nil"/>
              <w:left w:val="nil"/>
              <w:bottom w:val="nil"/>
              <w:right w:val="nil"/>
            </w:tcBorders>
            <w:shd w:val="clear" w:color="auto" w:fill="auto"/>
            <w:noWrap/>
            <w:vAlign w:val="bottom"/>
            <w:hideMark/>
          </w:tcPr>
          <w:p w14:paraId="78098006" w14:textId="77777777" w:rsidR="00256DD7" w:rsidRPr="002A3B59" w:rsidRDefault="00256DD7" w:rsidP="00B5391D">
            <w:pPr>
              <w:jc w:val="center"/>
              <w:rPr>
                <w:ins w:id="1588" w:author="Brant McNeece" w:date="2021-09-07T19:41:00Z"/>
                <w:rFonts w:ascii="Times New Roman" w:eastAsia="Times New Roman" w:hAnsi="Times New Roman" w:cs="Times New Roman"/>
                <w:color w:val="000000"/>
                <w:sz w:val="16"/>
                <w:szCs w:val="16"/>
                <w:rPrChange w:id="1589" w:author="Brant McNeece" w:date="2021-09-07T19:52:00Z">
                  <w:rPr>
                    <w:ins w:id="1590"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F8157B3" w14:textId="77777777" w:rsidR="00256DD7" w:rsidRPr="002A3B59" w:rsidRDefault="00256DD7" w:rsidP="00B5391D">
            <w:pPr>
              <w:jc w:val="center"/>
              <w:rPr>
                <w:ins w:id="1591" w:author="Brant McNeece" w:date="2021-09-07T19:41:00Z"/>
                <w:rFonts w:ascii="Times New Roman" w:eastAsia="Times New Roman" w:hAnsi="Times New Roman" w:cs="Times New Roman"/>
                <w:color w:val="000000"/>
                <w:sz w:val="16"/>
                <w:szCs w:val="16"/>
                <w:rPrChange w:id="1592" w:author="Brant McNeece" w:date="2021-09-07T19:52:00Z">
                  <w:rPr>
                    <w:ins w:id="1593"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400E28B2" w14:textId="77777777" w:rsidR="00256DD7" w:rsidRPr="002A3B59" w:rsidRDefault="00256DD7" w:rsidP="00B5391D">
            <w:pPr>
              <w:jc w:val="center"/>
              <w:rPr>
                <w:ins w:id="1594" w:author="Brant McNeece" w:date="2021-09-07T19:41:00Z"/>
                <w:rFonts w:ascii="Times New Roman" w:eastAsia="Times New Roman" w:hAnsi="Times New Roman" w:cs="Times New Roman"/>
                <w:color w:val="000000"/>
                <w:sz w:val="16"/>
                <w:szCs w:val="16"/>
                <w:rPrChange w:id="1595" w:author="Brant McNeece" w:date="2021-09-07T19:52:00Z">
                  <w:rPr>
                    <w:ins w:id="159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A3C171E" w14:textId="77777777" w:rsidR="00256DD7" w:rsidRPr="002A3B59" w:rsidRDefault="00256DD7" w:rsidP="00B5391D">
            <w:pPr>
              <w:jc w:val="center"/>
              <w:rPr>
                <w:ins w:id="1597" w:author="Brant McNeece" w:date="2021-09-07T19:41:00Z"/>
                <w:rFonts w:ascii="Times New Roman" w:eastAsia="Times New Roman" w:hAnsi="Times New Roman" w:cs="Times New Roman"/>
                <w:color w:val="000000"/>
                <w:sz w:val="16"/>
                <w:szCs w:val="16"/>
                <w:rPrChange w:id="1598" w:author="Brant McNeece" w:date="2021-09-07T19:52:00Z">
                  <w:rPr>
                    <w:ins w:id="1599" w:author="Brant McNeece" w:date="2021-09-07T19:41:00Z"/>
                    <w:rFonts w:ascii="Calibri" w:eastAsia="Times New Roman" w:hAnsi="Calibri" w:cs="Calibri"/>
                    <w:color w:val="000000"/>
                    <w:sz w:val="16"/>
                    <w:szCs w:val="16"/>
                  </w:rPr>
                </w:rPrChange>
              </w:rPr>
            </w:pPr>
            <w:ins w:id="1600" w:author="Brant McNeece" w:date="2021-09-07T19:41:00Z">
              <w:r w:rsidRPr="002A3B59">
                <w:rPr>
                  <w:rFonts w:ascii="Times New Roman" w:eastAsia="Times New Roman" w:hAnsi="Times New Roman" w:cs="Times New Roman"/>
                  <w:color w:val="000000"/>
                  <w:sz w:val="16"/>
                  <w:szCs w:val="16"/>
                  <w:rPrChange w:id="1601"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6E4FCDA9" w14:textId="77777777" w:rsidR="00256DD7" w:rsidRPr="002A3B59" w:rsidRDefault="00256DD7" w:rsidP="00B5391D">
            <w:pPr>
              <w:jc w:val="center"/>
              <w:rPr>
                <w:ins w:id="1602" w:author="Brant McNeece" w:date="2021-09-07T19:41:00Z"/>
                <w:rFonts w:ascii="Times New Roman" w:eastAsia="Times New Roman" w:hAnsi="Times New Roman" w:cs="Times New Roman"/>
                <w:color w:val="000000"/>
                <w:sz w:val="16"/>
                <w:szCs w:val="16"/>
                <w:rPrChange w:id="1603" w:author="Brant McNeece" w:date="2021-09-07T19:52:00Z">
                  <w:rPr>
                    <w:ins w:id="1604" w:author="Brant McNeece" w:date="2021-09-07T19:41:00Z"/>
                    <w:rFonts w:ascii="Calibri" w:eastAsia="Times New Roman" w:hAnsi="Calibri" w:cs="Calibri"/>
                    <w:color w:val="000000"/>
                    <w:sz w:val="16"/>
                    <w:szCs w:val="16"/>
                  </w:rPr>
                </w:rPrChange>
              </w:rPr>
            </w:pPr>
            <w:ins w:id="1605" w:author="Brant McNeece" w:date="2021-09-07T19:41:00Z">
              <w:r w:rsidRPr="002A3B59">
                <w:rPr>
                  <w:rFonts w:ascii="Times New Roman" w:eastAsia="Times New Roman" w:hAnsi="Times New Roman" w:cs="Times New Roman"/>
                  <w:color w:val="000000"/>
                  <w:sz w:val="16"/>
                  <w:szCs w:val="16"/>
                  <w:rPrChange w:id="1606"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0691BEAA" w14:textId="77777777" w:rsidR="00256DD7" w:rsidRPr="002A3B59" w:rsidRDefault="00256DD7" w:rsidP="00B5391D">
            <w:pPr>
              <w:jc w:val="center"/>
              <w:rPr>
                <w:ins w:id="1607" w:author="Brant McNeece" w:date="2021-09-07T19:41:00Z"/>
                <w:rFonts w:ascii="Times New Roman" w:eastAsia="Times New Roman" w:hAnsi="Times New Roman" w:cs="Times New Roman"/>
                <w:color w:val="000000"/>
                <w:sz w:val="16"/>
                <w:szCs w:val="16"/>
                <w:rPrChange w:id="1608" w:author="Brant McNeece" w:date="2021-09-07T19:52:00Z">
                  <w:rPr>
                    <w:ins w:id="1609" w:author="Brant McNeece" w:date="2021-09-07T19:41:00Z"/>
                    <w:rFonts w:ascii="Calibri" w:eastAsia="Times New Roman" w:hAnsi="Calibri" w:cs="Calibri"/>
                    <w:color w:val="000000"/>
                    <w:sz w:val="16"/>
                    <w:szCs w:val="16"/>
                  </w:rPr>
                </w:rPrChange>
              </w:rPr>
            </w:pPr>
            <w:ins w:id="1610" w:author="Brant McNeece" w:date="2021-09-07T19:41:00Z">
              <w:r w:rsidRPr="002A3B59">
                <w:rPr>
                  <w:rFonts w:ascii="Times New Roman" w:eastAsia="Times New Roman" w:hAnsi="Times New Roman" w:cs="Times New Roman"/>
                  <w:color w:val="000000"/>
                  <w:sz w:val="16"/>
                  <w:szCs w:val="16"/>
                  <w:rPrChange w:id="1611" w:author="Brant McNeece" w:date="2021-09-07T19:52:00Z">
                    <w:rPr>
                      <w:rFonts w:ascii="Calibri" w:eastAsia="Times New Roman" w:hAnsi="Calibri" w:cs="Calibri"/>
                      <w:color w:val="000000"/>
                      <w:sz w:val="16"/>
                      <w:szCs w:val="16"/>
                    </w:rPr>
                  </w:rPrChange>
                </w:rPr>
                <w:t>23.0093</w:t>
              </w:r>
            </w:ins>
          </w:p>
        </w:tc>
        <w:tc>
          <w:tcPr>
            <w:tcW w:w="0" w:type="auto"/>
            <w:tcBorders>
              <w:top w:val="nil"/>
              <w:left w:val="nil"/>
              <w:bottom w:val="nil"/>
              <w:right w:val="nil"/>
            </w:tcBorders>
            <w:shd w:val="clear" w:color="auto" w:fill="auto"/>
            <w:noWrap/>
            <w:vAlign w:val="bottom"/>
            <w:hideMark/>
          </w:tcPr>
          <w:p w14:paraId="204C3363" w14:textId="77777777" w:rsidR="00256DD7" w:rsidRPr="002A3B59" w:rsidRDefault="00256DD7" w:rsidP="00B5391D">
            <w:pPr>
              <w:jc w:val="center"/>
              <w:rPr>
                <w:ins w:id="1612" w:author="Brant McNeece" w:date="2021-09-07T19:41:00Z"/>
                <w:rFonts w:ascii="Times New Roman" w:eastAsia="Times New Roman" w:hAnsi="Times New Roman" w:cs="Times New Roman"/>
                <w:color w:val="000000"/>
                <w:sz w:val="16"/>
                <w:szCs w:val="16"/>
                <w:rPrChange w:id="1613" w:author="Brant McNeece" w:date="2021-09-07T19:52:00Z">
                  <w:rPr>
                    <w:ins w:id="1614" w:author="Brant McNeece" w:date="2021-09-07T19:41:00Z"/>
                    <w:rFonts w:ascii="Calibri" w:eastAsia="Times New Roman" w:hAnsi="Calibri" w:cs="Calibri"/>
                    <w:color w:val="000000"/>
                    <w:sz w:val="16"/>
                    <w:szCs w:val="16"/>
                  </w:rPr>
                </w:rPrChange>
              </w:rPr>
            </w:pPr>
            <w:ins w:id="1615" w:author="Brant McNeece" w:date="2021-09-07T19:41:00Z">
              <w:r w:rsidRPr="002A3B59">
                <w:rPr>
                  <w:rFonts w:ascii="Times New Roman" w:eastAsia="Times New Roman" w:hAnsi="Times New Roman" w:cs="Times New Roman"/>
                  <w:color w:val="000000"/>
                  <w:sz w:val="16"/>
                  <w:szCs w:val="16"/>
                  <w:rPrChange w:id="1616" w:author="Brant McNeece" w:date="2021-09-07T19:52:00Z">
                    <w:rPr>
                      <w:rFonts w:ascii="Calibri" w:eastAsia="Times New Roman" w:hAnsi="Calibri" w:cs="Calibri"/>
                      <w:color w:val="000000"/>
                      <w:sz w:val="16"/>
                      <w:szCs w:val="16"/>
                    </w:rPr>
                  </w:rPrChange>
                </w:rPr>
                <w:t>-0.5828</w:t>
              </w:r>
            </w:ins>
          </w:p>
        </w:tc>
        <w:tc>
          <w:tcPr>
            <w:tcW w:w="0" w:type="auto"/>
            <w:tcBorders>
              <w:top w:val="nil"/>
              <w:left w:val="nil"/>
              <w:bottom w:val="nil"/>
              <w:right w:val="nil"/>
            </w:tcBorders>
            <w:shd w:val="clear" w:color="auto" w:fill="auto"/>
            <w:noWrap/>
            <w:vAlign w:val="bottom"/>
            <w:hideMark/>
          </w:tcPr>
          <w:p w14:paraId="265C1636" w14:textId="77777777" w:rsidR="00256DD7" w:rsidRPr="002A3B59" w:rsidRDefault="00256DD7" w:rsidP="00B5391D">
            <w:pPr>
              <w:jc w:val="center"/>
              <w:rPr>
                <w:ins w:id="1617" w:author="Brant McNeece" w:date="2021-09-07T19:41:00Z"/>
                <w:rFonts w:ascii="Times New Roman" w:eastAsia="Times New Roman" w:hAnsi="Times New Roman" w:cs="Times New Roman"/>
                <w:color w:val="000000"/>
                <w:sz w:val="16"/>
                <w:szCs w:val="16"/>
                <w:rPrChange w:id="1618" w:author="Brant McNeece" w:date="2021-09-07T19:52:00Z">
                  <w:rPr>
                    <w:ins w:id="1619" w:author="Brant McNeece" w:date="2021-09-07T19:41:00Z"/>
                    <w:rFonts w:ascii="Calibri" w:eastAsia="Times New Roman" w:hAnsi="Calibri" w:cs="Calibri"/>
                    <w:color w:val="000000"/>
                    <w:sz w:val="16"/>
                    <w:szCs w:val="16"/>
                  </w:rPr>
                </w:rPrChange>
              </w:rPr>
            </w:pPr>
            <w:ins w:id="1620" w:author="Brant McNeece" w:date="2021-09-07T19:41:00Z">
              <w:r w:rsidRPr="002A3B59">
                <w:rPr>
                  <w:rFonts w:ascii="Times New Roman" w:eastAsia="Times New Roman" w:hAnsi="Times New Roman" w:cs="Times New Roman"/>
                  <w:color w:val="000000"/>
                  <w:sz w:val="16"/>
                  <w:szCs w:val="16"/>
                  <w:rPrChange w:id="1621" w:author="Brant McNeece" w:date="2021-09-07T19:52:00Z">
                    <w:rPr>
                      <w:rFonts w:ascii="Calibri" w:eastAsia="Times New Roman" w:hAnsi="Calibri" w:cs="Calibri"/>
                      <w:color w:val="000000"/>
                      <w:sz w:val="16"/>
                      <w:szCs w:val="16"/>
                    </w:rPr>
                  </w:rPrChange>
                </w:rPr>
                <w:t>32.8535</w:t>
              </w:r>
            </w:ins>
          </w:p>
        </w:tc>
        <w:tc>
          <w:tcPr>
            <w:tcW w:w="0" w:type="auto"/>
            <w:tcBorders>
              <w:top w:val="nil"/>
              <w:left w:val="nil"/>
              <w:bottom w:val="nil"/>
              <w:right w:val="nil"/>
            </w:tcBorders>
            <w:shd w:val="clear" w:color="auto" w:fill="auto"/>
            <w:noWrap/>
            <w:vAlign w:val="bottom"/>
            <w:hideMark/>
          </w:tcPr>
          <w:p w14:paraId="35CCE6C4" w14:textId="77777777" w:rsidR="00256DD7" w:rsidRPr="002A3B59" w:rsidRDefault="00256DD7" w:rsidP="00B5391D">
            <w:pPr>
              <w:jc w:val="center"/>
              <w:rPr>
                <w:ins w:id="1622" w:author="Brant McNeece" w:date="2021-09-07T19:41:00Z"/>
                <w:rFonts w:ascii="Times New Roman" w:eastAsia="Times New Roman" w:hAnsi="Times New Roman" w:cs="Times New Roman"/>
                <w:color w:val="000000"/>
                <w:sz w:val="16"/>
                <w:szCs w:val="16"/>
                <w:rPrChange w:id="1623" w:author="Brant McNeece" w:date="2021-09-07T19:52:00Z">
                  <w:rPr>
                    <w:ins w:id="1624" w:author="Brant McNeece" w:date="2021-09-07T19:41:00Z"/>
                    <w:rFonts w:ascii="Calibri" w:eastAsia="Times New Roman" w:hAnsi="Calibri" w:cs="Calibri"/>
                    <w:color w:val="000000"/>
                    <w:sz w:val="16"/>
                    <w:szCs w:val="16"/>
                  </w:rPr>
                </w:rPrChange>
              </w:rPr>
            </w:pPr>
            <w:ins w:id="1625" w:author="Brant McNeece" w:date="2021-09-07T19:41:00Z">
              <w:r w:rsidRPr="002A3B59">
                <w:rPr>
                  <w:rFonts w:ascii="Times New Roman" w:eastAsia="Times New Roman" w:hAnsi="Times New Roman" w:cs="Times New Roman"/>
                  <w:color w:val="000000"/>
                  <w:sz w:val="16"/>
                  <w:szCs w:val="16"/>
                  <w:rPrChange w:id="1626"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10BDBC2E" w14:textId="77777777" w:rsidR="00256DD7" w:rsidRPr="002A3B59" w:rsidRDefault="00256DD7" w:rsidP="00B5391D">
            <w:pPr>
              <w:jc w:val="center"/>
              <w:rPr>
                <w:ins w:id="1627" w:author="Brant McNeece" w:date="2021-09-07T19:41:00Z"/>
                <w:rFonts w:ascii="Times New Roman" w:eastAsia="Times New Roman" w:hAnsi="Times New Roman" w:cs="Times New Roman"/>
                <w:color w:val="000000"/>
                <w:sz w:val="16"/>
                <w:szCs w:val="16"/>
                <w:rPrChange w:id="1628" w:author="Brant McNeece" w:date="2021-09-07T19:52:00Z">
                  <w:rPr>
                    <w:ins w:id="1629" w:author="Brant McNeece" w:date="2021-09-07T19:41:00Z"/>
                    <w:rFonts w:ascii="Calibri" w:eastAsia="Times New Roman" w:hAnsi="Calibri" w:cs="Calibri"/>
                    <w:color w:val="000000"/>
                    <w:sz w:val="16"/>
                    <w:szCs w:val="16"/>
                  </w:rPr>
                </w:rPrChange>
              </w:rPr>
            </w:pPr>
            <w:ins w:id="1630" w:author="Brant McNeece" w:date="2021-09-07T19:41:00Z">
              <w:r w:rsidRPr="002A3B59">
                <w:rPr>
                  <w:rFonts w:ascii="Times New Roman" w:eastAsia="Times New Roman" w:hAnsi="Times New Roman" w:cs="Times New Roman"/>
                  <w:color w:val="000000"/>
                  <w:sz w:val="16"/>
                  <w:szCs w:val="16"/>
                  <w:rPrChange w:id="1631" w:author="Brant McNeece" w:date="2021-09-07T19:52:00Z">
                    <w:rPr>
                      <w:rFonts w:ascii="Calibri" w:eastAsia="Times New Roman" w:hAnsi="Calibri" w:cs="Calibri"/>
                      <w:color w:val="000000"/>
                      <w:sz w:val="16"/>
                      <w:szCs w:val="16"/>
                    </w:rPr>
                  </w:rPrChange>
                </w:rPr>
                <w:t>33</w:t>
              </w:r>
            </w:ins>
          </w:p>
        </w:tc>
      </w:tr>
      <w:tr w:rsidR="00256DD7" w:rsidRPr="002A3B59" w14:paraId="77E1DBA1" w14:textId="77777777" w:rsidTr="00B5391D">
        <w:trPr>
          <w:trHeight w:val="288"/>
          <w:ins w:id="1632" w:author="Brant McNeece" w:date="2021-09-07T19:41:00Z"/>
        </w:trPr>
        <w:tc>
          <w:tcPr>
            <w:tcW w:w="0" w:type="auto"/>
            <w:tcBorders>
              <w:top w:val="nil"/>
              <w:left w:val="nil"/>
              <w:bottom w:val="nil"/>
              <w:right w:val="nil"/>
            </w:tcBorders>
            <w:shd w:val="clear" w:color="auto" w:fill="auto"/>
            <w:noWrap/>
            <w:vAlign w:val="bottom"/>
            <w:hideMark/>
          </w:tcPr>
          <w:p w14:paraId="591BF95D" w14:textId="77777777" w:rsidR="00256DD7" w:rsidRPr="002A3B59" w:rsidRDefault="00256DD7" w:rsidP="00B5391D">
            <w:pPr>
              <w:jc w:val="center"/>
              <w:rPr>
                <w:ins w:id="1633" w:author="Brant McNeece" w:date="2021-09-07T19:41:00Z"/>
                <w:rFonts w:ascii="Times New Roman" w:eastAsia="Times New Roman" w:hAnsi="Times New Roman" w:cs="Times New Roman"/>
                <w:color w:val="000000"/>
                <w:sz w:val="16"/>
                <w:szCs w:val="16"/>
                <w:rPrChange w:id="1634" w:author="Brant McNeece" w:date="2021-09-07T19:52:00Z">
                  <w:rPr>
                    <w:ins w:id="163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213A496B" w14:textId="77777777" w:rsidR="00256DD7" w:rsidRPr="002A3B59" w:rsidRDefault="00256DD7" w:rsidP="00B5391D">
            <w:pPr>
              <w:jc w:val="center"/>
              <w:rPr>
                <w:ins w:id="163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41F3F2C" w14:textId="77777777" w:rsidR="00256DD7" w:rsidRPr="002A3B59" w:rsidRDefault="00256DD7" w:rsidP="00B5391D">
            <w:pPr>
              <w:jc w:val="center"/>
              <w:rPr>
                <w:ins w:id="163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DC768C1" w14:textId="77777777" w:rsidR="00256DD7" w:rsidRPr="002A3B59" w:rsidRDefault="00256DD7" w:rsidP="00B5391D">
            <w:pPr>
              <w:jc w:val="center"/>
              <w:rPr>
                <w:ins w:id="1638" w:author="Brant McNeece" w:date="2021-09-07T19:41:00Z"/>
                <w:rFonts w:ascii="Times New Roman" w:eastAsia="Times New Roman" w:hAnsi="Times New Roman" w:cs="Times New Roman"/>
                <w:color w:val="000000"/>
                <w:sz w:val="16"/>
                <w:szCs w:val="16"/>
                <w:rPrChange w:id="1639" w:author="Brant McNeece" w:date="2021-09-07T19:52:00Z">
                  <w:rPr>
                    <w:ins w:id="1640" w:author="Brant McNeece" w:date="2021-09-07T19:41:00Z"/>
                    <w:rFonts w:ascii="Calibri" w:eastAsia="Times New Roman" w:hAnsi="Calibri" w:cs="Calibri"/>
                    <w:color w:val="000000"/>
                    <w:sz w:val="16"/>
                    <w:szCs w:val="16"/>
                  </w:rPr>
                </w:rPrChange>
              </w:rPr>
            </w:pPr>
            <w:ins w:id="1641" w:author="Brant McNeece" w:date="2021-09-07T19:41:00Z">
              <w:r w:rsidRPr="002A3B59">
                <w:rPr>
                  <w:rFonts w:ascii="Times New Roman" w:eastAsia="Times New Roman" w:hAnsi="Times New Roman" w:cs="Times New Roman"/>
                  <w:color w:val="000000"/>
                  <w:sz w:val="16"/>
                  <w:szCs w:val="16"/>
                  <w:rPrChange w:id="1642"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760A91EC" w14:textId="77777777" w:rsidR="00256DD7" w:rsidRPr="002A3B59" w:rsidRDefault="00256DD7" w:rsidP="00B5391D">
            <w:pPr>
              <w:jc w:val="center"/>
              <w:rPr>
                <w:ins w:id="1643" w:author="Brant McNeece" w:date="2021-09-07T19:41:00Z"/>
                <w:rFonts w:ascii="Times New Roman" w:eastAsia="Times New Roman" w:hAnsi="Times New Roman" w:cs="Times New Roman"/>
                <w:color w:val="000000"/>
                <w:sz w:val="16"/>
                <w:szCs w:val="16"/>
                <w:rPrChange w:id="1644" w:author="Brant McNeece" w:date="2021-09-07T19:52:00Z">
                  <w:rPr>
                    <w:ins w:id="1645" w:author="Brant McNeece" w:date="2021-09-07T19:41:00Z"/>
                    <w:rFonts w:ascii="Calibri" w:eastAsia="Times New Roman" w:hAnsi="Calibri" w:cs="Calibri"/>
                    <w:color w:val="000000"/>
                    <w:sz w:val="16"/>
                    <w:szCs w:val="16"/>
                  </w:rPr>
                </w:rPrChange>
              </w:rPr>
            </w:pPr>
            <w:ins w:id="1646" w:author="Brant McNeece" w:date="2021-09-07T19:41:00Z">
              <w:r w:rsidRPr="002A3B59">
                <w:rPr>
                  <w:rFonts w:ascii="Times New Roman" w:eastAsia="Times New Roman" w:hAnsi="Times New Roman" w:cs="Times New Roman"/>
                  <w:color w:val="000000"/>
                  <w:sz w:val="16"/>
                  <w:szCs w:val="16"/>
                  <w:rPrChange w:id="1647"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0E8CF476" w14:textId="77777777" w:rsidR="00256DD7" w:rsidRPr="002A3B59" w:rsidRDefault="00256DD7" w:rsidP="00B5391D">
            <w:pPr>
              <w:jc w:val="center"/>
              <w:rPr>
                <w:ins w:id="1648" w:author="Brant McNeece" w:date="2021-09-07T19:41:00Z"/>
                <w:rFonts w:ascii="Times New Roman" w:eastAsia="Times New Roman" w:hAnsi="Times New Roman" w:cs="Times New Roman"/>
                <w:color w:val="000000"/>
                <w:sz w:val="16"/>
                <w:szCs w:val="16"/>
                <w:rPrChange w:id="1649" w:author="Brant McNeece" w:date="2021-09-07T19:52:00Z">
                  <w:rPr>
                    <w:ins w:id="1650" w:author="Brant McNeece" w:date="2021-09-07T19:41:00Z"/>
                    <w:rFonts w:ascii="Calibri" w:eastAsia="Times New Roman" w:hAnsi="Calibri" w:cs="Calibri"/>
                    <w:color w:val="000000"/>
                    <w:sz w:val="16"/>
                    <w:szCs w:val="16"/>
                  </w:rPr>
                </w:rPrChange>
              </w:rPr>
            </w:pPr>
            <w:ins w:id="1651" w:author="Brant McNeece" w:date="2021-09-07T19:41:00Z">
              <w:r w:rsidRPr="002A3B59">
                <w:rPr>
                  <w:rFonts w:ascii="Times New Roman" w:eastAsia="Times New Roman" w:hAnsi="Times New Roman" w:cs="Times New Roman"/>
                  <w:color w:val="000000"/>
                  <w:sz w:val="16"/>
                  <w:szCs w:val="16"/>
                  <w:rPrChange w:id="1652" w:author="Brant McNeece" w:date="2021-09-07T19:52:00Z">
                    <w:rPr>
                      <w:rFonts w:ascii="Calibri" w:eastAsia="Times New Roman" w:hAnsi="Calibri" w:cs="Calibri"/>
                      <w:color w:val="000000"/>
                      <w:sz w:val="16"/>
                      <w:szCs w:val="16"/>
                    </w:rPr>
                  </w:rPrChange>
                </w:rPr>
                <w:t>14.2819</w:t>
              </w:r>
            </w:ins>
          </w:p>
        </w:tc>
        <w:tc>
          <w:tcPr>
            <w:tcW w:w="0" w:type="auto"/>
            <w:tcBorders>
              <w:top w:val="nil"/>
              <w:left w:val="nil"/>
              <w:bottom w:val="nil"/>
              <w:right w:val="nil"/>
            </w:tcBorders>
            <w:shd w:val="clear" w:color="auto" w:fill="auto"/>
            <w:noWrap/>
            <w:vAlign w:val="bottom"/>
            <w:hideMark/>
          </w:tcPr>
          <w:p w14:paraId="508B11BB" w14:textId="77777777" w:rsidR="00256DD7" w:rsidRPr="002A3B59" w:rsidRDefault="00256DD7" w:rsidP="00B5391D">
            <w:pPr>
              <w:jc w:val="center"/>
              <w:rPr>
                <w:ins w:id="1653" w:author="Brant McNeece" w:date="2021-09-07T19:41:00Z"/>
                <w:rFonts w:ascii="Times New Roman" w:eastAsia="Times New Roman" w:hAnsi="Times New Roman" w:cs="Times New Roman"/>
                <w:color w:val="000000"/>
                <w:sz w:val="16"/>
                <w:szCs w:val="16"/>
                <w:rPrChange w:id="1654" w:author="Brant McNeece" w:date="2021-09-07T19:52:00Z">
                  <w:rPr>
                    <w:ins w:id="1655" w:author="Brant McNeece" w:date="2021-09-07T19:41:00Z"/>
                    <w:rFonts w:ascii="Calibri" w:eastAsia="Times New Roman" w:hAnsi="Calibri" w:cs="Calibri"/>
                    <w:color w:val="000000"/>
                    <w:sz w:val="16"/>
                    <w:szCs w:val="16"/>
                  </w:rPr>
                </w:rPrChange>
              </w:rPr>
            </w:pPr>
            <w:ins w:id="1656" w:author="Brant McNeece" w:date="2021-09-07T19:41:00Z">
              <w:r w:rsidRPr="002A3B59">
                <w:rPr>
                  <w:rFonts w:ascii="Times New Roman" w:eastAsia="Times New Roman" w:hAnsi="Times New Roman" w:cs="Times New Roman"/>
                  <w:color w:val="000000"/>
                  <w:sz w:val="16"/>
                  <w:szCs w:val="16"/>
                  <w:rPrChange w:id="1657" w:author="Brant McNeece" w:date="2021-09-07T19:52:00Z">
                    <w:rPr>
                      <w:rFonts w:ascii="Calibri" w:eastAsia="Times New Roman" w:hAnsi="Calibri" w:cs="Calibri"/>
                      <w:color w:val="000000"/>
                      <w:sz w:val="16"/>
                      <w:szCs w:val="16"/>
                    </w:rPr>
                  </w:rPrChange>
                </w:rPr>
                <w:t>-0.5055</w:t>
              </w:r>
            </w:ins>
          </w:p>
        </w:tc>
        <w:tc>
          <w:tcPr>
            <w:tcW w:w="0" w:type="auto"/>
            <w:tcBorders>
              <w:top w:val="nil"/>
              <w:left w:val="nil"/>
              <w:bottom w:val="nil"/>
              <w:right w:val="nil"/>
            </w:tcBorders>
            <w:shd w:val="clear" w:color="auto" w:fill="auto"/>
            <w:noWrap/>
            <w:vAlign w:val="bottom"/>
            <w:hideMark/>
          </w:tcPr>
          <w:p w14:paraId="02341BFD" w14:textId="77777777" w:rsidR="00256DD7" w:rsidRPr="002A3B59" w:rsidRDefault="00256DD7" w:rsidP="00B5391D">
            <w:pPr>
              <w:jc w:val="center"/>
              <w:rPr>
                <w:ins w:id="1658" w:author="Brant McNeece" w:date="2021-09-07T19:41:00Z"/>
                <w:rFonts w:ascii="Times New Roman" w:eastAsia="Times New Roman" w:hAnsi="Times New Roman" w:cs="Times New Roman"/>
                <w:color w:val="000000"/>
                <w:sz w:val="16"/>
                <w:szCs w:val="16"/>
                <w:rPrChange w:id="1659" w:author="Brant McNeece" w:date="2021-09-07T19:52:00Z">
                  <w:rPr>
                    <w:ins w:id="1660" w:author="Brant McNeece" w:date="2021-09-07T19:41:00Z"/>
                    <w:rFonts w:ascii="Calibri" w:eastAsia="Times New Roman" w:hAnsi="Calibri" w:cs="Calibri"/>
                    <w:color w:val="000000"/>
                    <w:sz w:val="16"/>
                    <w:szCs w:val="16"/>
                  </w:rPr>
                </w:rPrChange>
              </w:rPr>
            </w:pPr>
            <w:ins w:id="1661" w:author="Brant McNeece" w:date="2021-09-07T19:41:00Z">
              <w:r w:rsidRPr="002A3B59">
                <w:rPr>
                  <w:rFonts w:ascii="Times New Roman" w:eastAsia="Times New Roman" w:hAnsi="Times New Roman" w:cs="Times New Roman"/>
                  <w:color w:val="000000"/>
                  <w:sz w:val="16"/>
                  <w:szCs w:val="16"/>
                  <w:rPrChange w:id="1662" w:author="Brant McNeece" w:date="2021-09-07T19:52:00Z">
                    <w:rPr>
                      <w:rFonts w:ascii="Calibri" w:eastAsia="Times New Roman" w:hAnsi="Calibri" w:cs="Calibri"/>
                      <w:color w:val="000000"/>
                      <w:sz w:val="16"/>
                      <w:szCs w:val="16"/>
                    </w:rPr>
                  </w:rPrChange>
                </w:rPr>
                <w:t>16.0351</w:t>
              </w:r>
            </w:ins>
          </w:p>
        </w:tc>
        <w:tc>
          <w:tcPr>
            <w:tcW w:w="0" w:type="auto"/>
            <w:tcBorders>
              <w:top w:val="nil"/>
              <w:left w:val="nil"/>
              <w:bottom w:val="nil"/>
              <w:right w:val="nil"/>
            </w:tcBorders>
            <w:shd w:val="clear" w:color="auto" w:fill="auto"/>
            <w:noWrap/>
            <w:vAlign w:val="bottom"/>
            <w:hideMark/>
          </w:tcPr>
          <w:p w14:paraId="24225F5A" w14:textId="77777777" w:rsidR="00256DD7" w:rsidRPr="002A3B59" w:rsidRDefault="00256DD7" w:rsidP="00B5391D">
            <w:pPr>
              <w:jc w:val="center"/>
              <w:rPr>
                <w:ins w:id="1663" w:author="Brant McNeece" w:date="2021-09-07T19:41:00Z"/>
                <w:rFonts w:ascii="Times New Roman" w:eastAsia="Times New Roman" w:hAnsi="Times New Roman" w:cs="Times New Roman"/>
                <w:color w:val="000000"/>
                <w:sz w:val="16"/>
                <w:szCs w:val="16"/>
                <w:rPrChange w:id="1664" w:author="Brant McNeece" w:date="2021-09-07T19:52:00Z">
                  <w:rPr>
                    <w:ins w:id="1665" w:author="Brant McNeece" w:date="2021-09-07T19:41:00Z"/>
                    <w:rFonts w:ascii="Calibri" w:eastAsia="Times New Roman" w:hAnsi="Calibri" w:cs="Calibri"/>
                    <w:color w:val="000000"/>
                    <w:sz w:val="16"/>
                    <w:szCs w:val="16"/>
                  </w:rPr>
                </w:rPrChange>
              </w:rPr>
            </w:pPr>
            <w:ins w:id="1666" w:author="Brant McNeece" w:date="2021-09-07T19:41:00Z">
              <w:r w:rsidRPr="002A3B59">
                <w:rPr>
                  <w:rFonts w:ascii="Times New Roman" w:eastAsia="Times New Roman" w:hAnsi="Times New Roman" w:cs="Times New Roman"/>
                  <w:color w:val="000000"/>
                  <w:sz w:val="16"/>
                  <w:szCs w:val="16"/>
                  <w:rPrChange w:id="1667"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55B0BA24" w14:textId="77777777" w:rsidR="00256DD7" w:rsidRPr="002A3B59" w:rsidRDefault="00256DD7" w:rsidP="00B5391D">
            <w:pPr>
              <w:jc w:val="center"/>
              <w:rPr>
                <w:ins w:id="1668" w:author="Brant McNeece" w:date="2021-09-07T19:41:00Z"/>
                <w:rFonts w:ascii="Times New Roman" w:eastAsia="Times New Roman" w:hAnsi="Times New Roman" w:cs="Times New Roman"/>
                <w:color w:val="000000"/>
                <w:sz w:val="16"/>
                <w:szCs w:val="16"/>
                <w:rPrChange w:id="1669" w:author="Brant McNeece" w:date="2021-09-07T19:52:00Z">
                  <w:rPr>
                    <w:ins w:id="1670" w:author="Brant McNeece" w:date="2021-09-07T19:41:00Z"/>
                    <w:rFonts w:ascii="Calibri" w:eastAsia="Times New Roman" w:hAnsi="Calibri" w:cs="Calibri"/>
                    <w:color w:val="000000"/>
                    <w:sz w:val="16"/>
                    <w:szCs w:val="16"/>
                  </w:rPr>
                </w:rPrChange>
              </w:rPr>
            </w:pPr>
            <w:ins w:id="1671" w:author="Brant McNeece" w:date="2021-09-07T19:41:00Z">
              <w:r w:rsidRPr="002A3B59">
                <w:rPr>
                  <w:rFonts w:ascii="Times New Roman" w:eastAsia="Times New Roman" w:hAnsi="Times New Roman" w:cs="Times New Roman"/>
                  <w:color w:val="000000"/>
                  <w:sz w:val="16"/>
                  <w:szCs w:val="16"/>
                  <w:rPrChange w:id="1672" w:author="Brant McNeece" w:date="2021-09-07T19:52:00Z">
                    <w:rPr>
                      <w:rFonts w:ascii="Calibri" w:eastAsia="Times New Roman" w:hAnsi="Calibri" w:cs="Calibri"/>
                      <w:color w:val="000000"/>
                      <w:sz w:val="16"/>
                      <w:szCs w:val="16"/>
                    </w:rPr>
                  </w:rPrChange>
                </w:rPr>
                <w:t>33</w:t>
              </w:r>
            </w:ins>
          </w:p>
        </w:tc>
      </w:tr>
      <w:tr w:rsidR="00256DD7" w:rsidRPr="002A3B59" w14:paraId="6196BF29" w14:textId="77777777" w:rsidTr="00B5391D">
        <w:trPr>
          <w:trHeight w:val="288"/>
          <w:ins w:id="1673" w:author="Brant McNeece" w:date="2021-09-07T19:41:00Z"/>
        </w:trPr>
        <w:tc>
          <w:tcPr>
            <w:tcW w:w="0" w:type="auto"/>
            <w:tcBorders>
              <w:top w:val="nil"/>
              <w:left w:val="nil"/>
              <w:bottom w:val="nil"/>
              <w:right w:val="nil"/>
            </w:tcBorders>
            <w:shd w:val="clear" w:color="auto" w:fill="auto"/>
            <w:noWrap/>
            <w:vAlign w:val="bottom"/>
            <w:hideMark/>
          </w:tcPr>
          <w:p w14:paraId="2EB3A68D" w14:textId="77777777" w:rsidR="00256DD7" w:rsidRPr="002A3B59" w:rsidRDefault="00256DD7" w:rsidP="00B5391D">
            <w:pPr>
              <w:jc w:val="center"/>
              <w:rPr>
                <w:ins w:id="1674" w:author="Brant McNeece" w:date="2021-09-07T19:41:00Z"/>
                <w:rFonts w:ascii="Times New Roman" w:eastAsia="Times New Roman" w:hAnsi="Times New Roman" w:cs="Times New Roman"/>
                <w:color w:val="000000"/>
                <w:sz w:val="16"/>
                <w:szCs w:val="16"/>
                <w:rPrChange w:id="1675" w:author="Brant McNeece" w:date="2021-09-07T19:52:00Z">
                  <w:rPr>
                    <w:ins w:id="167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3D093AD3" w14:textId="77777777" w:rsidR="00256DD7" w:rsidRPr="002A3B59" w:rsidRDefault="00256DD7" w:rsidP="00B5391D">
            <w:pPr>
              <w:jc w:val="center"/>
              <w:rPr>
                <w:ins w:id="167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622950F" w14:textId="77777777" w:rsidR="00256DD7" w:rsidRPr="002A3B59" w:rsidRDefault="00256DD7" w:rsidP="00B5391D">
            <w:pPr>
              <w:jc w:val="center"/>
              <w:rPr>
                <w:ins w:id="1678"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7BD2337" w14:textId="77777777" w:rsidR="00256DD7" w:rsidRPr="002A3B59" w:rsidRDefault="00256DD7" w:rsidP="00B5391D">
            <w:pPr>
              <w:jc w:val="center"/>
              <w:rPr>
                <w:ins w:id="1679" w:author="Brant McNeece" w:date="2021-09-07T19:41:00Z"/>
                <w:rFonts w:ascii="Times New Roman" w:eastAsia="Times New Roman" w:hAnsi="Times New Roman" w:cs="Times New Roman"/>
                <w:color w:val="000000"/>
                <w:sz w:val="16"/>
                <w:szCs w:val="16"/>
                <w:rPrChange w:id="1680" w:author="Brant McNeece" w:date="2021-09-07T19:52:00Z">
                  <w:rPr>
                    <w:ins w:id="1681" w:author="Brant McNeece" w:date="2021-09-07T19:41:00Z"/>
                    <w:rFonts w:ascii="Calibri" w:eastAsia="Times New Roman" w:hAnsi="Calibri" w:cs="Calibri"/>
                    <w:color w:val="000000"/>
                    <w:sz w:val="16"/>
                    <w:szCs w:val="16"/>
                  </w:rPr>
                </w:rPrChange>
              </w:rPr>
            </w:pPr>
            <w:ins w:id="1682" w:author="Brant McNeece" w:date="2021-09-07T19:41:00Z">
              <w:r w:rsidRPr="002A3B59">
                <w:rPr>
                  <w:rFonts w:ascii="Times New Roman" w:eastAsia="Times New Roman" w:hAnsi="Times New Roman" w:cs="Times New Roman"/>
                  <w:color w:val="000000"/>
                  <w:sz w:val="16"/>
                  <w:szCs w:val="16"/>
                  <w:rPrChange w:id="1683"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4DFCA263" w14:textId="77777777" w:rsidR="00256DD7" w:rsidRPr="002A3B59" w:rsidRDefault="00256DD7" w:rsidP="00B5391D">
            <w:pPr>
              <w:jc w:val="center"/>
              <w:rPr>
                <w:ins w:id="1684" w:author="Brant McNeece" w:date="2021-09-07T19:41:00Z"/>
                <w:rFonts w:ascii="Times New Roman" w:eastAsia="Times New Roman" w:hAnsi="Times New Roman" w:cs="Times New Roman"/>
                <w:color w:val="000000"/>
                <w:sz w:val="16"/>
                <w:szCs w:val="16"/>
                <w:rPrChange w:id="1685" w:author="Brant McNeece" w:date="2021-09-07T19:52:00Z">
                  <w:rPr>
                    <w:ins w:id="1686" w:author="Brant McNeece" w:date="2021-09-07T19:41:00Z"/>
                    <w:rFonts w:ascii="Calibri" w:eastAsia="Times New Roman" w:hAnsi="Calibri" w:cs="Calibri"/>
                    <w:color w:val="000000"/>
                    <w:sz w:val="16"/>
                    <w:szCs w:val="16"/>
                  </w:rPr>
                </w:rPrChange>
              </w:rPr>
            </w:pPr>
            <w:ins w:id="1687" w:author="Brant McNeece" w:date="2021-09-07T19:41:00Z">
              <w:r w:rsidRPr="002A3B59">
                <w:rPr>
                  <w:rFonts w:ascii="Times New Roman" w:eastAsia="Times New Roman" w:hAnsi="Times New Roman" w:cs="Times New Roman"/>
                  <w:color w:val="000000"/>
                  <w:sz w:val="16"/>
                  <w:szCs w:val="16"/>
                  <w:rPrChange w:id="1688"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6FEE8CA6" w14:textId="77777777" w:rsidR="00256DD7" w:rsidRPr="002A3B59" w:rsidRDefault="00256DD7" w:rsidP="00B5391D">
            <w:pPr>
              <w:jc w:val="center"/>
              <w:rPr>
                <w:ins w:id="1689" w:author="Brant McNeece" w:date="2021-09-07T19:41:00Z"/>
                <w:rFonts w:ascii="Times New Roman" w:eastAsia="Times New Roman" w:hAnsi="Times New Roman" w:cs="Times New Roman"/>
                <w:color w:val="000000"/>
                <w:sz w:val="16"/>
                <w:szCs w:val="16"/>
                <w:rPrChange w:id="1690" w:author="Brant McNeece" w:date="2021-09-07T19:52:00Z">
                  <w:rPr>
                    <w:ins w:id="1691" w:author="Brant McNeece" w:date="2021-09-07T19:41:00Z"/>
                    <w:rFonts w:ascii="Calibri" w:eastAsia="Times New Roman" w:hAnsi="Calibri" w:cs="Calibri"/>
                    <w:color w:val="000000"/>
                    <w:sz w:val="16"/>
                    <w:szCs w:val="16"/>
                  </w:rPr>
                </w:rPrChange>
              </w:rPr>
            </w:pPr>
            <w:ins w:id="1692" w:author="Brant McNeece" w:date="2021-09-07T19:41:00Z">
              <w:r w:rsidRPr="002A3B59">
                <w:rPr>
                  <w:rFonts w:ascii="Times New Roman" w:eastAsia="Times New Roman" w:hAnsi="Times New Roman" w:cs="Times New Roman"/>
                  <w:color w:val="000000"/>
                  <w:sz w:val="16"/>
                  <w:szCs w:val="16"/>
                  <w:rPrChange w:id="1693" w:author="Brant McNeece" w:date="2021-09-07T19:52:00Z">
                    <w:rPr>
                      <w:rFonts w:ascii="Calibri" w:eastAsia="Times New Roman" w:hAnsi="Calibri" w:cs="Calibri"/>
                      <w:color w:val="000000"/>
                      <w:sz w:val="16"/>
                      <w:szCs w:val="16"/>
                    </w:rPr>
                  </w:rPrChange>
                </w:rPr>
                <w:t>14.1104</w:t>
              </w:r>
            </w:ins>
          </w:p>
        </w:tc>
        <w:tc>
          <w:tcPr>
            <w:tcW w:w="0" w:type="auto"/>
            <w:tcBorders>
              <w:top w:val="nil"/>
              <w:left w:val="nil"/>
              <w:bottom w:val="nil"/>
              <w:right w:val="nil"/>
            </w:tcBorders>
            <w:shd w:val="clear" w:color="auto" w:fill="auto"/>
            <w:noWrap/>
            <w:vAlign w:val="bottom"/>
            <w:hideMark/>
          </w:tcPr>
          <w:p w14:paraId="2D96B098" w14:textId="77777777" w:rsidR="00256DD7" w:rsidRPr="002A3B59" w:rsidRDefault="00256DD7" w:rsidP="00B5391D">
            <w:pPr>
              <w:jc w:val="center"/>
              <w:rPr>
                <w:ins w:id="1694" w:author="Brant McNeece" w:date="2021-09-07T19:41:00Z"/>
                <w:rFonts w:ascii="Times New Roman" w:eastAsia="Times New Roman" w:hAnsi="Times New Roman" w:cs="Times New Roman"/>
                <w:color w:val="000000"/>
                <w:sz w:val="16"/>
                <w:szCs w:val="16"/>
                <w:rPrChange w:id="1695" w:author="Brant McNeece" w:date="2021-09-07T19:52:00Z">
                  <w:rPr>
                    <w:ins w:id="1696" w:author="Brant McNeece" w:date="2021-09-07T19:41:00Z"/>
                    <w:rFonts w:ascii="Calibri" w:eastAsia="Times New Roman" w:hAnsi="Calibri" w:cs="Calibri"/>
                    <w:color w:val="000000"/>
                    <w:sz w:val="16"/>
                    <w:szCs w:val="16"/>
                  </w:rPr>
                </w:rPrChange>
              </w:rPr>
            </w:pPr>
            <w:ins w:id="1697" w:author="Brant McNeece" w:date="2021-09-07T19:41:00Z">
              <w:r w:rsidRPr="002A3B59">
                <w:rPr>
                  <w:rFonts w:ascii="Times New Roman" w:eastAsia="Times New Roman" w:hAnsi="Times New Roman" w:cs="Times New Roman"/>
                  <w:color w:val="000000"/>
                  <w:sz w:val="16"/>
                  <w:szCs w:val="16"/>
                  <w:rPrChange w:id="1698" w:author="Brant McNeece" w:date="2021-09-07T19:52:00Z">
                    <w:rPr>
                      <w:rFonts w:ascii="Calibri" w:eastAsia="Times New Roman" w:hAnsi="Calibri" w:cs="Calibri"/>
                      <w:color w:val="000000"/>
                      <w:sz w:val="16"/>
                      <w:szCs w:val="16"/>
                    </w:rPr>
                  </w:rPrChange>
                </w:rPr>
                <w:t>-0.4764</w:t>
              </w:r>
            </w:ins>
          </w:p>
        </w:tc>
        <w:tc>
          <w:tcPr>
            <w:tcW w:w="0" w:type="auto"/>
            <w:tcBorders>
              <w:top w:val="nil"/>
              <w:left w:val="nil"/>
              <w:bottom w:val="nil"/>
              <w:right w:val="nil"/>
            </w:tcBorders>
            <w:shd w:val="clear" w:color="auto" w:fill="auto"/>
            <w:noWrap/>
            <w:vAlign w:val="bottom"/>
            <w:hideMark/>
          </w:tcPr>
          <w:p w14:paraId="09018D77" w14:textId="77777777" w:rsidR="00256DD7" w:rsidRPr="002A3B59" w:rsidRDefault="00256DD7" w:rsidP="00B5391D">
            <w:pPr>
              <w:jc w:val="center"/>
              <w:rPr>
                <w:ins w:id="1699" w:author="Brant McNeece" w:date="2021-09-07T19:41:00Z"/>
                <w:rFonts w:ascii="Times New Roman" w:eastAsia="Times New Roman" w:hAnsi="Times New Roman" w:cs="Times New Roman"/>
                <w:color w:val="000000"/>
                <w:sz w:val="16"/>
                <w:szCs w:val="16"/>
                <w:rPrChange w:id="1700" w:author="Brant McNeece" w:date="2021-09-07T19:52:00Z">
                  <w:rPr>
                    <w:ins w:id="1701" w:author="Brant McNeece" w:date="2021-09-07T19:41:00Z"/>
                    <w:rFonts w:ascii="Calibri" w:eastAsia="Times New Roman" w:hAnsi="Calibri" w:cs="Calibri"/>
                    <w:color w:val="000000"/>
                    <w:sz w:val="16"/>
                    <w:szCs w:val="16"/>
                  </w:rPr>
                </w:rPrChange>
              </w:rPr>
            </w:pPr>
            <w:ins w:id="1702" w:author="Brant McNeece" w:date="2021-09-07T19:41:00Z">
              <w:r w:rsidRPr="002A3B59">
                <w:rPr>
                  <w:rFonts w:ascii="Times New Roman" w:eastAsia="Times New Roman" w:hAnsi="Times New Roman" w:cs="Times New Roman"/>
                  <w:color w:val="000000"/>
                  <w:sz w:val="16"/>
                  <w:szCs w:val="16"/>
                  <w:rPrChange w:id="1703" w:author="Brant McNeece" w:date="2021-09-07T19:52:00Z">
                    <w:rPr>
                      <w:rFonts w:ascii="Calibri" w:eastAsia="Times New Roman" w:hAnsi="Calibri" w:cs="Calibri"/>
                      <w:color w:val="000000"/>
                      <w:sz w:val="16"/>
                      <w:szCs w:val="16"/>
                    </w:rPr>
                  </w:rPrChange>
                </w:rPr>
                <w:t>23.9333</w:t>
              </w:r>
            </w:ins>
          </w:p>
        </w:tc>
        <w:tc>
          <w:tcPr>
            <w:tcW w:w="0" w:type="auto"/>
            <w:tcBorders>
              <w:top w:val="nil"/>
              <w:left w:val="nil"/>
              <w:bottom w:val="nil"/>
              <w:right w:val="nil"/>
            </w:tcBorders>
            <w:shd w:val="clear" w:color="auto" w:fill="auto"/>
            <w:noWrap/>
            <w:vAlign w:val="bottom"/>
            <w:hideMark/>
          </w:tcPr>
          <w:p w14:paraId="1B9CC455" w14:textId="77777777" w:rsidR="00256DD7" w:rsidRPr="002A3B59" w:rsidRDefault="00256DD7" w:rsidP="00B5391D">
            <w:pPr>
              <w:jc w:val="center"/>
              <w:rPr>
                <w:ins w:id="1704" w:author="Brant McNeece" w:date="2021-09-07T19:41:00Z"/>
                <w:rFonts w:ascii="Times New Roman" w:eastAsia="Times New Roman" w:hAnsi="Times New Roman" w:cs="Times New Roman"/>
                <w:color w:val="000000"/>
                <w:sz w:val="16"/>
                <w:szCs w:val="16"/>
                <w:rPrChange w:id="1705" w:author="Brant McNeece" w:date="2021-09-07T19:52:00Z">
                  <w:rPr>
                    <w:ins w:id="1706" w:author="Brant McNeece" w:date="2021-09-07T19:41:00Z"/>
                    <w:rFonts w:ascii="Calibri" w:eastAsia="Times New Roman" w:hAnsi="Calibri" w:cs="Calibri"/>
                    <w:color w:val="000000"/>
                    <w:sz w:val="16"/>
                    <w:szCs w:val="16"/>
                  </w:rPr>
                </w:rPrChange>
              </w:rPr>
            </w:pPr>
            <w:ins w:id="1707" w:author="Brant McNeece" w:date="2021-09-07T19:41:00Z">
              <w:r w:rsidRPr="002A3B59">
                <w:rPr>
                  <w:rFonts w:ascii="Times New Roman" w:eastAsia="Times New Roman" w:hAnsi="Times New Roman" w:cs="Times New Roman"/>
                  <w:color w:val="000000"/>
                  <w:sz w:val="16"/>
                  <w:szCs w:val="16"/>
                  <w:rPrChange w:id="1708" w:author="Brant McNeece" w:date="2021-09-07T19:52:00Z">
                    <w:rPr>
                      <w:rFonts w:ascii="Calibri" w:eastAsia="Times New Roman" w:hAnsi="Calibri" w:cs="Calibri"/>
                      <w:color w:val="000000"/>
                      <w:sz w:val="16"/>
                      <w:szCs w:val="16"/>
                    </w:rPr>
                  </w:rPrChange>
                </w:rPr>
                <w:t>OH17</w:t>
              </w:r>
            </w:ins>
          </w:p>
        </w:tc>
        <w:tc>
          <w:tcPr>
            <w:tcW w:w="0" w:type="auto"/>
            <w:tcBorders>
              <w:top w:val="nil"/>
              <w:left w:val="nil"/>
              <w:bottom w:val="nil"/>
              <w:right w:val="nil"/>
            </w:tcBorders>
            <w:shd w:val="clear" w:color="auto" w:fill="auto"/>
            <w:noWrap/>
            <w:vAlign w:val="bottom"/>
            <w:hideMark/>
          </w:tcPr>
          <w:p w14:paraId="6824A9E6" w14:textId="77777777" w:rsidR="00256DD7" w:rsidRPr="002A3B59" w:rsidRDefault="00256DD7" w:rsidP="00B5391D">
            <w:pPr>
              <w:jc w:val="center"/>
              <w:rPr>
                <w:ins w:id="1709" w:author="Brant McNeece" w:date="2021-09-07T19:41:00Z"/>
                <w:rFonts w:ascii="Times New Roman" w:eastAsia="Times New Roman" w:hAnsi="Times New Roman" w:cs="Times New Roman"/>
                <w:color w:val="000000"/>
                <w:sz w:val="16"/>
                <w:szCs w:val="16"/>
                <w:rPrChange w:id="1710" w:author="Brant McNeece" w:date="2021-09-07T19:52:00Z">
                  <w:rPr>
                    <w:ins w:id="1711" w:author="Brant McNeece" w:date="2021-09-07T19:41:00Z"/>
                    <w:rFonts w:ascii="Calibri" w:eastAsia="Times New Roman" w:hAnsi="Calibri" w:cs="Calibri"/>
                    <w:color w:val="000000"/>
                    <w:sz w:val="16"/>
                    <w:szCs w:val="16"/>
                  </w:rPr>
                </w:rPrChange>
              </w:rPr>
            </w:pPr>
            <w:ins w:id="1712" w:author="Brant McNeece" w:date="2021-09-07T19:41:00Z">
              <w:r w:rsidRPr="002A3B59">
                <w:rPr>
                  <w:rFonts w:ascii="Times New Roman" w:eastAsia="Times New Roman" w:hAnsi="Times New Roman" w:cs="Times New Roman"/>
                  <w:color w:val="000000"/>
                  <w:sz w:val="16"/>
                  <w:szCs w:val="16"/>
                  <w:rPrChange w:id="1713" w:author="Brant McNeece" w:date="2021-09-07T19:52:00Z">
                    <w:rPr>
                      <w:rFonts w:ascii="Calibri" w:eastAsia="Times New Roman" w:hAnsi="Calibri" w:cs="Calibri"/>
                      <w:color w:val="000000"/>
                      <w:sz w:val="16"/>
                      <w:szCs w:val="16"/>
                    </w:rPr>
                  </w:rPrChange>
                </w:rPr>
                <w:t>33</w:t>
              </w:r>
            </w:ins>
          </w:p>
        </w:tc>
      </w:tr>
      <w:tr w:rsidR="00256DD7" w:rsidRPr="002A3B59" w14:paraId="5FA4AEF0" w14:textId="77777777" w:rsidTr="00B5391D">
        <w:trPr>
          <w:trHeight w:val="288"/>
          <w:ins w:id="1714" w:author="Brant McNeece" w:date="2021-09-07T19:41:00Z"/>
        </w:trPr>
        <w:tc>
          <w:tcPr>
            <w:tcW w:w="0" w:type="auto"/>
            <w:tcBorders>
              <w:top w:val="nil"/>
              <w:left w:val="nil"/>
              <w:bottom w:val="nil"/>
              <w:right w:val="nil"/>
            </w:tcBorders>
            <w:shd w:val="clear" w:color="auto" w:fill="auto"/>
            <w:noWrap/>
            <w:vAlign w:val="bottom"/>
            <w:hideMark/>
          </w:tcPr>
          <w:p w14:paraId="6F30633B" w14:textId="77777777" w:rsidR="00256DD7" w:rsidRPr="002A3B59" w:rsidRDefault="00256DD7" w:rsidP="00B5391D">
            <w:pPr>
              <w:jc w:val="center"/>
              <w:rPr>
                <w:ins w:id="1715" w:author="Brant McNeece" w:date="2021-09-07T19:41:00Z"/>
                <w:rFonts w:ascii="Times New Roman" w:eastAsia="Times New Roman" w:hAnsi="Times New Roman" w:cs="Times New Roman"/>
                <w:color w:val="000000"/>
                <w:sz w:val="16"/>
                <w:szCs w:val="16"/>
                <w:rPrChange w:id="1716" w:author="Brant McNeece" w:date="2021-09-07T19:52:00Z">
                  <w:rPr>
                    <w:ins w:id="1717"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2E5BB862" w14:textId="77777777" w:rsidR="00256DD7" w:rsidRPr="002A3B59" w:rsidRDefault="00256DD7" w:rsidP="00B5391D">
            <w:pPr>
              <w:jc w:val="center"/>
              <w:rPr>
                <w:ins w:id="1718"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FBD5B73" w14:textId="77777777" w:rsidR="00256DD7" w:rsidRPr="002A3B59" w:rsidRDefault="00256DD7" w:rsidP="00B5391D">
            <w:pPr>
              <w:jc w:val="center"/>
              <w:rPr>
                <w:ins w:id="1719"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6E6A0811" w14:textId="77777777" w:rsidR="00256DD7" w:rsidRPr="002A3B59" w:rsidRDefault="00256DD7" w:rsidP="00B5391D">
            <w:pPr>
              <w:jc w:val="center"/>
              <w:rPr>
                <w:ins w:id="1720" w:author="Brant McNeece" w:date="2021-09-07T19:41:00Z"/>
                <w:rFonts w:ascii="Times New Roman" w:eastAsia="Times New Roman" w:hAnsi="Times New Roman" w:cs="Times New Roman"/>
                <w:color w:val="000000"/>
                <w:sz w:val="16"/>
                <w:szCs w:val="16"/>
                <w:rPrChange w:id="1721" w:author="Brant McNeece" w:date="2021-09-07T19:52:00Z">
                  <w:rPr>
                    <w:ins w:id="1722" w:author="Brant McNeece" w:date="2021-09-07T19:41:00Z"/>
                    <w:rFonts w:ascii="Calibri" w:eastAsia="Times New Roman" w:hAnsi="Calibri" w:cs="Calibri"/>
                    <w:color w:val="000000"/>
                    <w:sz w:val="16"/>
                    <w:szCs w:val="16"/>
                  </w:rPr>
                </w:rPrChange>
              </w:rPr>
            </w:pPr>
            <w:ins w:id="1723" w:author="Brant McNeece" w:date="2021-09-07T19:41:00Z">
              <w:r w:rsidRPr="002A3B59">
                <w:rPr>
                  <w:rFonts w:ascii="Times New Roman" w:eastAsia="Times New Roman" w:hAnsi="Times New Roman" w:cs="Times New Roman"/>
                  <w:color w:val="000000"/>
                  <w:sz w:val="16"/>
                  <w:szCs w:val="16"/>
                  <w:rPrChange w:id="1724" w:author="Brant McNeece" w:date="2021-09-07T19:52:00Z">
                    <w:rPr>
                      <w:rFonts w:ascii="Calibri" w:eastAsia="Times New Roman" w:hAnsi="Calibri" w:cs="Calibri"/>
                      <w:color w:val="000000"/>
                      <w:sz w:val="16"/>
                      <w:szCs w:val="16"/>
                    </w:rPr>
                  </w:rPrChange>
                </w:rPr>
                <w:t>35.51 - 38.61</w:t>
              </w:r>
            </w:ins>
          </w:p>
        </w:tc>
        <w:tc>
          <w:tcPr>
            <w:tcW w:w="0" w:type="auto"/>
            <w:tcBorders>
              <w:top w:val="nil"/>
              <w:left w:val="nil"/>
              <w:bottom w:val="nil"/>
              <w:right w:val="nil"/>
            </w:tcBorders>
            <w:shd w:val="clear" w:color="auto" w:fill="auto"/>
            <w:noWrap/>
            <w:vAlign w:val="bottom"/>
            <w:hideMark/>
          </w:tcPr>
          <w:p w14:paraId="74C46457" w14:textId="77777777" w:rsidR="00256DD7" w:rsidRPr="002A3B59" w:rsidRDefault="00256DD7" w:rsidP="00B5391D">
            <w:pPr>
              <w:jc w:val="center"/>
              <w:rPr>
                <w:ins w:id="1725" w:author="Brant McNeece" w:date="2021-09-07T19:41:00Z"/>
                <w:rFonts w:ascii="Times New Roman" w:eastAsia="Times New Roman" w:hAnsi="Times New Roman" w:cs="Times New Roman"/>
                <w:color w:val="000000"/>
                <w:sz w:val="16"/>
                <w:szCs w:val="16"/>
                <w:rPrChange w:id="1726" w:author="Brant McNeece" w:date="2021-09-07T19:52:00Z">
                  <w:rPr>
                    <w:ins w:id="1727" w:author="Brant McNeece" w:date="2021-09-07T19:41:00Z"/>
                    <w:rFonts w:ascii="Calibri" w:eastAsia="Times New Roman" w:hAnsi="Calibri" w:cs="Calibri"/>
                    <w:color w:val="000000"/>
                    <w:sz w:val="16"/>
                    <w:szCs w:val="16"/>
                  </w:rPr>
                </w:rPrChange>
              </w:rPr>
            </w:pPr>
            <w:ins w:id="1728" w:author="Brant McNeece" w:date="2021-09-07T19:41:00Z">
              <w:r w:rsidRPr="002A3B59">
                <w:rPr>
                  <w:rFonts w:ascii="Times New Roman" w:eastAsia="Times New Roman" w:hAnsi="Times New Roman" w:cs="Times New Roman"/>
                  <w:color w:val="000000"/>
                  <w:sz w:val="16"/>
                  <w:szCs w:val="16"/>
                  <w:rPrChange w:id="1729" w:author="Brant McNeece" w:date="2021-09-07T19:52:00Z">
                    <w:rPr>
                      <w:rFonts w:ascii="Calibri" w:eastAsia="Times New Roman" w:hAnsi="Calibri" w:cs="Calibri"/>
                      <w:color w:val="000000"/>
                      <w:sz w:val="16"/>
                      <w:szCs w:val="16"/>
                    </w:rPr>
                  </w:rPrChange>
                </w:rPr>
                <w:t>Gm20_8185857-Gm20_32603292</w:t>
              </w:r>
            </w:ins>
          </w:p>
        </w:tc>
        <w:tc>
          <w:tcPr>
            <w:tcW w:w="0" w:type="auto"/>
            <w:tcBorders>
              <w:top w:val="nil"/>
              <w:left w:val="nil"/>
              <w:bottom w:val="nil"/>
              <w:right w:val="nil"/>
            </w:tcBorders>
            <w:shd w:val="clear" w:color="auto" w:fill="auto"/>
            <w:noWrap/>
            <w:vAlign w:val="bottom"/>
            <w:hideMark/>
          </w:tcPr>
          <w:p w14:paraId="2D4A5AAA" w14:textId="77777777" w:rsidR="00256DD7" w:rsidRPr="002A3B59" w:rsidRDefault="00256DD7" w:rsidP="00B5391D">
            <w:pPr>
              <w:jc w:val="center"/>
              <w:rPr>
                <w:ins w:id="1730" w:author="Brant McNeece" w:date="2021-09-07T19:41:00Z"/>
                <w:rFonts w:ascii="Times New Roman" w:eastAsia="Times New Roman" w:hAnsi="Times New Roman" w:cs="Times New Roman"/>
                <w:color w:val="000000"/>
                <w:sz w:val="16"/>
                <w:szCs w:val="16"/>
                <w:rPrChange w:id="1731" w:author="Brant McNeece" w:date="2021-09-07T19:52:00Z">
                  <w:rPr>
                    <w:ins w:id="1732" w:author="Brant McNeece" w:date="2021-09-07T19:41:00Z"/>
                    <w:rFonts w:ascii="Calibri" w:eastAsia="Times New Roman" w:hAnsi="Calibri" w:cs="Calibri"/>
                    <w:color w:val="000000"/>
                    <w:sz w:val="16"/>
                    <w:szCs w:val="16"/>
                  </w:rPr>
                </w:rPrChange>
              </w:rPr>
            </w:pPr>
            <w:ins w:id="1733" w:author="Brant McNeece" w:date="2021-09-07T19:41:00Z">
              <w:r w:rsidRPr="002A3B59">
                <w:rPr>
                  <w:rFonts w:ascii="Times New Roman" w:eastAsia="Times New Roman" w:hAnsi="Times New Roman" w:cs="Times New Roman"/>
                  <w:color w:val="000000"/>
                  <w:sz w:val="16"/>
                  <w:szCs w:val="16"/>
                  <w:rPrChange w:id="1734" w:author="Brant McNeece" w:date="2021-09-07T19:52:00Z">
                    <w:rPr>
                      <w:rFonts w:ascii="Calibri" w:eastAsia="Times New Roman" w:hAnsi="Calibri" w:cs="Calibri"/>
                      <w:color w:val="000000"/>
                      <w:sz w:val="16"/>
                      <w:szCs w:val="16"/>
                    </w:rPr>
                  </w:rPrChange>
                </w:rPr>
                <w:t>2.5661</w:t>
              </w:r>
            </w:ins>
          </w:p>
        </w:tc>
        <w:tc>
          <w:tcPr>
            <w:tcW w:w="0" w:type="auto"/>
            <w:tcBorders>
              <w:top w:val="nil"/>
              <w:left w:val="nil"/>
              <w:bottom w:val="nil"/>
              <w:right w:val="nil"/>
            </w:tcBorders>
            <w:shd w:val="clear" w:color="auto" w:fill="auto"/>
            <w:noWrap/>
            <w:vAlign w:val="bottom"/>
            <w:hideMark/>
          </w:tcPr>
          <w:p w14:paraId="1884E561" w14:textId="77777777" w:rsidR="00256DD7" w:rsidRPr="002A3B59" w:rsidRDefault="00256DD7" w:rsidP="00B5391D">
            <w:pPr>
              <w:jc w:val="center"/>
              <w:rPr>
                <w:ins w:id="1735" w:author="Brant McNeece" w:date="2021-09-07T19:41:00Z"/>
                <w:rFonts w:ascii="Times New Roman" w:eastAsia="Times New Roman" w:hAnsi="Times New Roman" w:cs="Times New Roman"/>
                <w:color w:val="000000"/>
                <w:sz w:val="16"/>
                <w:szCs w:val="16"/>
                <w:rPrChange w:id="1736" w:author="Brant McNeece" w:date="2021-09-07T19:52:00Z">
                  <w:rPr>
                    <w:ins w:id="1737" w:author="Brant McNeece" w:date="2021-09-07T19:41:00Z"/>
                    <w:rFonts w:ascii="Calibri" w:eastAsia="Times New Roman" w:hAnsi="Calibri" w:cs="Calibri"/>
                    <w:color w:val="000000"/>
                    <w:sz w:val="16"/>
                    <w:szCs w:val="16"/>
                  </w:rPr>
                </w:rPrChange>
              </w:rPr>
            </w:pPr>
            <w:ins w:id="1738" w:author="Brant McNeece" w:date="2021-09-07T19:41:00Z">
              <w:r w:rsidRPr="002A3B59">
                <w:rPr>
                  <w:rFonts w:ascii="Times New Roman" w:eastAsia="Times New Roman" w:hAnsi="Times New Roman" w:cs="Times New Roman"/>
                  <w:color w:val="000000"/>
                  <w:sz w:val="16"/>
                  <w:szCs w:val="16"/>
                  <w:rPrChange w:id="1739" w:author="Brant McNeece" w:date="2021-09-07T19:52:00Z">
                    <w:rPr>
                      <w:rFonts w:ascii="Calibri" w:eastAsia="Times New Roman" w:hAnsi="Calibri" w:cs="Calibri"/>
                      <w:color w:val="000000"/>
                      <w:sz w:val="16"/>
                      <w:szCs w:val="16"/>
                    </w:rPr>
                  </w:rPrChange>
                </w:rPr>
                <w:t>-0.3345</w:t>
              </w:r>
            </w:ins>
          </w:p>
        </w:tc>
        <w:tc>
          <w:tcPr>
            <w:tcW w:w="0" w:type="auto"/>
            <w:tcBorders>
              <w:top w:val="nil"/>
              <w:left w:val="nil"/>
              <w:bottom w:val="nil"/>
              <w:right w:val="nil"/>
            </w:tcBorders>
            <w:shd w:val="clear" w:color="auto" w:fill="auto"/>
            <w:noWrap/>
            <w:vAlign w:val="bottom"/>
            <w:hideMark/>
          </w:tcPr>
          <w:p w14:paraId="3D6087DD" w14:textId="77777777" w:rsidR="00256DD7" w:rsidRPr="002A3B59" w:rsidRDefault="00256DD7" w:rsidP="00B5391D">
            <w:pPr>
              <w:jc w:val="center"/>
              <w:rPr>
                <w:ins w:id="1740" w:author="Brant McNeece" w:date="2021-09-07T19:41:00Z"/>
                <w:rFonts w:ascii="Times New Roman" w:eastAsia="Times New Roman" w:hAnsi="Times New Roman" w:cs="Times New Roman"/>
                <w:color w:val="000000"/>
                <w:sz w:val="16"/>
                <w:szCs w:val="16"/>
                <w:rPrChange w:id="1741" w:author="Brant McNeece" w:date="2021-09-07T19:52:00Z">
                  <w:rPr>
                    <w:ins w:id="1742" w:author="Brant McNeece" w:date="2021-09-07T19:41:00Z"/>
                    <w:rFonts w:ascii="Calibri" w:eastAsia="Times New Roman" w:hAnsi="Calibri" w:cs="Calibri"/>
                    <w:color w:val="000000"/>
                    <w:sz w:val="16"/>
                    <w:szCs w:val="16"/>
                  </w:rPr>
                </w:rPrChange>
              </w:rPr>
            </w:pPr>
            <w:ins w:id="1743" w:author="Brant McNeece" w:date="2021-09-07T19:41:00Z">
              <w:r w:rsidRPr="002A3B59">
                <w:rPr>
                  <w:rFonts w:ascii="Times New Roman" w:eastAsia="Times New Roman" w:hAnsi="Times New Roman" w:cs="Times New Roman"/>
                  <w:color w:val="000000"/>
                  <w:sz w:val="16"/>
                  <w:szCs w:val="16"/>
                  <w:rPrChange w:id="1744" w:author="Brant McNeece" w:date="2021-09-07T19:52:00Z">
                    <w:rPr>
                      <w:rFonts w:ascii="Calibri" w:eastAsia="Times New Roman" w:hAnsi="Calibri" w:cs="Calibri"/>
                      <w:color w:val="000000"/>
                      <w:sz w:val="16"/>
                      <w:szCs w:val="16"/>
                    </w:rPr>
                  </w:rPrChange>
                </w:rPr>
                <w:t>9.767</w:t>
              </w:r>
            </w:ins>
          </w:p>
        </w:tc>
        <w:tc>
          <w:tcPr>
            <w:tcW w:w="0" w:type="auto"/>
            <w:tcBorders>
              <w:top w:val="nil"/>
              <w:left w:val="nil"/>
              <w:bottom w:val="nil"/>
              <w:right w:val="nil"/>
            </w:tcBorders>
            <w:shd w:val="clear" w:color="auto" w:fill="auto"/>
            <w:noWrap/>
            <w:vAlign w:val="bottom"/>
            <w:hideMark/>
          </w:tcPr>
          <w:p w14:paraId="3B490A05" w14:textId="77777777" w:rsidR="00256DD7" w:rsidRPr="002A3B59" w:rsidRDefault="00256DD7" w:rsidP="00B5391D">
            <w:pPr>
              <w:jc w:val="center"/>
              <w:rPr>
                <w:ins w:id="1745" w:author="Brant McNeece" w:date="2021-09-07T19:41:00Z"/>
                <w:rFonts w:ascii="Times New Roman" w:eastAsia="Times New Roman" w:hAnsi="Times New Roman" w:cs="Times New Roman"/>
                <w:color w:val="000000"/>
                <w:sz w:val="16"/>
                <w:szCs w:val="16"/>
                <w:rPrChange w:id="1746" w:author="Brant McNeece" w:date="2021-09-07T19:52:00Z">
                  <w:rPr>
                    <w:ins w:id="1747" w:author="Brant McNeece" w:date="2021-09-07T19:41:00Z"/>
                    <w:rFonts w:ascii="Calibri" w:eastAsia="Times New Roman" w:hAnsi="Calibri" w:cs="Calibri"/>
                    <w:color w:val="000000"/>
                    <w:sz w:val="16"/>
                    <w:szCs w:val="16"/>
                  </w:rPr>
                </w:rPrChange>
              </w:rPr>
            </w:pPr>
            <w:ins w:id="1748" w:author="Brant McNeece" w:date="2021-09-07T19:41:00Z">
              <w:r w:rsidRPr="002A3B59">
                <w:rPr>
                  <w:rFonts w:ascii="Times New Roman" w:eastAsia="Times New Roman" w:hAnsi="Times New Roman" w:cs="Times New Roman"/>
                  <w:color w:val="000000"/>
                  <w:sz w:val="16"/>
                  <w:szCs w:val="16"/>
                  <w:rPrChange w:id="1749"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7C122865" w14:textId="77777777" w:rsidR="00256DD7" w:rsidRPr="002A3B59" w:rsidRDefault="00256DD7" w:rsidP="00B5391D">
            <w:pPr>
              <w:jc w:val="center"/>
              <w:rPr>
                <w:ins w:id="1750" w:author="Brant McNeece" w:date="2021-09-07T19:41:00Z"/>
                <w:rFonts w:ascii="Times New Roman" w:eastAsia="Times New Roman" w:hAnsi="Times New Roman" w:cs="Times New Roman"/>
                <w:color w:val="000000"/>
                <w:sz w:val="16"/>
                <w:szCs w:val="16"/>
                <w:rPrChange w:id="1751" w:author="Brant McNeece" w:date="2021-09-07T19:52:00Z">
                  <w:rPr>
                    <w:ins w:id="1752" w:author="Brant McNeece" w:date="2021-09-07T19:41:00Z"/>
                    <w:rFonts w:ascii="Calibri" w:eastAsia="Times New Roman" w:hAnsi="Calibri" w:cs="Calibri"/>
                    <w:color w:val="000000"/>
                    <w:sz w:val="16"/>
                    <w:szCs w:val="16"/>
                  </w:rPr>
                </w:rPrChange>
              </w:rPr>
            </w:pPr>
            <w:ins w:id="1753" w:author="Brant McNeece" w:date="2021-09-07T19:41:00Z">
              <w:r w:rsidRPr="002A3B59">
                <w:rPr>
                  <w:rFonts w:ascii="Times New Roman" w:eastAsia="Times New Roman" w:hAnsi="Times New Roman" w:cs="Times New Roman"/>
                  <w:color w:val="000000"/>
                  <w:sz w:val="16"/>
                  <w:szCs w:val="16"/>
                  <w:rPrChange w:id="1754" w:author="Brant McNeece" w:date="2021-09-07T19:52:00Z">
                    <w:rPr>
                      <w:rFonts w:ascii="Calibri" w:eastAsia="Times New Roman" w:hAnsi="Calibri" w:cs="Calibri"/>
                      <w:color w:val="000000"/>
                      <w:sz w:val="16"/>
                      <w:szCs w:val="16"/>
                    </w:rPr>
                  </w:rPrChange>
                </w:rPr>
                <w:t>34</w:t>
              </w:r>
            </w:ins>
          </w:p>
        </w:tc>
      </w:tr>
      <w:tr w:rsidR="00256DD7" w:rsidRPr="002A3B59" w14:paraId="6BFF095E" w14:textId="77777777" w:rsidTr="00B5391D">
        <w:trPr>
          <w:trHeight w:val="288"/>
          <w:ins w:id="1755" w:author="Brant McNeece" w:date="2021-09-07T19:41:00Z"/>
        </w:trPr>
        <w:tc>
          <w:tcPr>
            <w:tcW w:w="0" w:type="auto"/>
            <w:tcBorders>
              <w:top w:val="nil"/>
              <w:left w:val="nil"/>
              <w:bottom w:val="nil"/>
              <w:right w:val="nil"/>
            </w:tcBorders>
            <w:shd w:val="clear" w:color="auto" w:fill="auto"/>
            <w:noWrap/>
            <w:vAlign w:val="bottom"/>
            <w:hideMark/>
          </w:tcPr>
          <w:p w14:paraId="4BD81DF4" w14:textId="77777777" w:rsidR="00256DD7" w:rsidRPr="002A3B59" w:rsidRDefault="00256DD7" w:rsidP="00B5391D">
            <w:pPr>
              <w:jc w:val="center"/>
              <w:rPr>
                <w:ins w:id="1756" w:author="Brant McNeece" w:date="2021-09-07T19:41:00Z"/>
                <w:rFonts w:ascii="Times New Roman" w:eastAsia="Times New Roman" w:hAnsi="Times New Roman" w:cs="Times New Roman"/>
                <w:color w:val="000000"/>
                <w:sz w:val="16"/>
                <w:szCs w:val="16"/>
                <w:rPrChange w:id="1757" w:author="Brant McNeece" w:date="2021-09-07T19:52:00Z">
                  <w:rPr>
                    <w:ins w:id="1758" w:author="Brant McNeece" w:date="2021-09-07T19:41:00Z"/>
                    <w:rFonts w:ascii="Calibri" w:eastAsia="Times New Roman" w:hAnsi="Calibri" w:cs="Calibri"/>
                    <w:color w:val="000000"/>
                    <w:sz w:val="16"/>
                    <w:szCs w:val="16"/>
                  </w:rPr>
                </w:rPrChange>
              </w:rPr>
            </w:pPr>
            <w:ins w:id="1759" w:author="Brant McNeece" w:date="2021-09-07T19:41:00Z">
              <w:r w:rsidRPr="002A3B59">
                <w:rPr>
                  <w:rFonts w:ascii="Times New Roman" w:eastAsia="Times New Roman" w:hAnsi="Times New Roman" w:cs="Times New Roman"/>
                  <w:color w:val="000000"/>
                  <w:sz w:val="16"/>
                  <w:szCs w:val="16"/>
                  <w:rPrChange w:id="1760" w:author="Brant McNeece" w:date="2021-09-07T19:52:00Z">
                    <w:rPr>
                      <w:rFonts w:ascii="Calibri" w:eastAsia="Times New Roman" w:hAnsi="Calibri" w:cs="Calibri"/>
                      <w:color w:val="000000"/>
                      <w:sz w:val="16"/>
                      <w:szCs w:val="16"/>
                    </w:rPr>
                  </w:rPrChange>
                </w:rPr>
                <w:t>Seed protein content</w:t>
              </w:r>
            </w:ins>
          </w:p>
        </w:tc>
        <w:tc>
          <w:tcPr>
            <w:tcW w:w="0" w:type="auto"/>
            <w:tcBorders>
              <w:top w:val="nil"/>
              <w:left w:val="nil"/>
              <w:bottom w:val="nil"/>
              <w:right w:val="nil"/>
            </w:tcBorders>
            <w:shd w:val="clear" w:color="auto" w:fill="auto"/>
            <w:noWrap/>
            <w:vAlign w:val="bottom"/>
            <w:hideMark/>
          </w:tcPr>
          <w:p w14:paraId="3D0201A4" w14:textId="77777777" w:rsidR="00256DD7" w:rsidRPr="002A3B59" w:rsidRDefault="00256DD7" w:rsidP="00B5391D">
            <w:pPr>
              <w:jc w:val="center"/>
              <w:rPr>
                <w:ins w:id="1761" w:author="Brant McNeece" w:date="2021-09-07T19:41:00Z"/>
                <w:rFonts w:ascii="Times New Roman" w:eastAsia="Times New Roman" w:hAnsi="Times New Roman" w:cs="Times New Roman"/>
                <w:sz w:val="16"/>
                <w:szCs w:val="16"/>
              </w:rPr>
            </w:pPr>
            <w:ins w:id="1762" w:author="Brant McNeece" w:date="2021-09-07T19:41:00Z">
              <w:r w:rsidRPr="002A3B59">
                <w:rPr>
                  <w:rFonts w:ascii="Times New Roman" w:eastAsia="Times New Roman" w:hAnsi="Times New Roman" w:cs="Times New Roman"/>
                  <w:color w:val="000000"/>
                  <w:sz w:val="16"/>
                  <w:szCs w:val="16"/>
                  <w:rPrChange w:id="1763" w:author="Brant McNeece" w:date="2021-09-07T19:52:00Z">
                    <w:rPr>
                      <w:rFonts w:ascii="Calibri" w:eastAsia="Times New Roman" w:hAnsi="Calibri" w:cs="Calibri"/>
                      <w:color w:val="000000"/>
                      <w:sz w:val="16"/>
                      <w:szCs w:val="16"/>
                    </w:rPr>
                  </w:rPrChange>
                </w:rPr>
                <w:t>qProt-2-1</w:t>
              </w:r>
            </w:ins>
          </w:p>
        </w:tc>
        <w:tc>
          <w:tcPr>
            <w:tcW w:w="0" w:type="auto"/>
            <w:tcBorders>
              <w:top w:val="nil"/>
              <w:left w:val="nil"/>
              <w:bottom w:val="nil"/>
              <w:right w:val="nil"/>
            </w:tcBorders>
            <w:shd w:val="clear" w:color="auto" w:fill="auto"/>
            <w:noWrap/>
            <w:vAlign w:val="bottom"/>
            <w:hideMark/>
          </w:tcPr>
          <w:p w14:paraId="1105CEEB" w14:textId="77777777" w:rsidR="00256DD7" w:rsidRPr="002A3B59" w:rsidRDefault="00256DD7" w:rsidP="00B5391D">
            <w:pPr>
              <w:jc w:val="center"/>
              <w:rPr>
                <w:ins w:id="1764" w:author="Brant McNeece" w:date="2021-09-07T19:41:00Z"/>
                <w:rFonts w:ascii="Times New Roman" w:eastAsia="Times New Roman" w:hAnsi="Times New Roman" w:cs="Times New Roman"/>
                <w:sz w:val="16"/>
                <w:szCs w:val="16"/>
              </w:rPr>
            </w:pPr>
            <w:ins w:id="1765" w:author="Brant McNeece" w:date="2021-09-07T19:41:00Z">
              <w:r w:rsidRPr="002A3B59">
                <w:rPr>
                  <w:rFonts w:ascii="Times New Roman" w:eastAsia="Times New Roman" w:hAnsi="Times New Roman" w:cs="Times New Roman"/>
                  <w:color w:val="000000"/>
                  <w:sz w:val="16"/>
                  <w:szCs w:val="16"/>
                  <w:rPrChange w:id="1766" w:author="Brant McNeece" w:date="2021-09-07T19:52:00Z">
                    <w:rPr>
                      <w:rFonts w:ascii="Calibri" w:eastAsia="Times New Roman" w:hAnsi="Calibri" w:cs="Calibri"/>
                      <w:color w:val="000000"/>
                      <w:sz w:val="16"/>
                      <w:szCs w:val="16"/>
                    </w:rPr>
                  </w:rPrChange>
                </w:rPr>
                <w:t>Gm02</w:t>
              </w:r>
            </w:ins>
          </w:p>
        </w:tc>
        <w:tc>
          <w:tcPr>
            <w:tcW w:w="0" w:type="auto"/>
            <w:tcBorders>
              <w:top w:val="nil"/>
              <w:left w:val="nil"/>
              <w:bottom w:val="nil"/>
              <w:right w:val="nil"/>
            </w:tcBorders>
            <w:shd w:val="clear" w:color="auto" w:fill="auto"/>
            <w:noWrap/>
            <w:vAlign w:val="bottom"/>
            <w:hideMark/>
          </w:tcPr>
          <w:p w14:paraId="26DFB4C9" w14:textId="77777777" w:rsidR="00256DD7" w:rsidRPr="002A3B59" w:rsidRDefault="00256DD7" w:rsidP="00B5391D">
            <w:pPr>
              <w:jc w:val="center"/>
              <w:rPr>
                <w:ins w:id="1767" w:author="Brant McNeece" w:date="2021-09-07T19:41:00Z"/>
                <w:rFonts w:ascii="Times New Roman" w:eastAsia="Times New Roman" w:hAnsi="Times New Roman" w:cs="Times New Roman"/>
                <w:color w:val="000000"/>
                <w:sz w:val="16"/>
                <w:szCs w:val="16"/>
                <w:rPrChange w:id="1768" w:author="Brant McNeece" w:date="2021-09-07T19:52:00Z">
                  <w:rPr>
                    <w:ins w:id="1769" w:author="Brant McNeece" w:date="2021-09-07T19:41:00Z"/>
                    <w:rFonts w:ascii="Calibri" w:eastAsia="Times New Roman" w:hAnsi="Calibri" w:cs="Calibri"/>
                    <w:color w:val="000000"/>
                    <w:sz w:val="16"/>
                    <w:szCs w:val="16"/>
                  </w:rPr>
                </w:rPrChange>
              </w:rPr>
            </w:pPr>
            <w:ins w:id="1770" w:author="Brant McNeece" w:date="2021-09-07T19:41:00Z">
              <w:r w:rsidRPr="002A3B59">
                <w:rPr>
                  <w:rFonts w:ascii="Times New Roman" w:eastAsia="Times New Roman" w:hAnsi="Times New Roman" w:cs="Times New Roman"/>
                  <w:color w:val="000000"/>
                  <w:sz w:val="16"/>
                  <w:szCs w:val="16"/>
                  <w:rPrChange w:id="1771" w:author="Brant McNeece" w:date="2021-09-07T19:52:00Z">
                    <w:rPr>
                      <w:rFonts w:ascii="Calibri" w:eastAsia="Times New Roman" w:hAnsi="Calibri" w:cs="Calibri"/>
                      <w:color w:val="000000"/>
                      <w:sz w:val="16"/>
                      <w:szCs w:val="16"/>
                    </w:rPr>
                  </w:rPrChange>
                </w:rPr>
                <w:t>88.86 - 90.55</w:t>
              </w:r>
            </w:ins>
          </w:p>
        </w:tc>
        <w:tc>
          <w:tcPr>
            <w:tcW w:w="0" w:type="auto"/>
            <w:tcBorders>
              <w:top w:val="nil"/>
              <w:left w:val="nil"/>
              <w:bottom w:val="nil"/>
              <w:right w:val="nil"/>
            </w:tcBorders>
            <w:shd w:val="clear" w:color="auto" w:fill="auto"/>
            <w:noWrap/>
            <w:vAlign w:val="bottom"/>
            <w:hideMark/>
          </w:tcPr>
          <w:p w14:paraId="6F274B53" w14:textId="77777777" w:rsidR="00256DD7" w:rsidRPr="002A3B59" w:rsidRDefault="00256DD7" w:rsidP="00B5391D">
            <w:pPr>
              <w:jc w:val="center"/>
              <w:rPr>
                <w:ins w:id="1772" w:author="Brant McNeece" w:date="2021-09-07T19:41:00Z"/>
                <w:rFonts w:ascii="Times New Roman" w:eastAsia="Times New Roman" w:hAnsi="Times New Roman" w:cs="Times New Roman"/>
                <w:color w:val="000000"/>
                <w:sz w:val="16"/>
                <w:szCs w:val="16"/>
                <w:rPrChange w:id="1773" w:author="Brant McNeece" w:date="2021-09-07T19:52:00Z">
                  <w:rPr>
                    <w:ins w:id="1774" w:author="Brant McNeece" w:date="2021-09-07T19:41:00Z"/>
                    <w:rFonts w:ascii="Calibri" w:eastAsia="Times New Roman" w:hAnsi="Calibri" w:cs="Calibri"/>
                    <w:color w:val="000000"/>
                    <w:sz w:val="16"/>
                    <w:szCs w:val="16"/>
                  </w:rPr>
                </w:rPrChange>
              </w:rPr>
            </w:pPr>
            <w:ins w:id="1775" w:author="Brant McNeece" w:date="2021-09-07T19:41:00Z">
              <w:r w:rsidRPr="002A3B59">
                <w:rPr>
                  <w:rFonts w:ascii="Times New Roman" w:eastAsia="Times New Roman" w:hAnsi="Times New Roman" w:cs="Times New Roman"/>
                  <w:color w:val="000000"/>
                  <w:sz w:val="16"/>
                  <w:szCs w:val="16"/>
                  <w:rPrChange w:id="1776" w:author="Brant McNeece" w:date="2021-09-07T19:52:00Z">
                    <w:rPr>
                      <w:rFonts w:ascii="Calibri" w:eastAsia="Times New Roman" w:hAnsi="Calibri" w:cs="Calibri"/>
                      <w:color w:val="000000"/>
                      <w:sz w:val="16"/>
                      <w:szCs w:val="16"/>
                    </w:rPr>
                  </w:rPrChange>
                </w:rPr>
                <w:t>Gm02_42204732_T_C-Gm02_42355637_A_G</w:t>
              </w:r>
            </w:ins>
          </w:p>
        </w:tc>
        <w:tc>
          <w:tcPr>
            <w:tcW w:w="0" w:type="auto"/>
            <w:tcBorders>
              <w:top w:val="nil"/>
              <w:left w:val="nil"/>
              <w:bottom w:val="nil"/>
              <w:right w:val="nil"/>
            </w:tcBorders>
            <w:shd w:val="clear" w:color="auto" w:fill="auto"/>
            <w:noWrap/>
            <w:vAlign w:val="bottom"/>
            <w:hideMark/>
          </w:tcPr>
          <w:p w14:paraId="518193DB" w14:textId="77777777" w:rsidR="00256DD7" w:rsidRPr="002A3B59" w:rsidRDefault="00256DD7" w:rsidP="00B5391D">
            <w:pPr>
              <w:jc w:val="center"/>
              <w:rPr>
                <w:ins w:id="1777" w:author="Brant McNeece" w:date="2021-09-07T19:41:00Z"/>
                <w:rFonts w:ascii="Times New Roman" w:eastAsia="Times New Roman" w:hAnsi="Times New Roman" w:cs="Times New Roman"/>
                <w:color w:val="000000"/>
                <w:sz w:val="16"/>
                <w:szCs w:val="16"/>
                <w:rPrChange w:id="1778" w:author="Brant McNeece" w:date="2021-09-07T19:52:00Z">
                  <w:rPr>
                    <w:ins w:id="1779" w:author="Brant McNeece" w:date="2021-09-07T19:41:00Z"/>
                    <w:rFonts w:ascii="Calibri" w:eastAsia="Times New Roman" w:hAnsi="Calibri" w:cs="Calibri"/>
                    <w:color w:val="000000"/>
                    <w:sz w:val="16"/>
                    <w:szCs w:val="16"/>
                  </w:rPr>
                </w:rPrChange>
              </w:rPr>
            </w:pPr>
            <w:ins w:id="1780" w:author="Brant McNeece" w:date="2021-09-07T19:41:00Z">
              <w:r w:rsidRPr="002A3B59">
                <w:rPr>
                  <w:rFonts w:ascii="Times New Roman" w:eastAsia="Times New Roman" w:hAnsi="Times New Roman" w:cs="Times New Roman"/>
                  <w:color w:val="000000"/>
                  <w:sz w:val="16"/>
                  <w:szCs w:val="16"/>
                  <w:rPrChange w:id="1781" w:author="Brant McNeece" w:date="2021-09-07T19:52:00Z">
                    <w:rPr>
                      <w:rFonts w:ascii="Calibri" w:eastAsia="Times New Roman" w:hAnsi="Calibri" w:cs="Calibri"/>
                      <w:color w:val="000000"/>
                      <w:sz w:val="16"/>
                      <w:szCs w:val="16"/>
                    </w:rPr>
                  </w:rPrChange>
                </w:rPr>
                <w:t>2.7004</w:t>
              </w:r>
            </w:ins>
          </w:p>
        </w:tc>
        <w:tc>
          <w:tcPr>
            <w:tcW w:w="0" w:type="auto"/>
            <w:tcBorders>
              <w:top w:val="nil"/>
              <w:left w:val="nil"/>
              <w:bottom w:val="nil"/>
              <w:right w:val="nil"/>
            </w:tcBorders>
            <w:shd w:val="clear" w:color="auto" w:fill="auto"/>
            <w:noWrap/>
            <w:vAlign w:val="bottom"/>
            <w:hideMark/>
          </w:tcPr>
          <w:p w14:paraId="73121731" w14:textId="77777777" w:rsidR="00256DD7" w:rsidRPr="002A3B59" w:rsidRDefault="00256DD7" w:rsidP="00B5391D">
            <w:pPr>
              <w:jc w:val="center"/>
              <w:rPr>
                <w:ins w:id="1782" w:author="Brant McNeece" w:date="2021-09-07T19:41:00Z"/>
                <w:rFonts w:ascii="Times New Roman" w:eastAsia="Times New Roman" w:hAnsi="Times New Roman" w:cs="Times New Roman"/>
                <w:color w:val="000000"/>
                <w:sz w:val="16"/>
                <w:szCs w:val="16"/>
                <w:rPrChange w:id="1783" w:author="Brant McNeece" w:date="2021-09-07T19:52:00Z">
                  <w:rPr>
                    <w:ins w:id="1784" w:author="Brant McNeece" w:date="2021-09-07T19:41:00Z"/>
                    <w:rFonts w:ascii="Calibri" w:eastAsia="Times New Roman" w:hAnsi="Calibri" w:cs="Calibri"/>
                    <w:color w:val="000000"/>
                    <w:sz w:val="16"/>
                    <w:szCs w:val="16"/>
                  </w:rPr>
                </w:rPrChange>
              </w:rPr>
            </w:pPr>
            <w:ins w:id="1785" w:author="Brant McNeece" w:date="2021-09-07T19:41:00Z">
              <w:r w:rsidRPr="002A3B59">
                <w:rPr>
                  <w:rFonts w:ascii="Times New Roman" w:eastAsia="Times New Roman" w:hAnsi="Times New Roman" w:cs="Times New Roman"/>
                  <w:color w:val="000000"/>
                  <w:sz w:val="16"/>
                  <w:szCs w:val="16"/>
                  <w:rPrChange w:id="1786" w:author="Brant McNeece" w:date="2021-09-07T19:52:00Z">
                    <w:rPr>
                      <w:rFonts w:ascii="Calibri" w:eastAsia="Times New Roman" w:hAnsi="Calibri" w:cs="Calibri"/>
                      <w:color w:val="000000"/>
                      <w:sz w:val="16"/>
                      <w:szCs w:val="16"/>
                    </w:rPr>
                  </w:rPrChange>
                </w:rPr>
                <w:t>0.3485</w:t>
              </w:r>
            </w:ins>
          </w:p>
        </w:tc>
        <w:tc>
          <w:tcPr>
            <w:tcW w:w="0" w:type="auto"/>
            <w:tcBorders>
              <w:top w:val="nil"/>
              <w:left w:val="nil"/>
              <w:bottom w:val="nil"/>
              <w:right w:val="nil"/>
            </w:tcBorders>
            <w:shd w:val="clear" w:color="auto" w:fill="auto"/>
            <w:noWrap/>
            <w:vAlign w:val="bottom"/>
            <w:hideMark/>
          </w:tcPr>
          <w:p w14:paraId="18109C74" w14:textId="77777777" w:rsidR="00256DD7" w:rsidRPr="002A3B59" w:rsidRDefault="00256DD7" w:rsidP="00B5391D">
            <w:pPr>
              <w:jc w:val="center"/>
              <w:rPr>
                <w:ins w:id="1787" w:author="Brant McNeece" w:date="2021-09-07T19:41:00Z"/>
                <w:rFonts w:ascii="Times New Roman" w:eastAsia="Times New Roman" w:hAnsi="Times New Roman" w:cs="Times New Roman"/>
                <w:color w:val="000000"/>
                <w:sz w:val="16"/>
                <w:szCs w:val="16"/>
                <w:rPrChange w:id="1788" w:author="Brant McNeece" w:date="2021-09-07T19:52:00Z">
                  <w:rPr>
                    <w:ins w:id="1789" w:author="Brant McNeece" w:date="2021-09-07T19:41:00Z"/>
                    <w:rFonts w:ascii="Calibri" w:eastAsia="Times New Roman" w:hAnsi="Calibri" w:cs="Calibri"/>
                    <w:color w:val="000000"/>
                    <w:sz w:val="16"/>
                    <w:szCs w:val="16"/>
                  </w:rPr>
                </w:rPrChange>
              </w:rPr>
            </w:pPr>
            <w:ins w:id="1790" w:author="Brant McNeece" w:date="2021-09-07T19:41:00Z">
              <w:r w:rsidRPr="002A3B59">
                <w:rPr>
                  <w:rFonts w:ascii="Times New Roman" w:eastAsia="Times New Roman" w:hAnsi="Times New Roman" w:cs="Times New Roman"/>
                  <w:color w:val="000000"/>
                  <w:sz w:val="16"/>
                  <w:szCs w:val="16"/>
                  <w:rPrChange w:id="1791" w:author="Brant McNeece" w:date="2021-09-07T19:52:00Z">
                    <w:rPr>
                      <w:rFonts w:ascii="Calibri" w:eastAsia="Times New Roman" w:hAnsi="Calibri" w:cs="Calibri"/>
                      <w:color w:val="000000"/>
                      <w:sz w:val="16"/>
                      <w:szCs w:val="16"/>
                    </w:rPr>
                  </w:rPrChange>
                </w:rPr>
                <w:t>3.0985</w:t>
              </w:r>
            </w:ins>
          </w:p>
        </w:tc>
        <w:tc>
          <w:tcPr>
            <w:tcW w:w="0" w:type="auto"/>
            <w:tcBorders>
              <w:top w:val="nil"/>
              <w:left w:val="nil"/>
              <w:bottom w:val="nil"/>
              <w:right w:val="nil"/>
            </w:tcBorders>
            <w:shd w:val="clear" w:color="auto" w:fill="auto"/>
            <w:noWrap/>
            <w:vAlign w:val="bottom"/>
            <w:hideMark/>
          </w:tcPr>
          <w:p w14:paraId="504EC61D" w14:textId="77777777" w:rsidR="00256DD7" w:rsidRPr="002A3B59" w:rsidRDefault="00256DD7" w:rsidP="00B5391D">
            <w:pPr>
              <w:jc w:val="center"/>
              <w:rPr>
                <w:ins w:id="1792" w:author="Brant McNeece" w:date="2021-09-07T19:41:00Z"/>
                <w:rFonts w:ascii="Times New Roman" w:eastAsia="Times New Roman" w:hAnsi="Times New Roman" w:cs="Times New Roman"/>
                <w:color w:val="000000"/>
                <w:sz w:val="16"/>
                <w:szCs w:val="16"/>
                <w:rPrChange w:id="1793" w:author="Brant McNeece" w:date="2021-09-07T19:52:00Z">
                  <w:rPr>
                    <w:ins w:id="1794" w:author="Brant McNeece" w:date="2021-09-07T19:41:00Z"/>
                    <w:rFonts w:ascii="Calibri" w:eastAsia="Times New Roman" w:hAnsi="Calibri" w:cs="Calibri"/>
                    <w:color w:val="000000"/>
                    <w:sz w:val="16"/>
                    <w:szCs w:val="16"/>
                  </w:rPr>
                </w:rPrChange>
              </w:rPr>
            </w:pPr>
            <w:ins w:id="1795" w:author="Brant McNeece" w:date="2021-09-07T19:41:00Z">
              <w:r w:rsidRPr="002A3B59">
                <w:rPr>
                  <w:rFonts w:ascii="Times New Roman" w:eastAsia="Times New Roman" w:hAnsi="Times New Roman" w:cs="Times New Roman"/>
                  <w:color w:val="000000"/>
                  <w:sz w:val="16"/>
                  <w:szCs w:val="16"/>
                  <w:rPrChange w:id="1796"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7913144F" w14:textId="77777777" w:rsidR="00256DD7" w:rsidRPr="002A3B59" w:rsidRDefault="00256DD7" w:rsidP="00B5391D">
            <w:pPr>
              <w:jc w:val="center"/>
              <w:rPr>
                <w:ins w:id="1797" w:author="Brant McNeece" w:date="2021-09-07T19:41:00Z"/>
                <w:rFonts w:ascii="Times New Roman" w:eastAsia="Times New Roman" w:hAnsi="Times New Roman" w:cs="Times New Roman"/>
                <w:color w:val="000000"/>
                <w:sz w:val="16"/>
                <w:szCs w:val="16"/>
                <w:rPrChange w:id="1798" w:author="Brant McNeece" w:date="2021-09-07T19:52:00Z">
                  <w:rPr>
                    <w:ins w:id="1799" w:author="Brant McNeece" w:date="2021-09-07T19:41:00Z"/>
                    <w:rFonts w:ascii="Calibri" w:eastAsia="Times New Roman" w:hAnsi="Calibri" w:cs="Calibri"/>
                    <w:color w:val="000000"/>
                    <w:sz w:val="16"/>
                    <w:szCs w:val="16"/>
                  </w:rPr>
                </w:rPrChange>
              </w:rPr>
            </w:pPr>
            <w:ins w:id="1800" w:author="Brant McNeece" w:date="2021-09-07T19:41:00Z">
              <w:r w:rsidRPr="002A3B59">
                <w:rPr>
                  <w:rFonts w:ascii="Times New Roman" w:eastAsia="Times New Roman" w:hAnsi="Times New Roman" w:cs="Times New Roman"/>
                  <w:color w:val="000000"/>
                  <w:sz w:val="16"/>
                  <w:szCs w:val="16"/>
                  <w:rPrChange w:id="1801" w:author="Brant McNeece" w:date="2021-09-07T19:52:00Z">
                    <w:rPr>
                      <w:rFonts w:ascii="Calibri" w:eastAsia="Times New Roman" w:hAnsi="Calibri" w:cs="Calibri"/>
                      <w:color w:val="000000"/>
                      <w:sz w:val="16"/>
                      <w:szCs w:val="16"/>
                    </w:rPr>
                  </w:rPrChange>
                </w:rPr>
                <w:t>33</w:t>
              </w:r>
            </w:ins>
          </w:p>
        </w:tc>
      </w:tr>
      <w:tr w:rsidR="00256DD7" w:rsidRPr="002A3B59" w14:paraId="46747438" w14:textId="77777777" w:rsidTr="00B5391D">
        <w:trPr>
          <w:trHeight w:val="288"/>
          <w:ins w:id="1802" w:author="Brant McNeece" w:date="2021-09-07T19:41:00Z"/>
        </w:trPr>
        <w:tc>
          <w:tcPr>
            <w:tcW w:w="0" w:type="auto"/>
            <w:tcBorders>
              <w:top w:val="nil"/>
              <w:left w:val="nil"/>
              <w:bottom w:val="nil"/>
              <w:right w:val="nil"/>
            </w:tcBorders>
            <w:shd w:val="clear" w:color="auto" w:fill="auto"/>
            <w:noWrap/>
            <w:vAlign w:val="bottom"/>
            <w:hideMark/>
          </w:tcPr>
          <w:p w14:paraId="32173FEE" w14:textId="77777777" w:rsidR="00256DD7" w:rsidRPr="002A3B59" w:rsidRDefault="00256DD7" w:rsidP="00B5391D">
            <w:pPr>
              <w:jc w:val="center"/>
              <w:rPr>
                <w:ins w:id="1803" w:author="Brant McNeece" w:date="2021-09-07T19:41:00Z"/>
                <w:rFonts w:ascii="Times New Roman" w:eastAsia="Times New Roman" w:hAnsi="Times New Roman" w:cs="Times New Roman"/>
                <w:color w:val="000000"/>
                <w:sz w:val="16"/>
                <w:szCs w:val="16"/>
                <w:rPrChange w:id="1804" w:author="Brant McNeece" w:date="2021-09-07T19:52:00Z">
                  <w:rPr>
                    <w:ins w:id="180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40FC4CC7" w14:textId="77777777" w:rsidR="00256DD7" w:rsidRPr="002A3B59" w:rsidRDefault="00256DD7" w:rsidP="00B5391D">
            <w:pPr>
              <w:jc w:val="center"/>
              <w:rPr>
                <w:ins w:id="180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A1A346D" w14:textId="77777777" w:rsidR="00256DD7" w:rsidRPr="002A3B59" w:rsidRDefault="00256DD7" w:rsidP="00B5391D">
            <w:pPr>
              <w:jc w:val="center"/>
              <w:rPr>
                <w:ins w:id="180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A5A1409" w14:textId="77777777" w:rsidR="00256DD7" w:rsidRPr="002A3B59" w:rsidRDefault="00256DD7" w:rsidP="00B5391D">
            <w:pPr>
              <w:jc w:val="center"/>
              <w:rPr>
                <w:ins w:id="1808" w:author="Brant McNeece" w:date="2021-09-07T19:41:00Z"/>
                <w:rFonts w:ascii="Times New Roman" w:eastAsia="Times New Roman" w:hAnsi="Times New Roman" w:cs="Times New Roman"/>
                <w:color w:val="000000"/>
                <w:sz w:val="16"/>
                <w:szCs w:val="16"/>
                <w:rPrChange w:id="1809" w:author="Brant McNeece" w:date="2021-09-07T19:52:00Z">
                  <w:rPr>
                    <w:ins w:id="1810" w:author="Brant McNeece" w:date="2021-09-07T19:41:00Z"/>
                    <w:rFonts w:ascii="Calibri" w:eastAsia="Times New Roman" w:hAnsi="Calibri" w:cs="Calibri"/>
                    <w:color w:val="000000"/>
                    <w:sz w:val="16"/>
                    <w:szCs w:val="16"/>
                  </w:rPr>
                </w:rPrChange>
              </w:rPr>
            </w:pPr>
            <w:ins w:id="1811" w:author="Brant McNeece" w:date="2021-09-07T19:41:00Z">
              <w:r w:rsidRPr="002A3B59">
                <w:rPr>
                  <w:rFonts w:ascii="Times New Roman" w:eastAsia="Times New Roman" w:hAnsi="Times New Roman" w:cs="Times New Roman"/>
                  <w:color w:val="000000"/>
                  <w:sz w:val="16"/>
                  <w:szCs w:val="16"/>
                  <w:rPrChange w:id="1812" w:author="Brant McNeece" w:date="2021-09-07T19:52:00Z">
                    <w:rPr>
                      <w:rFonts w:ascii="Calibri" w:eastAsia="Times New Roman" w:hAnsi="Calibri" w:cs="Calibri"/>
                      <w:color w:val="000000"/>
                      <w:sz w:val="16"/>
                      <w:szCs w:val="16"/>
                    </w:rPr>
                  </w:rPrChange>
                </w:rPr>
                <w:t>88.86 - 94.41</w:t>
              </w:r>
            </w:ins>
          </w:p>
        </w:tc>
        <w:tc>
          <w:tcPr>
            <w:tcW w:w="0" w:type="auto"/>
            <w:tcBorders>
              <w:top w:val="nil"/>
              <w:left w:val="nil"/>
              <w:bottom w:val="nil"/>
              <w:right w:val="nil"/>
            </w:tcBorders>
            <w:shd w:val="clear" w:color="auto" w:fill="auto"/>
            <w:noWrap/>
            <w:vAlign w:val="bottom"/>
            <w:hideMark/>
          </w:tcPr>
          <w:p w14:paraId="7CBF8052" w14:textId="77777777" w:rsidR="00256DD7" w:rsidRPr="002A3B59" w:rsidRDefault="00256DD7" w:rsidP="00B5391D">
            <w:pPr>
              <w:jc w:val="center"/>
              <w:rPr>
                <w:ins w:id="1813" w:author="Brant McNeece" w:date="2021-09-07T19:41:00Z"/>
                <w:rFonts w:ascii="Times New Roman" w:eastAsia="Times New Roman" w:hAnsi="Times New Roman" w:cs="Times New Roman"/>
                <w:color w:val="000000"/>
                <w:sz w:val="16"/>
                <w:szCs w:val="16"/>
                <w:rPrChange w:id="1814" w:author="Brant McNeece" w:date="2021-09-07T19:52:00Z">
                  <w:rPr>
                    <w:ins w:id="1815" w:author="Brant McNeece" w:date="2021-09-07T19:41:00Z"/>
                    <w:rFonts w:ascii="Calibri" w:eastAsia="Times New Roman" w:hAnsi="Calibri" w:cs="Calibri"/>
                    <w:color w:val="000000"/>
                    <w:sz w:val="16"/>
                    <w:szCs w:val="16"/>
                  </w:rPr>
                </w:rPrChange>
              </w:rPr>
            </w:pPr>
            <w:ins w:id="1816" w:author="Brant McNeece" w:date="2021-09-07T19:41:00Z">
              <w:r w:rsidRPr="002A3B59">
                <w:rPr>
                  <w:rFonts w:ascii="Times New Roman" w:eastAsia="Times New Roman" w:hAnsi="Times New Roman" w:cs="Times New Roman"/>
                  <w:color w:val="000000"/>
                  <w:sz w:val="16"/>
                  <w:szCs w:val="16"/>
                  <w:rPrChange w:id="1817" w:author="Brant McNeece" w:date="2021-09-07T19:52:00Z">
                    <w:rPr>
                      <w:rFonts w:ascii="Calibri" w:eastAsia="Times New Roman" w:hAnsi="Calibri" w:cs="Calibri"/>
                      <w:color w:val="000000"/>
                      <w:sz w:val="16"/>
                      <w:szCs w:val="16"/>
                    </w:rPr>
                  </w:rPrChange>
                </w:rPr>
                <w:t>Gm02_42355637_A_G-Gm02_42650889_T_C</w:t>
              </w:r>
            </w:ins>
          </w:p>
        </w:tc>
        <w:tc>
          <w:tcPr>
            <w:tcW w:w="0" w:type="auto"/>
            <w:tcBorders>
              <w:top w:val="nil"/>
              <w:left w:val="nil"/>
              <w:bottom w:val="nil"/>
              <w:right w:val="nil"/>
            </w:tcBorders>
            <w:shd w:val="clear" w:color="auto" w:fill="auto"/>
            <w:noWrap/>
            <w:vAlign w:val="bottom"/>
            <w:hideMark/>
          </w:tcPr>
          <w:p w14:paraId="59AACEEF" w14:textId="77777777" w:rsidR="00256DD7" w:rsidRPr="002A3B59" w:rsidRDefault="00256DD7" w:rsidP="00B5391D">
            <w:pPr>
              <w:jc w:val="center"/>
              <w:rPr>
                <w:ins w:id="1818" w:author="Brant McNeece" w:date="2021-09-07T19:41:00Z"/>
                <w:rFonts w:ascii="Times New Roman" w:eastAsia="Times New Roman" w:hAnsi="Times New Roman" w:cs="Times New Roman"/>
                <w:color w:val="000000"/>
                <w:sz w:val="16"/>
                <w:szCs w:val="16"/>
                <w:rPrChange w:id="1819" w:author="Brant McNeece" w:date="2021-09-07T19:52:00Z">
                  <w:rPr>
                    <w:ins w:id="1820" w:author="Brant McNeece" w:date="2021-09-07T19:41:00Z"/>
                    <w:rFonts w:ascii="Calibri" w:eastAsia="Times New Roman" w:hAnsi="Calibri" w:cs="Calibri"/>
                    <w:color w:val="000000"/>
                    <w:sz w:val="16"/>
                    <w:szCs w:val="16"/>
                  </w:rPr>
                </w:rPrChange>
              </w:rPr>
            </w:pPr>
            <w:ins w:id="1821" w:author="Brant McNeece" w:date="2021-09-07T19:41:00Z">
              <w:r w:rsidRPr="002A3B59">
                <w:rPr>
                  <w:rFonts w:ascii="Times New Roman" w:eastAsia="Times New Roman" w:hAnsi="Times New Roman" w:cs="Times New Roman"/>
                  <w:color w:val="000000"/>
                  <w:sz w:val="16"/>
                  <w:szCs w:val="16"/>
                  <w:rPrChange w:id="1822" w:author="Brant McNeece" w:date="2021-09-07T19:52:00Z">
                    <w:rPr>
                      <w:rFonts w:ascii="Calibri" w:eastAsia="Times New Roman" w:hAnsi="Calibri" w:cs="Calibri"/>
                      <w:color w:val="000000"/>
                      <w:sz w:val="16"/>
                      <w:szCs w:val="16"/>
                    </w:rPr>
                  </w:rPrChange>
                </w:rPr>
                <w:t>3.5318</w:t>
              </w:r>
            </w:ins>
          </w:p>
        </w:tc>
        <w:tc>
          <w:tcPr>
            <w:tcW w:w="0" w:type="auto"/>
            <w:tcBorders>
              <w:top w:val="nil"/>
              <w:left w:val="nil"/>
              <w:bottom w:val="nil"/>
              <w:right w:val="nil"/>
            </w:tcBorders>
            <w:shd w:val="clear" w:color="auto" w:fill="auto"/>
            <w:noWrap/>
            <w:vAlign w:val="bottom"/>
            <w:hideMark/>
          </w:tcPr>
          <w:p w14:paraId="08D19E7D" w14:textId="77777777" w:rsidR="00256DD7" w:rsidRPr="002A3B59" w:rsidRDefault="00256DD7" w:rsidP="00B5391D">
            <w:pPr>
              <w:jc w:val="center"/>
              <w:rPr>
                <w:ins w:id="1823" w:author="Brant McNeece" w:date="2021-09-07T19:41:00Z"/>
                <w:rFonts w:ascii="Times New Roman" w:eastAsia="Times New Roman" w:hAnsi="Times New Roman" w:cs="Times New Roman"/>
                <w:color w:val="000000"/>
                <w:sz w:val="16"/>
                <w:szCs w:val="16"/>
                <w:rPrChange w:id="1824" w:author="Brant McNeece" w:date="2021-09-07T19:52:00Z">
                  <w:rPr>
                    <w:ins w:id="1825" w:author="Brant McNeece" w:date="2021-09-07T19:41:00Z"/>
                    <w:rFonts w:ascii="Calibri" w:eastAsia="Times New Roman" w:hAnsi="Calibri" w:cs="Calibri"/>
                    <w:color w:val="000000"/>
                    <w:sz w:val="16"/>
                    <w:szCs w:val="16"/>
                  </w:rPr>
                </w:rPrChange>
              </w:rPr>
            </w:pPr>
            <w:ins w:id="1826" w:author="Brant McNeece" w:date="2021-09-07T19:41:00Z">
              <w:r w:rsidRPr="002A3B59">
                <w:rPr>
                  <w:rFonts w:ascii="Times New Roman" w:eastAsia="Times New Roman" w:hAnsi="Times New Roman" w:cs="Times New Roman"/>
                  <w:color w:val="000000"/>
                  <w:sz w:val="16"/>
                  <w:szCs w:val="16"/>
                  <w:rPrChange w:id="1827" w:author="Brant McNeece" w:date="2021-09-07T19:52:00Z">
                    <w:rPr>
                      <w:rFonts w:ascii="Calibri" w:eastAsia="Times New Roman" w:hAnsi="Calibri" w:cs="Calibri"/>
                      <w:color w:val="000000"/>
                      <w:sz w:val="16"/>
                      <w:szCs w:val="16"/>
                    </w:rPr>
                  </w:rPrChange>
                </w:rPr>
                <w:t>0.4733</w:t>
              </w:r>
            </w:ins>
          </w:p>
        </w:tc>
        <w:tc>
          <w:tcPr>
            <w:tcW w:w="0" w:type="auto"/>
            <w:tcBorders>
              <w:top w:val="nil"/>
              <w:left w:val="nil"/>
              <w:bottom w:val="nil"/>
              <w:right w:val="nil"/>
            </w:tcBorders>
            <w:shd w:val="clear" w:color="auto" w:fill="auto"/>
            <w:noWrap/>
            <w:vAlign w:val="bottom"/>
            <w:hideMark/>
          </w:tcPr>
          <w:p w14:paraId="6CB9D7F5" w14:textId="77777777" w:rsidR="00256DD7" w:rsidRPr="002A3B59" w:rsidRDefault="00256DD7" w:rsidP="00B5391D">
            <w:pPr>
              <w:jc w:val="center"/>
              <w:rPr>
                <w:ins w:id="1828" w:author="Brant McNeece" w:date="2021-09-07T19:41:00Z"/>
                <w:rFonts w:ascii="Times New Roman" w:eastAsia="Times New Roman" w:hAnsi="Times New Roman" w:cs="Times New Roman"/>
                <w:color w:val="000000"/>
                <w:sz w:val="16"/>
                <w:szCs w:val="16"/>
                <w:rPrChange w:id="1829" w:author="Brant McNeece" w:date="2021-09-07T19:52:00Z">
                  <w:rPr>
                    <w:ins w:id="1830" w:author="Brant McNeece" w:date="2021-09-07T19:41:00Z"/>
                    <w:rFonts w:ascii="Calibri" w:eastAsia="Times New Roman" w:hAnsi="Calibri" w:cs="Calibri"/>
                    <w:color w:val="000000"/>
                    <w:sz w:val="16"/>
                    <w:szCs w:val="16"/>
                  </w:rPr>
                </w:rPrChange>
              </w:rPr>
            </w:pPr>
            <w:ins w:id="1831" w:author="Brant McNeece" w:date="2021-09-07T19:41:00Z">
              <w:r w:rsidRPr="002A3B59">
                <w:rPr>
                  <w:rFonts w:ascii="Times New Roman" w:eastAsia="Times New Roman" w:hAnsi="Times New Roman" w:cs="Times New Roman"/>
                  <w:color w:val="000000"/>
                  <w:sz w:val="16"/>
                  <w:szCs w:val="16"/>
                  <w:rPrChange w:id="1832" w:author="Brant McNeece" w:date="2021-09-07T19:52:00Z">
                    <w:rPr>
                      <w:rFonts w:ascii="Calibri" w:eastAsia="Times New Roman" w:hAnsi="Calibri" w:cs="Calibri"/>
                      <w:color w:val="000000"/>
                      <w:sz w:val="16"/>
                      <w:szCs w:val="16"/>
                    </w:rPr>
                  </w:rPrChange>
                </w:rPr>
                <w:t>4.9568</w:t>
              </w:r>
            </w:ins>
          </w:p>
        </w:tc>
        <w:tc>
          <w:tcPr>
            <w:tcW w:w="0" w:type="auto"/>
            <w:tcBorders>
              <w:top w:val="nil"/>
              <w:left w:val="nil"/>
              <w:bottom w:val="nil"/>
              <w:right w:val="nil"/>
            </w:tcBorders>
            <w:shd w:val="clear" w:color="auto" w:fill="auto"/>
            <w:noWrap/>
            <w:vAlign w:val="bottom"/>
            <w:hideMark/>
          </w:tcPr>
          <w:p w14:paraId="309EB4D6" w14:textId="77777777" w:rsidR="00256DD7" w:rsidRPr="002A3B59" w:rsidRDefault="00256DD7" w:rsidP="00B5391D">
            <w:pPr>
              <w:jc w:val="center"/>
              <w:rPr>
                <w:ins w:id="1833" w:author="Brant McNeece" w:date="2021-09-07T19:41:00Z"/>
                <w:rFonts w:ascii="Times New Roman" w:eastAsia="Times New Roman" w:hAnsi="Times New Roman" w:cs="Times New Roman"/>
                <w:color w:val="000000"/>
                <w:sz w:val="16"/>
                <w:szCs w:val="16"/>
                <w:rPrChange w:id="1834" w:author="Brant McNeece" w:date="2021-09-07T19:52:00Z">
                  <w:rPr>
                    <w:ins w:id="1835" w:author="Brant McNeece" w:date="2021-09-07T19:41:00Z"/>
                    <w:rFonts w:ascii="Calibri" w:eastAsia="Times New Roman" w:hAnsi="Calibri" w:cs="Calibri"/>
                    <w:color w:val="000000"/>
                    <w:sz w:val="16"/>
                    <w:szCs w:val="16"/>
                  </w:rPr>
                </w:rPrChange>
              </w:rPr>
            </w:pPr>
            <w:ins w:id="1836" w:author="Brant McNeece" w:date="2021-09-07T19:41:00Z">
              <w:r w:rsidRPr="002A3B59">
                <w:rPr>
                  <w:rFonts w:ascii="Times New Roman" w:eastAsia="Times New Roman" w:hAnsi="Times New Roman" w:cs="Times New Roman"/>
                  <w:color w:val="000000"/>
                  <w:sz w:val="16"/>
                  <w:szCs w:val="16"/>
                  <w:rPrChange w:id="1837"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538C3FB2" w14:textId="77777777" w:rsidR="00256DD7" w:rsidRPr="002A3B59" w:rsidRDefault="00256DD7" w:rsidP="00B5391D">
            <w:pPr>
              <w:jc w:val="center"/>
              <w:rPr>
                <w:ins w:id="1838" w:author="Brant McNeece" w:date="2021-09-07T19:41:00Z"/>
                <w:rFonts w:ascii="Times New Roman" w:eastAsia="Times New Roman" w:hAnsi="Times New Roman" w:cs="Times New Roman"/>
                <w:color w:val="000000"/>
                <w:sz w:val="16"/>
                <w:szCs w:val="16"/>
                <w:rPrChange w:id="1839" w:author="Brant McNeece" w:date="2021-09-07T19:52:00Z">
                  <w:rPr>
                    <w:ins w:id="1840" w:author="Brant McNeece" w:date="2021-09-07T19:41:00Z"/>
                    <w:rFonts w:ascii="Calibri" w:eastAsia="Times New Roman" w:hAnsi="Calibri" w:cs="Calibri"/>
                    <w:color w:val="000000"/>
                    <w:sz w:val="16"/>
                    <w:szCs w:val="16"/>
                  </w:rPr>
                </w:rPrChange>
              </w:rPr>
            </w:pPr>
            <w:ins w:id="1841" w:author="Brant McNeece" w:date="2021-09-07T19:41:00Z">
              <w:r w:rsidRPr="002A3B59">
                <w:rPr>
                  <w:rFonts w:ascii="Times New Roman" w:eastAsia="Times New Roman" w:hAnsi="Times New Roman" w:cs="Times New Roman"/>
                  <w:color w:val="000000"/>
                  <w:sz w:val="16"/>
                  <w:szCs w:val="16"/>
                  <w:rPrChange w:id="1842" w:author="Brant McNeece" w:date="2021-09-07T19:52:00Z">
                    <w:rPr>
                      <w:rFonts w:ascii="Calibri" w:eastAsia="Times New Roman" w:hAnsi="Calibri" w:cs="Calibri"/>
                      <w:color w:val="000000"/>
                      <w:sz w:val="16"/>
                      <w:szCs w:val="16"/>
                    </w:rPr>
                  </w:rPrChange>
                </w:rPr>
                <w:t>33</w:t>
              </w:r>
            </w:ins>
          </w:p>
        </w:tc>
      </w:tr>
      <w:tr w:rsidR="00256DD7" w:rsidRPr="002A3B59" w14:paraId="3C4565A9" w14:textId="77777777" w:rsidTr="00B5391D">
        <w:trPr>
          <w:trHeight w:val="288"/>
          <w:ins w:id="1843" w:author="Brant McNeece" w:date="2021-09-07T19:41:00Z"/>
        </w:trPr>
        <w:tc>
          <w:tcPr>
            <w:tcW w:w="0" w:type="auto"/>
            <w:tcBorders>
              <w:top w:val="nil"/>
              <w:left w:val="nil"/>
              <w:bottom w:val="nil"/>
              <w:right w:val="nil"/>
            </w:tcBorders>
            <w:shd w:val="clear" w:color="auto" w:fill="auto"/>
            <w:noWrap/>
            <w:vAlign w:val="bottom"/>
            <w:hideMark/>
          </w:tcPr>
          <w:p w14:paraId="7C9B590A" w14:textId="77777777" w:rsidR="00256DD7" w:rsidRPr="002A3B59" w:rsidRDefault="00256DD7" w:rsidP="00B5391D">
            <w:pPr>
              <w:jc w:val="center"/>
              <w:rPr>
                <w:ins w:id="1844" w:author="Brant McNeece" w:date="2021-09-07T19:41:00Z"/>
                <w:rFonts w:ascii="Times New Roman" w:eastAsia="Times New Roman" w:hAnsi="Times New Roman" w:cs="Times New Roman"/>
                <w:color w:val="000000"/>
                <w:sz w:val="16"/>
                <w:szCs w:val="16"/>
                <w:rPrChange w:id="1845" w:author="Brant McNeece" w:date="2021-09-07T19:52:00Z">
                  <w:rPr>
                    <w:ins w:id="184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EB3C685" w14:textId="77777777" w:rsidR="00256DD7" w:rsidRPr="002A3B59" w:rsidRDefault="00256DD7" w:rsidP="00B5391D">
            <w:pPr>
              <w:jc w:val="center"/>
              <w:rPr>
                <w:ins w:id="1847" w:author="Brant McNeece" w:date="2021-09-07T19:41:00Z"/>
                <w:rFonts w:ascii="Times New Roman" w:eastAsia="Times New Roman" w:hAnsi="Times New Roman" w:cs="Times New Roman"/>
                <w:color w:val="000000"/>
                <w:sz w:val="16"/>
                <w:szCs w:val="16"/>
                <w:rPrChange w:id="1848" w:author="Brant McNeece" w:date="2021-09-07T19:52:00Z">
                  <w:rPr>
                    <w:ins w:id="1849" w:author="Brant McNeece" w:date="2021-09-07T19:41:00Z"/>
                    <w:rFonts w:ascii="Calibri" w:eastAsia="Times New Roman" w:hAnsi="Calibri" w:cs="Calibri"/>
                    <w:color w:val="000000"/>
                    <w:sz w:val="16"/>
                    <w:szCs w:val="16"/>
                  </w:rPr>
                </w:rPrChange>
              </w:rPr>
            </w:pPr>
            <w:ins w:id="1850" w:author="Brant McNeece" w:date="2021-09-07T19:41:00Z">
              <w:r w:rsidRPr="002A3B59">
                <w:rPr>
                  <w:rFonts w:ascii="Times New Roman" w:eastAsia="Times New Roman" w:hAnsi="Times New Roman" w:cs="Times New Roman"/>
                  <w:color w:val="000000"/>
                  <w:sz w:val="16"/>
                  <w:szCs w:val="16"/>
                  <w:rPrChange w:id="1851" w:author="Brant McNeece" w:date="2021-09-07T19:52:00Z">
                    <w:rPr>
                      <w:rFonts w:ascii="Calibri" w:eastAsia="Times New Roman" w:hAnsi="Calibri" w:cs="Calibri"/>
                      <w:color w:val="000000"/>
                      <w:sz w:val="16"/>
                      <w:szCs w:val="16"/>
                    </w:rPr>
                  </w:rPrChange>
                </w:rPr>
                <w:t>qProt-6-1</w:t>
              </w:r>
            </w:ins>
          </w:p>
        </w:tc>
        <w:tc>
          <w:tcPr>
            <w:tcW w:w="0" w:type="auto"/>
            <w:tcBorders>
              <w:top w:val="nil"/>
              <w:left w:val="nil"/>
              <w:bottom w:val="nil"/>
              <w:right w:val="nil"/>
            </w:tcBorders>
            <w:shd w:val="clear" w:color="auto" w:fill="auto"/>
            <w:noWrap/>
            <w:vAlign w:val="bottom"/>
            <w:hideMark/>
          </w:tcPr>
          <w:p w14:paraId="01D3E01F" w14:textId="77777777" w:rsidR="00256DD7" w:rsidRPr="002A3B59" w:rsidRDefault="00256DD7" w:rsidP="00B5391D">
            <w:pPr>
              <w:jc w:val="center"/>
              <w:rPr>
                <w:ins w:id="1852" w:author="Brant McNeece" w:date="2021-09-07T19:41:00Z"/>
                <w:rFonts w:ascii="Times New Roman" w:eastAsia="Times New Roman" w:hAnsi="Times New Roman" w:cs="Times New Roman"/>
                <w:color w:val="000000"/>
                <w:sz w:val="16"/>
                <w:szCs w:val="16"/>
                <w:rPrChange w:id="1853" w:author="Brant McNeece" w:date="2021-09-07T19:52:00Z">
                  <w:rPr>
                    <w:ins w:id="1854" w:author="Brant McNeece" w:date="2021-09-07T19:41:00Z"/>
                    <w:rFonts w:ascii="Calibri" w:eastAsia="Times New Roman" w:hAnsi="Calibri" w:cs="Calibri"/>
                    <w:color w:val="000000"/>
                    <w:sz w:val="16"/>
                    <w:szCs w:val="16"/>
                  </w:rPr>
                </w:rPrChange>
              </w:rPr>
            </w:pPr>
            <w:ins w:id="1855" w:author="Brant McNeece" w:date="2021-09-07T19:41:00Z">
              <w:r w:rsidRPr="002A3B59">
                <w:rPr>
                  <w:rFonts w:ascii="Times New Roman" w:eastAsia="Times New Roman" w:hAnsi="Times New Roman" w:cs="Times New Roman"/>
                  <w:color w:val="000000"/>
                  <w:sz w:val="16"/>
                  <w:szCs w:val="16"/>
                  <w:rPrChange w:id="1856" w:author="Brant McNeece" w:date="2021-09-07T19:52:00Z">
                    <w:rPr>
                      <w:rFonts w:ascii="Calibri" w:eastAsia="Times New Roman" w:hAnsi="Calibri" w:cs="Calibri"/>
                      <w:color w:val="000000"/>
                      <w:sz w:val="16"/>
                      <w:szCs w:val="16"/>
                    </w:rPr>
                  </w:rPrChange>
                </w:rPr>
                <w:t>Gm06</w:t>
              </w:r>
            </w:ins>
          </w:p>
        </w:tc>
        <w:tc>
          <w:tcPr>
            <w:tcW w:w="0" w:type="auto"/>
            <w:tcBorders>
              <w:top w:val="nil"/>
              <w:left w:val="nil"/>
              <w:bottom w:val="nil"/>
              <w:right w:val="nil"/>
            </w:tcBorders>
            <w:shd w:val="clear" w:color="auto" w:fill="auto"/>
            <w:noWrap/>
            <w:vAlign w:val="bottom"/>
            <w:hideMark/>
          </w:tcPr>
          <w:p w14:paraId="3849A5DB" w14:textId="77777777" w:rsidR="00256DD7" w:rsidRPr="002A3B59" w:rsidRDefault="00256DD7" w:rsidP="00B5391D">
            <w:pPr>
              <w:jc w:val="center"/>
              <w:rPr>
                <w:ins w:id="1857" w:author="Brant McNeece" w:date="2021-09-07T19:41:00Z"/>
                <w:rFonts w:ascii="Times New Roman" w:eastAsia="Times New Roman" w:hAnsi="Times New Roman" w:cs="Times New Roman"/>
                <w:color w:val="000000"/>
                <w:sz w:val="16"/>
                <w:szCs w:val="16"/>
                <w:rPrChange w:id="1858" w:author="Brant McNeece" w:date="2021-09-07T19:52:00Z">
                  <w:rPr>
                    <w:ins w:id="1859" w:author="Brant McNeece" w:date="2021-09-07T19:41:00Z"/>
                    <w:rFonts w:ascii="Calibri" w:eastAsia="Times New Roman" w:hAnsi="Calibri" w:cs="Calibri"/>
                    <w:color w:val="000000"/>
                    <w:sz w:val="16"/>
                    <w:szCs w:val="16"/>
                  </w:rPr>
                </w:rPrChange>
              </w:rPr>
            </w:pPr>
            <w:ins w:id="1860" w:author="Brant McNeece" w:date="2021-09-07T19:41:00Z">
              <w:r w:rsidRPr="002A3B59">
                <w:rPr>
                  <w:rFonts w:ascii="Times New Roman" w:eastAsia="Times New Roman" w:hAnsi="Times New Roman" w:cs="Times New Roman"/>
                  <w:color w:val="000000"/>
                  <w:sz w:val="16"/>
                  <w:szCs w:val="16"/>
                  <w:rPrChange w:id="1861" w:author="Brant McNeece" w:date="2021-09-07T19:52:00Z">
                    <w:rPr>
                      <w:rFonts w:ascii="Calibri" w:eastAsia="Times New Roman" w:hAnsi="Calibri" w:cs="Calibri"/>
                      <w:color w:val="000000"/>
                      <w:sz w:val="16"/>
                      <w:szCs w:val="16"/>
                    </w:rPr>
                  </w:rPrChange>
                </w:rPr>
                <w:t>30.83 - 33.28</w:t>
              </w:r>
            </w:ins>
          </w:p>
        </w:tc>
        <w:tc>
          <w:tcPr>
            <w:tcW w:w="0" w:type="auto"/>
            <w:tcBorders>
              <w:top w:val="nil"/>
              <w:left w:val="nil"/>
              <w:bottom w:val="nil"/>
              <w:right w:val="nil"/>
            </w:tcBorders>
            <w:shd w:val="clear" w:color="auto" w:fill="auto"/>
            <w:noWrap/>
            <w:vAlign w:val="bottom"/>
            <w:hideMark/>
          </w:tcPr>
          <w:p w14:paraId="7C6C9CEC" w14:textId="77777777" w:rsidR="00256DD7" w:rsidRPr="002A3B59" w:rsidRDefault="00256DD7" w:rsidP="00B5391D">
            <w:pPr>
              <w:jc w:val="center"/>
              <w:rPr>
                <w:ins w:id="1862" w:author="Brant McNeece" w:date="2021-09-07T19:41:00Z"/>
                <w:rFonts w:ascii="Times New Roman" w:eastAsia="Times New Roman" w:hAnsi="Times New Roman" w:cs="Times New Roman"/>
                <w:color w:val="000000"/>
                <w:sz w:val="16"/>
                <w:szCs w:val="16"/>
                <w:rPrChange w:id="1863" w:author="Brant McNeece" w:date="2021-09-07T19:52:00Z">
                  <w:rPr>
                    <w:ins w:id="1864" w:author="Brant McNeece" w:date="2021-09-07T19:41:00Z"/>
                    <w:rFonts w:ascii="Calibri" w:eastAsia="Times New Roman" w:hAnsi="Calibri" w:cs="Calibri"/>
                    <w:color w:val="000000"/>
                    <w:sz w:val="16"/>
                    <w:szCs w:val="16"/>
                  </w:rPr>
                </w:rPrChange>
              </w:rPr>
            </w:pPr>
            <w:ins w:id="1865" w:author="Brant McNeece" w:date="2021-09-07T19:41:00Z">
              <w:r w:rsidRPr="002A3B59">
                <w:rPr>
                  <w:rFonts w:ascii="Times New Roman" w:eastAsia="Times New Roman" w:hAnsi="Times New Roman" w:cs="Times New Roman"/>
                  <w:color w:val="000000"/>
                  <w:sz w:val="16"/>
                  <w:szCs w:val="16"/>
                  <w:rPrChange w:id="1866" w:author="Brant McNeece" w:date="2021-09-07T19:52:00Z">
                    <w:rPr>
                      <w:rFonts w:ascii="Calibri" w:eastAsia="Times New Roman" w:hAnsi="Calibri" w:cs="Calibri"/>
                      <w:color w:val="000000"/>
                      <w:sz w:val="16"/>
                      <w:szCs w:val="16"/>
                    </w:rPr>
                  </w:rPrChange>
                </w:rPr>
                <w:t>Gm06_5058345_A_G-Gm06_5135025_A_G</w:t>
              </w:r>
            </w:ins>
          </w:p>
        </w:tc>
        <w:tc>
          <w:tcPr>
            <w:tcW w:w="0" w:type="auto"/>
            <w:tcBorders>
              <w:top w:val="nil"/>
              <w:left w:val="nil"/>
              <w:bottom w:val="nil"/>
              <w:right w:val="nil"/>
            </w:tcBorders>
            <w:shd w:val="clear" w:color="auto" w:fill="auto"/>
            <w:noWrap/>
            <w:vAlign w:val="bottom"/>
            <w:hideMark/>
          </w:tcPr>
          <w:p w14:paraId="6DCCFCD2" w14:textId="77777777" w:rsidR="00256DD7" w:rsidRPr="002A3B59" w:rsidRDefault="00256DD7" w:rsidP="00B5391D">
            <w:pPr>
              <w:jc w:val="center"/>
              <w:rPr>
                <w:ins w:id="1867" w:author="Brant McNeece" w:date="2021-09-07T19:41:00Z"/>
                <w:rFonts w:ascii="Times New Roman" w:eastAsia="Times New Roman" w:hAnsi="Times New Roman" w:cs="Times New Roman"/>
                <w:color w:val="000000"/>
                <w:sz w:val="16"/>
                <w:szCs w:val="16"/>
                <w:rPrChange w:id="1868" w:author="Brant McNeece" w:date="2021-09-07T19:52:00Z">
                  <w:rPr>
                    <w:ins w:id="1869" w:author="Brant McNeece" w:date="2021-09-07T19:41:00Z"/>
                    <w:rFonts w:ascii="Calibri" w:eastAsia="Times New Roman" w:hAnsi="Calibri" w:cs="Calibri"/>
                    <w:color w:val="000000"/>
                    <w:sz w:val="16"/>
                    <w:szCs w:val="16"/>
                  </w:rPr>
                </w:rPrChange>
              </w:rPr>
            </w:pPr>
            <w:ins w:id="1870" w:author="Brant McNeece" w:date="2021-09-07T19:41:00Z">
              <w:r w:rsidRPr="002A3B59">
                <w:rPr>
                  <w:rFonts w:ascii="Times New Roman" w:eastAsia="Times New Roman" w:hAnsi="Times New Roman" w:cs="Times New Roman"/>
                  <w:color w:val="000000"/>
                  <w:sz w:val="16"/>
                  <w:szCs w:val="16"/>
                  <w:rPrChange w:id="1871" w:author="Brant McNeece" w:date="2021-09-07T19:52:00Z">
                    <w:rPr>
                      <w:rFonts w:ascii="Calibri" w:eastAsia="Times New Roman" w:hAnsi="Calibri" w:cs="Calibri"/>
                      <w:color w:val="000000"/>
                      <w:sz w:val="16"/>
                      <w:szCs w:val="16"/>
                    </w:rPr>
                  </w:rPrChange>
                </w:rPr>
                <w:t>3.4082</w:t>
              </w:r>
            </w:ins>
          </w:p>
        </w:tc>
        <w:tc>
          <w:tcPr>
            <w:tcW w:w="0" w:type="auto"/>
            <w:tcBorders>
              <w:top w:val="nil"/>
              <w:left w:val="nil"/>
              <w:bottom w:val="nil"/>
              <w:right w:val="nil"/>
            </w:tcBorders>
            <w:shd w:val="clear" w:color="auto" w:fill="auto"/>
            <w:noWrap/>
            <w:vAlign w:val="bottom"/>
            <w:hideMark/>
          </w:tcPr>
          <w:p w14:paraId="6C0C047D" w14:textId="77777777" w:rsidR="00256DD7" w:rsidRPr="002A3B59" w:rsidRDefault="00256DD7" w:rsidP="00B5391D">
            <w:pPr>
              <w:jc w:val="center"/>
              <w:rPr>
                <w:ins w:id="1872" w:author="Brant McNeece" w:date="2021-09-07T19:41:00Z"/>
                <w:rFonts w:ascii="Times New Roman" w:eastAsia="Times New Roman" w:hAnsi="Times New Roman" w:cs="Times New Roman"/>
                <w:color w:val="000000"/>
                <w:sz w:val="16"/>
                <w:szCs w:val="16"/>
                <w:rPrChange w:id="1873" w:author="Brant McNeece" w:date="2021-09-07T19:52:00Z">
                  <w:rPr>
                    <w:ins w:id="1874" w:author="Brant McNeece" w:date="2021-09-07T19:41:00Z"/>
                    <w:rFonts w:ascii="Calibri" w:eastAsia="Times New Roman" w:hAnsi="Calibri" w:cs="Calibri"/>
                    <w:color w:val="000000"/>
                    <w:sz w:val="16"/>
                    <w:szCs w:val="16"/>
                  </w:rPr>
                </w:rPrChange>
              </w:rPr>
            </w:pPr>
            <w:ins w:id="1875" w:author="Brant McNeece" w:date="2021-09-07T19:41:00Z">
              <w:r w:rsidRPr="002A3B59">
                <w:rPr>
                  <w:rFonts w:ascii="Times New Roman" w:eastAsia="Times New Roman" w:hAnsi="Times New Roman" w:cs="Times New Roman"/>
                  <w:color w:val="000000"/>
                  <w:sz w:val="16"/>
                  <w:szCs w:val="16"/>
                  <w:rPrChange w:id="1876" w:author="Brant McNeece" w:date="2021-09-07T19:52:00Z">
                    <w:rPr>
                      <w:rFonts w:ascii="Calibri" w:eastAsia="Times New Roman" w:hAnsi="Calibri" w:cs="Calibri"/>
                      <w:color w:val="000000"/>
                      <w:sz w:val="16"/>
                      <w:szCs w:val="16"/>
                    </w:rPr>
                  </w:rPrChange>
                </w:rPr>
                <w:t>0.3997</w:t>
              </w:r>
            </w:ins>
          </w:p>
        </w:tc>
        <w:tc>
          <w:tcPr>
            <w:tcW w:w="0" w:type="auto"/>
            <w:tcBorders>
              <w:top w:val="nil"/>
              <w:left w:val="nil"/>
              <w:bottom w:val="nil"/>
              <w:right w:val="nil"/>
            </w:tcBorders>
            <w:shd w:val="clear" w:color="auto" w:fill="auto"/>
            <w:noWrap/>
            <w:vAlign w:val="bottom"/>
            <w:hideMark/>
          </w:tcPr>
          <w:p w14:paraId="24152786" w14:textId="77777777" w:rsidR="00256DD7" w:rsidRPr="002A3B59" w:rsidRDefault="00256DD7" w:rsidP="00B5391D">
            <w:pPr>
              <w:jc w:val="center"/>
              <w:rPr>
                <w:ins w:id="1877" w:author="Brant McNeece" w:date="2021-09-07T19:41:00Z"/>
                <w:rFonts w:ascii="Times New Roman" w:eastAsia="Times New Roman" w:hAnsi="Times New Roman" w:cs="Times New Roman"/>
                <w:color w:val="000000"/>
                <w:sz w:val="16"/>
                <w:szCs w:val="16"/>
                <w:rPrChange w:id="1878" w:author="Brant McNeece" w:date="2021-09-07T19:52:00Z">
                  <w:rPr>
                    <w:ins w:id="1879" w:author="Brant McNeece" w:date="2021-09-07T19:41:00Z"/>
                    <w:rFonts w:ascii="Calibri" w:eastAsia="Times New Roman" w:hAnsi="Calibri" w:cs="Calibri"/>
                    <w:color w:val="000000"/>
                    <w:sz w:val="16"/>
                    <w:szCs w:val="16"/>
                  </w:rPr>
                </w:rPrChange>
              </w:rPr>
            </w:pPr>
            <w:ins w:id="1880" w:author="Brant McNeece" w:date="2021-09-07T19:41:00Z">
              <w:r w:rsidRPr="002A3B59">
                <w:rPr>
                  <w:rFonts w:ascii="Times New Roman" w:eastAsia="Times New Roman" w:hAnsi="Times New Roman" w:cs="Times New Roman"/>
                  <w:color w:val="000000"/>
                  <w:sz w:val="16"/>
                  <w:szCs w:val="16"/>
                  <w:rPrChange w:id="1881" w:author="Brant McNeece" w:date="2021-09-07T19:52:00Z">
                    <w:rPr>
                      <w:rFonts w:ascii="Calibri" w:eastAsia="Times New Roman" w:hAnsi="Calibri" w:cs="Calibri"/>
                      <w:color w:val="000000"/>
                      <w:sz w:val="16"/>
                      <w:szCs w:val="16"/>
                    </w:rPr>
                  </w:rPrChange>
                </w:rPr>
                <w:t>3.9869</w:t>
              </w:r>
            </w:ins>
          </w:p>
        </w:tc>
        <w:tc>
          <w:tcPr>
            <w:tcW w:w="0" w:type="auto"/>
            <w:tcBorders>
              <w:top w:val="nil"/>
              <w:left w:val="nil"/>
              <w:bottom w:val="nil"/>
              <w:right w:val="nil"/>
            </w:tcBorders>
            <w:shd w:val="clear" w:color="auto" w:fill="auto"/>
            <w:noWrap/>
            <w:vAlign w:val="bottom"/>
            <w:hideMark/>
          </w:tcPr>
          <w:p w14:paraId="5A99F9BF" w14:textId="77777777" w:rsidR="00256DD7" w:rsidRPr="002A3B59" w:rsidRDefault="00256DD7" w:rsidP="00B5391D">
            <w:pPr>
              <w:jc w:val="center"/>
              <w:rPr>
                <w:ins w:id="1882" w:author="Brant McNeece" w:date="2021-09-07T19:41:00Z"/>
                <w:rFonts w:ascii="Times New Roman" w:eastAsia="Times New Roman" w:hAnsi="Times New Roman" w:cs="Times New Roman"/>
                <w:color w:val="000000"/>
                <w:sz w:val="16"/>
                <w:szCs w:val="16"/>
                <w:rPrChange w:id="1883" w:author="Brant McNeece" w:date="2021-09-07T19:52:00Z">
                  <w:rPr>
                    <w:ins w:id="1884" w:author="Brant McNeece" w:date="2021-09-07T19:41:00Z"/>
                    <w:rFonts w:ascii="Calibri" w:eastAsia="Times New Roman" w:hAnsi="Calibri" w:cs="Calibri"/>
                    <w:color w:val="000000"/>
                    <w:sz w:val="16"/>
                    <w:szCs w:val="16"/>
                  </w:rPr>
                </w:rPrChange>
              </w:rPr>
            </w:pPr>
            <w:ins w:id="1885" w:author="Brant McNeece" w:date="2021-09-07T19:41:00Z">
              <w:r w:rsidRPr="002A3B59">
                <w:rPr>
                  <w:rFonts w:ascii="Times New Roman" w:eastAsia="Times New Roman" w:hAnsi="Times New Roman" w:cs="Times New Roman"/>
                  <w:color w:val="000000"/>
                  <w:sz w:val="16"/>
                  <w:szCs w:val="16"/>
                  <w:rPrChange w:id="1886"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600F0BD2" w14:textId="77777777" w:rsidR="00256DD7" w:rsidRPr="002A3B59" w:rsidRDefault="00256DD7" w:rsidP="00B5391D">
            <w:pPr>
              <w:jc w:val="center"/>
              <w:rPr>
                <w:ins w:id="1887" w:author="Brant McNeece" w:date="2021-09-07T19:41:00Z"/>
                <w:rFonts w:ascii="Times New Roman" w:eastAsia="Times New Roman" w:hAnsi="Times New Roman" w:cs="Times New Roman"/>
                <w:color w:val="000000"/>
                <w:sz w:val="16"/>
                <w:szCs w:val="16"/>
                <w:rPrChange w:id="1888" w:author="Brant McNeece" w:date="2021-09-07T19:52:00Z">
                  <w:rPr>
                    <w:ins w:id="1889" w:author="Brant McNeece" w:date="2021-09-07T19:41:00Z"/>
                    <w:rFonts w:ascii="Calibri" w:eastAsia="Times New Roman" w:hAnsi="Calibri" w:cs="Calibri"/>
                    <w:color w:val="000000"/>
                    <w:sz w:val="16"/>
                    <w:szCs w:val="16"/>
                  </w:rPr>
                </w:rPrChange>
              </w:rPr>
            </w:pPr>
            <w:ins w:id="1890" w:author="Brant McNeece" w:date="2021-09-07T19:41:00Z">
              <w:r w:rsidRPr="002A3B59">
                <w:rPr>
                  <w:rFonts w:ascii="Times New Roman" w:eastAsia="Times New Roman" w:hAnsi="Times New Roman" w:cs="Times New Roman"/>
                  <w:color w:val="000000"/>
                  <w:sz w:val="16"/>
                  <w:szCs w:val="16"/>
                  <w:rPrChange w:id="1891" w:author="Brant McNeece" w:date="2021-09-07T19:52:00Z">
                    <w:rPr>
                      <w:rFonts w:ascii="Calibri" w:eastAsia="Times New Roman" w:hAnsi="Calibri" w:cs="Calibri"/>
                      <w:color w:val="000000"/>
                      <w:sz w:val="16"/>
                      <w:szCs w:val="16"/>
                    </w:rPr>
                  </w:rPrChange>
                </w:rPr>
                <w:t>33</w:t>
              </w:r>
            </w:ins>
          </w:p>
        </w:tc>
      </w:tr>
      <w:tr w:rsidR="00256DD7" w:rsidRPr="002A3B59" w14:paraId="798A790C" w14:textId="77777777" w:rsidTr="00B5391D">
        <w:trPr>
          <w:trHeight w:val="288"/>
          <w:ins w:id="1892" w:author="Brant McNeece" w:date="2021-09-07T19:41:00Z"/>
        </w:trPr>
        <w:tc>
          <w:tcPr>
            <w:tcW w:w="0" w:type="auto"/>
            <w:tcBorders>
              <w:top w:val="nil"/>
              <w:left w:val="nil"/>
              <w:bottom w:val="nil"/>
              <w:right w:val="nil"/>
            </w:tcBorders>
            <w:shd w:val="clear" w:color="auto" w:fill="auto"/>
            <w:noWrap/>
            <w:vAlign w:val="bottom"/>
            <w:hideMark/>
          </w:tcPr>
          <w:p w14:paraId="4D59CD39" w14:textId="77777777" w:rsidR="00256DD7" w:rsidRPr="002A3B59" w:rsidRDefault="00256DD7" w:rsidP="00B5391D">
            <w:pPr>
              <w:jc w:val="center"/>
              <w:rPr>
                <w:ins w:id="1893" w:author="Brant McNeece" w:date="2021-09-07T19:41:00Z"/>
                <w:rFonts w:ascii="Times New Roman" w:eastAsia="Times New Roman" w:hAnsi="Times New Roman" w:cs="Times New Roman"/>
                <w:color w:val="000000"/>
                <w:sz w:val="16"/>
                <w:szCs w:val="16"/>
                <w:rPrChange w:id="1894" w:author="Brant McNeece" w:date="2021-09-07T19:52:00Z">
                  <w:rPr>
                    <w:ins w:id="189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0922F2D4" w14:textId="77777777" w:rsidR="00256DD7" w:rsidRPr="002A3B59" w:rsidRDefault="00256DD7" w:rsidP="00B5391D">
            <w:pPr>
              <w:jc w:val="center"/>
              <w:rPr>
                <w:ins w:id="189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CCA70CE" w14:textId="77777777" w:rsidR="00256DD7" w:rsidRPr="002A3B59" w:rsidRDefault="00256DD7" w:rsidP="00B5391D">
            <w:pPr>
              <w:jc w:val="center"/>
              <w:rPr>
                <w:ins w:id="189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D5654BF" w14:textId="77777777" w:rsidR="00256DD7" w:rsidRPr="002A3B59" w:rsidRDefault="00256DD7" w:rsidP="00B5391D">
            <w:pPr>
              <w:jc w:val="center"/>
              <w:rPr>
                <w:ins w:id="1898" w:author="Brant McNeece" w:date="2021-09-07T19:41:00Z"/>
                <w:rFonts w:ascii="Times New Roman" w:eastAsia="Times New Roman" w:hAnsi="Times New Roman" w:cs="Times New Roman"/>
                <w:color w:val="000000"/>
                <w:sz w:val="16"/>
                <w:szCs w:val="16"/>
                <w:rPrChange w:id="1899" w:author="Brant McNeece" w:date="2021-09-07T19:52:00Z">
                  <w:rPr>
                    <w:ins w:id="1900" w:author="Brant McNeece" w:date="2021-09-07T19:41:00Z"/>
                    <w:rFonts w:ascii="Calibri" w:eastAsia="Times New Roman" w:hAnsi="Calibri" w:cs="Calibri"/>
                    <w:color w:val="000000"/>
                    <w:sz w:val="16"/>
                    <w:szCs w:val="16"/>
                  </w:rPr>
                </w:rPrChange>
              </w:rPr>
            </w:pPr>
            <w:ins w:id="1901" w:author="Brant McNeece" w:date="2021-09-07T19:41:00Z">
              <w:r w:rsidRPr="002A3B59">
                <w:rPr>
                  <w:rFonts w:ascii="Times New Roman" w:eastAsia="Times New Roman" w:hAnsi="Times New Roman" w:cs="Times New Roman"/>
                  <w:color w:val="000000"/>
                  <w:sz w:val="16"/>
                  <w:szCs w:val="16"/>
                  <w:rPrChange w:id="1902" w:author="Brant McNeece" w:date="2021-09-07T19:52:00Z">
                    <w:rPr>
                      <w:rFonts w:ascii="Calibri" w:eastAsia="Times New Roman" w:hAnsi="Calibri" w:cs="Calibri"/>
                      <w:color w:val="000000"/>
                      <w:sz w:val="16"/>
                      <w:szCs w:val="16"/>
                    </w:rPr>
                  </w:rPrChange>
                </w:rPr>
                <w:t>30.83 - 33.28</w:t>
              </w:r>
            </w:ins>
          </w:p>
        </w:tc>
        <w:tc>
          <w:tcPr>
            <w:tcW w:w="0" w:type="auto"/>
            <w:tcBorders>
              <w:top w:val="nil"/>
              <w:left w:val="nil"/>
              <w:bottom w:val="nil"/>
              <w:right w:val="nil"/>
            </w:tcBorders>
            <w:shd w:val="clear" w:color="auto" w:fill="auto"/>
            <w:noWrap/>
            <w:vAlign w:val="bottom"/>
            <w:hideMark/>
          </w:tcPr>
          <w:p w14:paraId="13FDE8EC" w14:textId="77777777" w:rsidR="00256DD7" w:rsidRPr="002A3B59" w:rsidRDefault="00256DD7" w:rsidP="00B5391D">
            <w:pPr>
              <w:jc w:val="center"/>
              <w:rPr>
                <w:ins w:id="1903" w:author="Brant McNeece" w:date="2021-09-07T19:41:00Z"/>
                <w:rFonts w:ascii="Times New Roman" w:eastAsia="Times New Roman" w:hAnsi="Times New Roman" w:cs="Times New Roman"/>
                <w:color w:val="000000"/>
                <w:sz w:val="16"/>
                <w:szCs w:val="16"/>
                <w:rPrChange w:id="1904" w:author="Brant McNeece" w:date="2021-09-07T19:52:00Z">
                  <w:rPr>
                    <w:ins w:id="1905" w:author="Brant McNeece" w:date="2021-09-07T19:41:00Z"/>
                    <w:rFonts w:ascii="Calibri" w:eastAsia="Times New Roman" w:hAnsi="Calibri" w:cs="Calibri"/>
                    <w:color w:val="000000"/>
                    <w:sz w:val="16"/>
                    <w:szCs w:val="16"/>
                  </w:rPr>
                </w:rPrChange>
              </w:rPr>
            </w:pPr>
            <w:ins w:id="1906" w:author="Brant McNeece" w:date="2021-09-07T19:41:00Z">
              <w:r w:rsidRPr="002A3B59">
                <w:rPr>
                  <w:rFonts w:ascii="Times New Roman" w:eastAsia="Times New Roman" w:hAnsi="Times New Roman" w:cs="Times New Roman"/>
                  <w:color w:val="000000"/>
                  <w:sz w:val="16"/>
                  <w:szCs w:val="16"/>
                  <w:rPrChange w:id="1907" w:author="Brant McNeece" w:date="2021-09-07T19:52:00Z">
                    <w:rPr>
                      <w:rFonts w:ascii="Calibri" w:eastAsia="Times New Roman" w:hAnsi="Calibri" w:cs="Calibri"/>
                      <w:color w:val="000000"/>
                      <w:sz w:val="16"/>
                      <w:szCs w:val="16"/>
                    </w:rPr>
                  </w:rPrChange>
                </w:rPr>
                <w:t>Gm06_5196308_T_C-Gm06_5318544_T_C</w:t>
              </w:r>
            </w:ins>
          </w:p>
        </w:tc>
        <w:tc>
          <w:tcPr>
            <w:tcW w:w="0" w:type="auto"/>
            <w:tcBorders>
              <w:top w:val="nil"/>
              <w:left w:val="nil"/>
              <w:bottom w:val="nil"/>
              <w:right w:val="nil"/>
            </w:tcBorders>
            <w:shd w:val="clear" w:color="auto" w:fill="auto"/>
            <w:noWrap/>
            <w:vAlign w:val="bottom"/>
            <w:hideMark/>
          </w:tcPr>
          <w:p w14:paraId="0EDD6ECB" w14:textId="77777777" w:rsidR="00256DD7" w:rsidRPr="002A3B59" w:rsidRDefault="00256DD7" w:rsidP="00B5391D">
            <w:pPr>
              <w:jc w:val="center"/>
              <w:rPr>
                <w:ins w:id="1908" w:author="Brant McNeece" w:date="2021-09-07T19:41:00Z"/>
                <w:rFonts w:ascii="Times New Roman" w:eastAsia="Times New Roman" w:hAnsi="Times New Roman" w:cs="Times New Roman"/>
                <w:color w:val="000000"/>
                <w:sz w:val="16"/>
                <w:szCs w:val="16"/>
                <w:rPrChange w:id="1909" w:author="Brant McNeece" w:date="2021-09-07T19:52:00Z">
                  <w:rPr>
                    <w:ins w:id="1910" w:author="Brant McNeece" w:date="2021-09-07T19:41:00Z"/>
                    <w:rFonts w:ascii="Calibri" w:eastAsia="Times New Roman" w:hAnsi="Calibri" w:cs="Calibri"/>
                    <w:color w:val="000000"/>
                    <w:sz w:val="16"/>
                    <w:szCs w:val="16"/>
                  </w:rPr>
                </w:rPrChange>
              </w:rPr>
            </w:pPr>
            <w:ins w:id="1911" w:author="Brant McNeece" w:date="2021-09-07T19:41:00Z">
              <w:r w:rsidRPr="002A3B59">
                <w:rPr>
                  <w:rFonts w:ascii="Times New Roman" w:eastAsia="Times New Roman" w:hAnsi="Times New Roman" w:cs="Times New Roman"/>
                  <w:color w:val="000000"/>
                  <w:sz w:val="16"/>
                  <w:szCs w:val="16"/>
                  <w:rPrChange w:id="1912" w:author="Brant McNeece" w:date="2021-09-07T19:52:00Z">
                    <w:rPr>
                      <w:rFonts w:ascii="Calibri" w:eastAsia="Times New Roman" w:hAnsi="Calibri" w:cs="Calibri"/>
                      <w:color w:val="000000"/>
                      <w:sz w:val="16"/>
                      <w:szCs w:val="16"/>
                    </w:rPr>
                  </w:rPrChange>
                </w:rPr>
                <w:t>4.3875</w:t>
              </w:r>
            </w:ins>
          </w:p>
        </w:tc>
        <w:tc>
          <w:tcPr>
            <w:tcW w:w="0" w:type="auto"/>
            <w:tcBorders>
              <w:top w:val="nil"/>
              <w:left w:val="nil"/>
              <w:bottom w:val="nil"/>
              <w:right w:val="nil"/>
            </w:tcBorders>
            <w:shd w:val="clear" w:color="auto" w:fill="auto"/>
            <w:noWrap/>
            <w:vAlign w:val="bottom"/>
            <w:hideMark/>
          </w:tcPr>
          <w:p w14:paraId="5FF0190B" w14:textId="77777777" w:rsidR="00256DD7" w:rsidRPr="002A3B59" w:rsidRDefault="00256DD7" w:rsidP="00B5391D">
            <w:pPr>
              <w:jc w:val="center"/>
              <w:rPr>
                <w:ins w:id="1913" w:author="Brant McNeece" w:date="2021-09-07T19:41:00Z"/>
                <w:rFonts w:ascii="Times New Roman" w:eastAsia="Times New Roman" w:hAnsi="Times New Roman" w:cs="Times New Roman"/>
                <w:color w:val="000000"/>
                <w:sz w:val="16"/>
                <w:szCs w:val="16"/>
                <w:rPrChange w:id="1914" w:author="Brant McNeece" w:date="2021-09-07T19:52:00Z">
                  <w:rPr>
                    <w:ins w:id="1915" w:author="Brant McNeece" w:date="2021-09-07T19:41:00Z"/>
                    <w:rFonts w:ascii="Calibri" w:eastAsia="Times New Roman" w:hAnsi="Calibri" w:cs="Calibri"/>
                    <w:color w:val="000000"/>
                    <w:sz w:val="16"/>
                    <w:szCs w:val="16"/>
                  </w:rPr>
                </w:rPrChange>
              </w:rPr>
            </w:pPr>
            <w:ins w:id="1916" w:author="Brant McNeece" w:date="2021-09-07T19:41:00Z">
              <w:r w:rsidRPr="002A3B59">
                <w:rPr>
                  <w:rFonts w:ascii="Times New Roman" w:eastAsia="Times New Roman" w:hAnsi="Times New Roman" w:cs="Times New Roman"/>
                  <w:color w:val="000000"/>
                  <w:sz w:val="16"/>
                  <w:szCs w:val="16"/>
                  <w:rPrChange w:id="1917" w:author="Brant McNeece" w:date="2021-09-07T19:52:00Z">
                    <w:rPr>
                      <w:rFonts w:ascii="Calibri" w:eastAsia="Times New Roman" w:hAnsi="Calibri" w:cs="Calibri"/>
                      <w:color w:val="000000"/>
                      <w:sz w:val="16"/>
                      <w:szCs w:val="16"/>
                    </w:rPr>
                  </w:rPrChange>
                </w:rPr>
                <w:t>0.5182</w:t>
              </w:r>
            </w:ins>
          </w:p>
        </w:tc>
        <w:tc>
          <w:tcPr>
            <w:tcW w:w="0" w:type="auto"/>
            <w:tcBorders>
              <w:top w:val="nil"/>
              <w:left w:val="nil"/>
              <w:bottom w:val="nil"/>
              <w:right w:val="nil"/>
            </w:tcBorders>
            <w:shd w:val="clear" w:color="auto" w:fill="auto"/>
            <w:noWrap/>
            <w:vAlign w:val="bottom"/>
            <w:hideMark/>
          </w:tcPr>
          <w:p w14:paraId="18FD96C9" w14:textId="77777777" w:rsidR="00256DD7" w:rsidRPr="002A3B59" w:rsidRDefault="00256DD7" w:rsidP="00B5391D">
            <w:pPr>
              <w:jc w:val="center"/>
              <w:rPr>
                <w:ins w:id="1918" w:author="Brant McNeece" w:date="2021-09-07T19:41:00Z"/>
                <w:rFonts w:ascii="Times New Roman" w:eastAsia="Times New Roman" w:hAnsi="Times New Roman" w:cs="Times New Roman"/>
                <w:color w:val="000000"/>
                <w:sz w:val="16"/>
                <w:szCs w:val="16"/>
                <w:rPrChange w:id="1919" w:author="Brant McNeece" w:date="2021-09-07T19:52:00Z">
                  <w:rPr>
                    <w:ins w:id="1920" w:author="Brant McNeece" w:date="2021-09-07T19:41:00Z"/>
                    <w:rFonts w:ascii="Calibri" w:eastAsia="Times New Roman" w:hAnsi="Calibri" w:cs="Calibri"/>
                    <w:color w:val="000000"/>
                    <w:sz w:val="16"/>
                    <w:szCs w:val="16"/>
                  </w:rPr>
                </w:rPrChange>
              </w:rPr>
            </w:pPr>
            <w:ins w:id="1921" w:author="Brant McNeece" w:date="2021-09-07T19:41:00Z">
              <w:r w:rsidRPr="002A3B59">
                <w:rPr>
                  <w:rFonts w:ascii="Times New Roman" w:eastAsia="Times New Roman" w:hAnsi="Times New Roman" w:cs="Times New Roman"/>
                  <w:color w:val="000000"/>
                  <w:sz w:val="16"/>
                  <w:szCs w:val="16"/>
                  <w:rPrChange w:id="1922" w:author="Brant McNeece" w:date="2021-09-07T19:52:00Z">
                    <w:rPr>
                      <w:rFonts w:ascii="Calibri" w:eastAsia="Times New Roman" w:hAnsi="Calibri" w:cs="Calibri"/>
                      <w:color w:val="000000"/>
                      <w:sz w:val="16"/>
                      <w:szCs w:val="16"/>
                    </w:rPr>
                  </w:rPrChange>
                </w:rPr>
                <w:t>5.6942</w:t>
              </w:r>
            </w:ins>
          </w:p>
        </w:tc>
        <w:tc>
          <w:tcPr>
            <w:tcW w:w="0" w:type="auto"/>
            <w:tcBorders>
              <w:top w:val="nil"/>
              <w:left w:val="nil"/>
              <w:bottom w:val="nil"/>
              <w:right w:val="nil"/>
            </w:tcBorders>
            <w:shd w:val="clear" w:color="auto" w:fill="auto"/>
            <w:noWrap/>
            <w:vAlign w:val="bottom"/>
            <w:hideMark/>
          </w:tcPr>
          <w:p w14:paraId="538E640D" w14:textId="77777777" w:rsidR="00256DD7" w:rsidRPr="002A3B59" w:rsidRDefault="00256DD7" w:rsidP="00B5391D">
            <w:pPr>
              <w:jc w:val="center"/>
              <w:rPr>
                <w:ins w:id="1923" w:author="Brant McNeece" w:date="2021-09-07T19:41:00Z"/>
                <w:rFonts w:ascii="Times New Roman" w:eastAsia="Times New Roman" w:hAnsi="Times New Roman" w:cs="Times New Roman"/>
                <w:color w:val="000000"/>
                <w:sz w:val="16"/>
                <w:szCs w:val="16"/>
                <w:rPrChange w:id="1924" w:author="Brant McNeece" w:date="2021-09-07T19:52:00Z">
                  <w:rPr>
                    <w:ins w:id="1925" w:author="Brant McNeece" w:date="2021-09-07T19:41:00Z"/>
                    <w:rFonts w:ascii="Calibri" w:eastAsia="Times New Roman" w:hAnsi="Calibri" w:cs="Calibri"/>
                    <w:color w:val="000000"/>
                    <w:sz w:val="16"/>
                    <w:szCs w:val="16"/>
                  </w:rPr>
                </w:rPrChange>
              </w:rPr>
            </w:pPr>
            <w:ins w:id="1926" w:author="Brant McNeece" w:date="2021-09-07T19:41:00Z">
              <w:r w:rsidRPr="002A3B59">
                <w:rPr>
                  <w:rFonts w:ascii="Times New Roman" w:eastAsia="Times New Roman" w:hAnsi="Times New Roman" w:cs="Times New Roman"/>
                  <w:color w:val="000000"/>
                  <w:sz w:val="16"/>
                  <w:szCs w:val="16"/>
                  <w:rPrChange w:id="1927"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18A1280F" w14:textId="77777777" w:rsidR="00256DD7" w:rsidRPr="002A3B59" w:rsidRDefault="00256DD7" w:rsidP="00B5391D">
            <w:pPr>
              <w:jc w:val="center"/>
              <w:rPr>
                <w:ins w:id="1928" w:author="Brant McNeece" w:date="2021-09-07T19:41:00Z"/>
                <w:rFonts w:ascii="Times New Roman" w:eastAsia="Times New Roman" w:hAnsi="Times New Roman" w:cs="Times New Roman"/>
                <w:color w:val="000000"/>
                <w:sz w:val="16"/>
                <w:szCs w:val="16"/>
                <w:rPrChange w:id="1929" w:author="Brant McNeece" w:date="2021-09-07T19:52:00Z">
                  <w:rPr>
                    <w:ins w:id="1930" w:author="Brant McNeece" w:date="2021-09-07T19:41:00Z"/>
                    <w:rFonts w:ascii="Calibri" w:eastAsia="Times New Roman" w:hAnsi="Calibri" w:cs="Calibri"/>
                    <w:color w:val="000000"/>
                    <w:sz w:val="16"/>
                    <w:szCs w:val="16"/>
                  </w:rPr>
                </w:rPrChange>
              </w:rPr>
            </w:pPr>
            <w:ins w:id="1931" w:author="Brant McNeece" w:date="2021-09-07T19:41:00Z">
              <w:r w:rsidRPr="002A3B59">
                <w:rPr>
                  <w:rFonts w:ascii="Times New Roman" w:eastAsia="Times New Roman" w:hAnsi="Times New Roman" w:cs="Times New Roman"/>
                  <w:color w:val="000000"/>
                  <w:sz w:val="16"/>
                  <w:szCs w:val="16"/>
                  <w:rPrChange w:id="1932" w:author="Brant McNeece" w:date="2021-09-07T19:52:00Z">
                    <w:rPr>
                      <w:rFonts w:ascii="Calibri" w:eastAsia="Times New Roman" w:hAnsi="Calibri" w:cs="Calibri"/>
                      <w:color w:val="000000"/>
                      <w:sz w:val="16"/>
                      <w:szCs w:val="16"/>
                    </w:rPr>
                  </w:rPrChange>
                </w:rPr>
                <w:t>33</w:t>
              </w:r>
            </w:ins>
          </w:p>
        </w:tc>
      </w:tr>
      <w:tr w:rsidR="00256DD7" w:rsidRPr="002A3B59" w14:paraId="6E0FF6D5" w14:textId="77777777" w:rsidTr="00B5391D">
        <w:trPr>
          <w:trHeight w:val="288"/>
          <w:ins w:id="1933" w:author="Brant McNeece" w:date="2021-09-07T19:41:00Z"/>
        </w:trPr>
        <w:tc>
          <w:tcPr>
            <w:tcW w:w="0" w:type="auto"/>
            <w:tcBorders>
              <w:top w:val="nil"/>
              <w:left w:val="nil"/>
              <w:bottom w:val="nil"/>
              <w:right w:val="nil"/>
            </w:tcBorders>
            <w:shd w:val="clear" w:color="auto" w:fill="auto"/>
            <w:noWrap/>
            <w:vAlign w:val="bottom"/>
            <w:hideMark/>
          </w:tcPr>
          <w:p w14:paraId="5052CB01" w14:textId="77777777" w:rsidR="00256DD7" w:rsidRPr="002A3B59" w:rsidRDefault="00256DD7" w:rsidP="00B5391D">
            <w:pPr>
              <w:jc w:val="center"/>
              <w:rPr>
                <w:ins w:id="1934" w:author="Brant McNeece" w:date="2021-09-07T19:41:00Z"/>
                <w:rFonts w:ascii="Times New Roman" w:eastAsia="Times New Roman" w:hAnsi="Times New Roman" w:cs="Times New Roman"/>
                <w:color w:val="000000"/>
                <w:sz w:val="16"/>
                <w:szCs w:val="16"/>
                <w:rPrChange w:id="1935" w:author="Brant McNeece" w:date="2021-09-07T19:52:00Z">
                  <w:rPr>
                    <w:ins w:id="193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342B2C4" w14:textId="77777777" w:rsidR="00256DD7" w:rsidRPr="002A3B59" w:rsidRDefault="00256DD7" w:rsidP="00B5391D">
            <w:pPr>
              <w:jc w:val="center"/>
              <w:rPr>
                <w:ins w:id="1937" w:author="Brant McNeece" w:date="2021-09-07T19:41:00Z"/>
                <w:rFonts w:ascii="Times New Roman" w:eastAsia="Times New Roman" w:hAnsi="Times New Roman" w:cs="Times New Roman"/>
                <w:color w:val="000000"/>
                <w:sz w:val="16"/>
                <w:szCs w:val="16"/>
                <w:rPrChange w:id="1938" w:author="Brant McNeece" w:date="2021-09-07T19:52:00Z">
                  <w:rPr>
                    <w:ins w:id="1939" w:author="Brant McNeece" w:date="2021-09-07T19:41:00Z"/>
                    <w:rFonts w:ascii="Calibri" w:eastAsia="Times New Roman" w:hAnsi="Calibri" w:cs="Calibri"/>
                    <w:color w:val="000000"/>
                    <w:sz w:val="16"/>
                    <w:szCs w:val="16"/>
                  </w:rPr>
                </w:rPrChange>
              </w:rPr>
            </w:pPr>
            <w:ins w:id="1940" w:author="Brant McNeece" w:date="2021-09-07T19:41:00Z">
              <w:r w:rsidRPr="002A3B59">
                <w:rPr>
                  <w:rFonts w:ascii="Times New Roman" w:eastAsia="Times New Roman" w:hAnsi="Times New Roman" w:cs="Times New Roman"/>
                  <w:color w:val="000000"/>
                  <w:sz w:val="16"/>
                  <w:szCs w:val="16"/>
                  <w:rPrChange w:id="1941" w:author="Brant McNeece" w:date="2021-09-07T19:52:00Z">
                    <w:rPr>
                      <w:rFonts w:ascii="Calibri" w:eastAsia="Times New Roman" w:hAnsi="Calibri" w:cs="Calibri"/>
                      <w:color w:val="000000"/>
                      <w:sz w:val="16"/>
                      <w:szCs w:val="16"/>
                    </w:rPr>
                  </w:rPrChange>
                </w:rPr>
                <w:t>qProt-6-2</w:t>
              </w:r>
            </w:ins>
          </w:p>
        </w:tc>
        <w:tc>
          <w:tcPr>
            <w:tcW w:w="0" w:type="auto"/>
            <w:tcBorders>
              <w:top w:val="nil"/>
              <w:left w:val="nil"/>
              <w:bottom w:val="nil"/>
              <w:right w:val="nil"/>
            </w:tcBorders>
            <w:shd w:val="clear" w:color="auto" w:fill="auto"/>
            <w:noWrap/>
            <w:vAlign w:val="bottom"/>
            <w:hideMark/>
          </w:tcPr>
          <w:p w14:paraId="00D0D509" w14:textId="77777777" w:rsidR="00256DD7" w:rsidRPr="002A3B59" w:rsidRDefault="00256DD7" w:rsidP="00B5391D">
            <w:pPr>
              <w:jc w:val="center"/>
              <w:rPr>
                <w:ins w:id="1942" w:author="Brant McNeece" w:date="2021-09-07T19:41:00Z"/>
                <w:rFonts w:ascii="Times New Roman" w:eastAsia="Times New Roman" w:hAnsi="Times New Roman" w:cs="Times New Roman"/>
                <w:color w:val="000000"/>
                <w:sz w:val="16"/>
                <w:szCs w:val="16"/>
                <w:rPrChange w:id="1943" w:author="Brant McNeece" w:date="2021-09-07T19:52:00Z">
                  <w:rPr>
                    <w:ins w:id="1944" w:author="Brant McNeece" w:date="2021-09-07T19:41:00Z"/>
                    <w:rFonts w:ascii="Calibri" w:eastAsia="Times New Roman" w:hAnsi="Calibri" w:cs="Calibri"/>
                    <w:color w:val="000000"/>
                    <w:sz w:val="16"/>
                    <w:szCs w:val="16"/>
                  </w:rPr>
                </w:rPrChange>
              </w:rPr>
            </w:pPr>
            <w:ins w:id="1945" w:author="Brant McNeece" w:date="2021-09-07T19:41:00Z">
              <w:r w:rsidRPr="002A3B59">
                <w:rPr>
                  <w:rFonts w:ascii="Times New Roman" w:eastAsia="Times New Roman" w:hAnsi="Times New Roman" w:cs="Times New Roman"/>
                  <w:color w:val="000000"/>
                  <w:sz w:val="16"/>
                  <w:szCs w:val="16"/>
                  <w:rPrChange w:id="1946" w:author="Brant McNeece" w:date="2021-09-07T19:52:00Z">
                    <w:rPr>
                      <w:rFonts w:ascii="Calibri" w:eastAsia="Times New Roman" w:hAnsi="Calibri" w:cs="Calibri"/>
                      <w:color w:val="000000"/>
                      <w:sz w:val="16"/>
                      <w:szCs w:val="16"/>
                    </w:rPr>
                  </w:rPrChange>
                </w:rPr>
                <w:t>Gm06</w:t>
              </w:r>
            </w:ins>
          </w:p>
        </w:tc>
        <w:tc>
          <w:tcPr>
            <w:tcW w:w="0" w:type="auto"/>
            <w:tcBorders>
              <w:top w:val="nil"/>
              <w:left w:val="nil"/>
              <w:bottom w:val="nil"/>
              <w:right w:val="nil"/>
            </w:tcBorders>
            <w:shd w:val="clear" w:color="auto" w:fill="auto"/>
            <w:noWrap/>
            <w:vAlign w:val="bottom"/>
            <w:hideMark/>
          </w:tcPr>
          <w:p w14:paraId="668966DA" w14:textId="77777777" w:rsidR="00256DD7" w:rsidRPr="002A3B59" w:rsidRDefault="00256DD7" w:rsidP="00B5391D">
            <w:pPr>
              <w:jc w:val="center"/>
              <w:rPr>
                <w:ins w:id="1947" w:author="Brant McNeece" w:date="2021-09-07T19:41:00Z"/>
                <w:rFonts w:ascii="Times New Roman" w:eastAsia="Times New Roman" w:hAnsi="Times New Roman" w:cs="Times New Roman"/>
                <w:color w:val="000000"/>
                <w:sz w:val="16"/>
                <w:szCs w:val="16"/>
                <w:rPrChange w:id="1948" w:author="Brant McNeece" w:date="2021-09-07T19:52:00Z">
                  <w:rPr>
                    <w:ins w:id="1949" w:author="Brant McNeece" w:date="2021-09-07T19:41:00Z"/>
                    <w:rFonts w:ascii="Calibri" w:eastAsia="Times New Roman" w:hAnsi="Calibri" w:cs="Calibri"/>
                    <w:color w:val="000000"/>
                    <w:sz w:val="16"/>
                    <w:szCs w:val="16"/>
                  </w:rPr>
                </w:rPrChange>
              </w:rPr>
            </w:pPr>
            <w:ins w:id="1950" w:author="Brant McNeece" w:date="2021-09-07T19:41:00Z">
              <w:r w:rsidRPr="002A3B59">
                <w:rPr>
                  <w:rFonts w:ascii="Times New Roman" w:eastAsia="Times New Roman" w:hAnsi="Times New Roman" w:cs="Times New Roman"/>
                  <w:color w:val="000000"/>
                  <w:sz w:val="16"/>
                  <w:szCs w:val="16"/>
                  <w:rPrChange w:id="1951" w:author="Brant McNeece" w:date="2021-09-07T19:52:00Z">
                    <w:rPr>
                      <w:rFonts w:ascii="Calibri" w:eastAsia="Times New Roman" w:hAnsi="Calibri" w:cs="Calibri"/>
                      <w:color w:val="000000"/>
                      <w:sz w:val="16"/>
                      <w:szCs w:val="16"/>
                    </w:rPr>
                  </w:rPrChange>
                </w:rPr>
                <w:t>106.25 - 108.04</w:t>
              </w:r>
            </w:ins>
          </w:p>
        </w:tc>
        <w:tc>
          <w:tcPr>
            <w:tcW w:w="0" w:type="auto"/>
            <w:tcBorders>
              <w:top w:val="nil"/>
              <w:left w:val="nil"/>
              <w:bottom w:val="nil"/>
              <w:right w:val="nil"/>
            </w:tcBorders>
            <w:shd w:val="clear" w:color="auto" w:fill="auto"/>
            <w:noWrap/>
            <w:vAlign w:val="bottom"/>
            <w:hideMark/>
          </w:tcPr>
          <w:p w14:paraId="403B95F5" w14:textId="77777777" w:rsidR="00256DD7" w:rsidRPr="002A3B59" w:rsidRDefault="00256DD7" w:rsidP="00B5391D">
            <w:pPr>
              <w:jc w:val="center"/>
              <w:rPr>
                <w:ins w:id="1952" w:author="Brant McNeece" w:date="2021-09-07T19:41:00Z"/>
                <w:rFonts w:ascii="Times New Roman" w:eastAsia="Times New Roman" w:hAnsi="Times New Roman" w:cs="Times New Roman"/>
                <w:color w:val="000000"/>
                <w:sz w:val="16"/>
                <w:szCs w:val="16"/>
                <w:rPrChange w:id="1953" w:author="Brant McNeece" w:date="2021-09-07T19:52:00Z">
                  <w:rPr>
                    <w:ins w:id="1954" w:author="Brant McNeece" w:date="2021-09-07T19:41:00Z"/>
                    <w:rFonts w:ascii="Calibri" w:eastAsia="Times New Roman" w:hAnsi="Calibri" w:cs="Calibri"/>
                    <w:color w:val="000000"/>
                    <w:sz w:val="16"/>
                    <w:szCs w:val="16"/>
                  </w:rPr>
                </w:rPrChange>
              </w:rPr>
            </w:pPr>
            <w:ins w:id="1955" w:author="Brant McNeece" w:date="2021-09-07T19:41:00Z">
              <w:r w:rsidRPr="002A3B59">
                <w:rPr>
                  <w:rFonts w:ascii="Times New Roman" w:eastAsia="Times New Roman" w:hAnsi="Times New Roman" w:cs="Times New Roman"/>
                  <w:color w:val="000000"/>
                  <w:sz w:val="16"/>
                  <w:szCs w:val="16"/>
                  <w:rPrChange w:id="1956" w:author="Brant McNeece" w:date="2021-09-07T19:52:00Z">
                    <w:rPr>
                      <w:rFonts w:ascii="Calibri" w:eastAsia="Times New Roman" w:hAnsi="Calibri" w:cs="Calibri"/>
                      <w:color w:val="000000"/>
                      <w:sz w:val="16"/>
                      <w:szCs w:val="16"/>
                    </w:rPr>
                  </w:rPrChange>
                </w:rPr>
                <w:t>Gm06_42883965_T_C-Gm06_44474853_A_G</w:t>
              </w:r>
            </w:ins>
          </w:p>
        </w:tc>
        <w:tc>
          <w:tcPr>
            <w:tcW w:w="0" w:type="auto"/>
            <w:tcBorders>
              <w:top w:val="nil"/>
              <w:left w:val="nil"/>
              <w:bottom w:val="nil"/>
              <w:right w:val="nil"/>
            </w:tcBorders>
            <w:shd w:val="clear" w:color="auto" w:fill="auto"/>
            <w:noWrap/>
            <w:vAlign w:val="bottom"/>
            <w:hideMark/>
          </w:tcPr>
          <w:p w14:paraId="48F4B85D" w14:textId="77777777" w:rsidR="00256DD7" w:rsidRPr="002A3B59" w:rsidRDefault="00256DD7" w:rsidP="00B5391D">
            <w:pPr>
              <w:jc w:val="center"/>
              <w:rPr>
                <w:ins w:id="1957" w:author="Brant McNeece" w:date="2021-09-07T19:41:00Z"/>
                <w:rFonts w:ascii="Times New Roman" w:eastAsia="Times New Roman" w:hAnsi="Times New Roman" w:cs="Times New Roman"/>
                <w:color w:val="000000"/>
                <w:sz w:val="16"/>
                <w:szCs w:val="16"/>
                <w:rPrChange w:id="1958" w:author="Brant McNeece" w:date="2021-09-07T19:52:00Z">
                  <w:rPr>
                    <w:ins w:id="1959" w:author="Brant McNeece" w:date="2021-09-07T19:41:00Z"/>
                    <w:rFonts w:ascii="Calibri" w:eastAsia="Times New Roman" w:hAnsi="Calibri" w:cs="Calibri"/>
                    <w:color w:val="000000"/>
                    <w:sz w:val="16"/>
                    <w:szCs w:val="16"/>
                  </w:rPr>
                </w:rPrChange>
              </w:rPr>
            </w:pPr>
            <w:ins w:id="1960" w:author="Brant McNeece" w:date="2021-09-07T19:41:00Z">
              <w:r w:rsidRPr="002A3B59">
                <w:rPr>
                  <w:rFonts w:ascii="Times New Roman" w:eastAsia="Times New Roman" w:hAnsi="Times New Roman" w:cs="Times New Roman"/>
                  <w:color w:val="000000"/>
                  <w:sz w:val="16"/>
                  <w:szCs w:val="16"/>
                  <w:rPrChange w:id="1961" w:author="Brant McNeece" w:date="2021-09-07T19:52:00Z">
                    <w:rPr>
                      <w:rFonts w:ascii="Calibri" w:eastAsia="Times New Roman" w:hAnsi="Calibri" w:cs="Calibri"/>
                      <w:color w:val="000000"/>
                      <w:sz w:val="16"/>
                      <w:szCs w:val="16"/>
                    </w:rPr>
                  </w:rPrChange>
                </w:rPr>
                <w:t>5.4747</w:t>
              </w:r>
            </w:ins>
          </w:p>
        </w:tc>
        <w:tc>
          <w:tcPr>
            <w:tcW w:w="0" w:type="auto"/>
            <w:tcBorders>
              <w:top w:val="nil"/>
              <w:left w:val="nil"/>
              <w:bottom w:val="nil"/>
              <w:right w:val="nil"/>
            </w:tcBorders>
            <w:shd w:val="clear" w:color="auto" w:fill="auto"/>
            <w:noWrap/>
            <w:vAlign w:val="bottom"/>
            <w:hideMark/>
          </w:tcPr>
          <w:p w14:paraId="6F5191E3" w14:textId="77777777" w:rsidR="00256DD7" w:rsidRPr="002A3B59" w:rsidRDefault="00256DD7" w:rsidP="00B5391D">
            <w:pPr>
              <w:jc w:val="center"/>
              <w:rPr>
                <w:ins w:id="1962" w:author="Brant McNeece" w:date="2021-09-07T19:41:00Z"/>
                <w:rFonts w:ascii="Times New Roman" w:eastAsia="Times New Roman" w:hAnsi="Times New Roman" w:cs="Times New Roman"/>
                <w:color w:val="000000"/>
                <w:sz w:val="16"/>
                <w:szCs w:val="16"/>
                <w:rPrChange w:id="1963" w:author="Brant McNeece" w:date="2021-09-07T19:52:00Z">
                  <w:rPr>
                    <w:ins w:id="1964" w:author="Brant McNeece" w:date="2021-09-07T19:41:00Z"/>
                    <w:rFonts w:ascii="Calibri" w:eastAsia="Times New Roman" w:hAnsi="Calibri" w:cs="Calibri"/>
                    <w:color w:val="000000"/>
                    <w:sz w:val="16"/>
                    <w:szCs w:val="16"/>
                  </w:rPr>
                </w:rPrChange>
              </w:rPr>
            </w:pPr>
            <w:ins w:id="1965" w:author="Brant McNeece" w:date="2021-09-07T19:41:00Z">
              <w:r w:rsidRPr="002A3B59">
                <w:rPr>
                  <w:rFonts w:ascii="Times New Roman" w:eastAsia="Times New Roman" w:hAnsi="Times New Roman" w:cs="Times New Roman"/>
                  <w:color w:val="000000"/>
                  <w:sz w:val="16"/>
                  <w:szCs w:val="16"/>
                  <w:rPrChange w:id="1966" w:author="Brant McNeece" w:date="2021-09-07T19:52:00Z">
                    <w:rPr>
                      <w:rFonts w:ascii="Calibri" w:eastAsia="Times New Roman" w:hAnsi="Calibri" w:cs="Calibri"/>
                      <w:color w:val="000000"/>
                      <w:sz w:val="16"/>
                      <w:szCs w:val="16"/>
                    </w:rPr>
                  </w:rPrChange>
                </w:rPr>
                <w:t>-0.5235</w:t>
              </w:r>
            </w:ins>
          </w:p>
        </w:tc>
        <w:tc>
          <w:tcPr>
            <w:tcW w:w="0" w:type="auto"/>
            <w:tcBorders>
              <w:top w:val="nil"/>
              <w:left w:val="nil"/>
              <w:bottom w:val="nil"/>
              <w:right w:val="nil"/>
            </w:tcBorders>
            <w:shd w:val="clear" w:color="auto" w:fill="auto"/>
            <w:noWrap/>
            <w:vAlign w:val="bottom"/>
            <w:hideMark/>
          </w:tcPr>
          <w:p w14:paraId="2756A3F5" w14:textId="77777777" w:rsidR="00256DD7" w:rsidRPr="002A3B59" w:rsidRDefault="00256DD7" w:rsidP="00B5391D">
            <w:pPr>
              <w:jc w:val="center"/>
              <w:rPr>
                <w:ins w:id="1967" w:author="Brant McNeece" w:date="2021-09-07T19:41:00Z"/>
                <w:rFonts w:ascii="Times New Roman" w:eastAsia="Times New Roman" w:hAnsi="Times New Roman" w:cs="Times New Roman"/>
                <w:color w:val="000000"/>
                <w:sz w:val="16"/>
                <w:szCs w:val="16"/>
                <w:rPrChange w:id="1968" w:author="Brant McNeece" w:date="2021-09-07T19:52:00Z">
                  <w:rPr>
                    <w:ins w:id="1969" w:author="Brant McNeece" w:date="2021-09-07T19:41:00Z"/>
                    <w:rFonts w:ascii="Calibri" w:eastAsia="Times New Roman" w:hAnsi="Calibri" w:cs="Calibri"/>
                    <w:color w:val="000000"/>
                    <w:sz w:val="16"/>
                    <w:szCs w:val="16"/>
                  </w:rPr>
                </w:rPrChange>
              </w:rPr>
            </w:pPr>
            <w:ins w:id="1970" w:author="Brant McNeece" w:date="2021-09-07T19:41:00Z">
              <w:r w:rsidRPr="002A3B59">
                <w:rPr>
                  <w:rFonts w:ascii="Times New Roman" w:eastAsia="Times New Roman" w:hAnsi="Times New Roman" w:cs="Times New Roman"/>
                  <w:color w:val="000000"/>
                  <w:sz w:val="16"/>
                  <w:szCs w:val="16"/>
                  <w:rPrChange w:id="1971" w:author="Brant McNeece" w:date="2021-09-07T19:52:00Z">
                    <w:rPr>
                      <w:rFonts w:ascii="Calibri" w:eastAsia="Times New Roman" w:hAnsi="Calibri" w:cs="Calibri"/>
                      <w:color w:val="000000"/>
                      <w:sz w:val="16"/>
                      <w:szCs w:val="16"/>
                    </w:rPr>
                  </w:rPrChange>
                </w:rPr>
                <w:t>6.8204</w:t>
              </w:r>
            </w:ins>
          </w:p>
        </w:tc>
        <w:tc>
          <w:tcPr>
            <w:tcW w:w="0" w:type="auto"/>
            <w:tcBorders>
              <w:top w:val="nil"/>
              <w:left w:val="nil"/>
              <w:bottom w:val="nil"/>
              <w:right w:val="nil"/>
            </w:tcBorders>
            <w:shd w:val="clear" w:color="auto" w:fill="auto"/>
            <w:noWrap/>
            <w:vAlign w:val="bottom"/>
            <w:hideMark/>
          </w:tcPr>
          <w:p w14:paraId="41DCB676" w14:textId="77777777" w:rsidR="00256DD7" w:rsidRPr="002A3B59" w:rsidRDefault="00256DD7" w:rsidP="00B5391D">
            <w:pPr>
              <w:jc w:val="center"/>
              <w:rPr>
                <w:ins w:id="1972" w:author="Brant McNeece" w:date="2021-09-07T19:41:00Z"/>
                <w:rFonts w:ascii="Times New Roman" w:eastAsia="Times New Roman" w:hAnsi="Times New Roman" w:cs="Times New Roman"/>
                <w:color w:val="000000"/>
                <w:sz w:val="16"/>
                <w:szCs w:val="16"/>
                <w:rPrChange w:id="1973" w:author="Brant McNeece" w:date="2021-09-07T19:52:00Z">
                  <w:rPr>
                    <w:ins w:id="1974" w:author="Brant McNeece" w:date="2021-09-07T19:41:00Z"/>
                    <w:rFonts w:ascii="Calibri" w:eastAsia="Times New Roman" w:hAnsi="Calibri" w:cs="Calibri"/>
                    <w:color w:val="000000"/>
                    <w:sz w:val="16"/>
                    <w:szCs w:val="16"/>
                  </w:rPr>
                </w:rPrChange>
              </w:rPr>
            </w:pPr>
            <w:ins w:id="1975" w:author="Brant McNeece" w:date="2021-09-07T19:41:00Z">
              <w:r w:rsidRPr="002A3B59">
                <w:rPr>
                  <w:rFonts w:ascii="Times New Roman" w:eastAsia="Times New Roman" w:hAnsi="Times New Roman" w:cs="Times New Roman"/>
                  <w:color w:val="000000"/>
                  <w:sz w:val="16"/>
                  <w:szCs w:val="16"/>
                  <w:rPrChange w:id="1976"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4B509925" w14:textId="77777777" w:rsidR="00256DD7" w:rsidRPr="002A3B59" w:rsidRDefault="00256DD7" w:rsidP="00B5391D">
            <w:pPr>
              <w:jc w:val="center"/>
              <w:rPr>
                <w:ins w:id="1977" w:author="Brant McNeece" w:date="2021-09-07T19:41:00Z"/>
                <w:rFonts w:ascii="Times New Roman" w:eastAsia="Times New Roman" w:hAnsi="Times New Roman" w:cs="Times New Roman"/>
                <w:color w:val="000000"/>
                <w:sz w:val="16"/>
                <w:szCs w:val="16"/>
                <w:rPrChange w:id="1978" w:author="Brant McNeece" w:date="2021-09-07T19:52:00Z">
                  <w:rPr>
                    <w:ins w:id="1979" w:author="Brant McNeece" w:date="2021-09-07T19:41:00Z"/>
                    <w:rFonts w:ascii="Calibri" w:eastAsia="Times New Roman" w:hAnsi="Calibri" w:cs="Calibri"/>
                    <w:color w:val="000000"/>
                    <w:sz w:val="16"/>
                    <w:szCs w:val="16"/>
                  </w:rPr>
                </w:rPrChange>
              </w:rPr>
            </w:pPr>
            <w:ins w:id="1980" w:author="Brant McNeece" w:date="2021-09-07T19:41:00Z">
              <w:r w:rsidRPr="002A3B59">
                <w:rPr>
                  <w:rFonts w:ascii="Times New Roman" w:eastAsia="Times New Roman" w:hAnsi="Times New Roman" w:cs="Times New Roman"/>
                  <w:color w:val="000000"/>
                  <w:sz w:val="16"/>
                  <w:szCs w:val="16"/>
                  <w:rPrChange w:id="1981" w:author="Brant McNeece" w:date="2021-09-07T19:52:00Z">
                    <w:rPr>
                      <w:rFonts w:ascii="Calibri" w:eastAsia="Times New Roman" w:hAnsi="Calibri" w:cs="Calibri"/>
                      <w:color w:val="000000"/>
                      <w:sz w:val="16"/>
                      <w:szCs w:val="16"/>
                    </w:rPr>
                  </w:rPrChange>
                </w:rPr>
                <w:t>33</w:t>
              </w:r>
            </w:ins>
          </w:p>
        </w:tc>
      </w:tr>
      <w:tr w:rsidR="00256DD7" w:rsidRPr="002A3B59" w14:paraId="3655A0F6" w14:textId="77777777" w:rsidTr="00B5391D">
        <w:trPr>
          <w:trHeight w:val="288"/>
          <w:ins w:id="1982" w:author="Brant McNeece" w:date="2021-09-07T19:41:00Z"/>
        </w:trPr>
        <w:tc>
          <w:tcPr>
            <w:tcW w:w="0" w:type="auto"/>
            <w:tcBorders>
              <w:top w:val="nil"/>
              <w:left w:val="nil"/>
              <w:bottom w:val="nil"/>
              <w:right w:val="nil"/>
            </w:tcBorders>
            <w:shd w:val="clear" w:color="auto" w:fill="auto"/>
            <w:noWrap/>
            <w:vAlign w:val="bottom"/>
            <w:hideMark/>
          </w:tcPr>
          <w:p w14:paraId="757D33C6" w14:textId="77777777" w:rsidR="00256DD7" w:rsidRPr="002A3B59" w:rsidRDefault="00256DD7" w:rsidP="00B5391D">
            <w:pPr>
              <w:jc w:val="center"/>
              <w:rPr>
                <w:ins w:id="1983" w:author="Brant McNeece" w:date="2021-09-07T19:41:00Z"/>
                <w:rFonts w:ascii="Times New Roman" w:eastAsia="Times New Roman" w:hAnsi="Times New Roman" w:cs="Times New Roman"/>
                <w:color w:val="000000"/>
                <w:sz w:val="16"/>
                <w:szCs w:val="16"/>
                <w:rPrChange w:id="1984" w:author="Brant McNeece" w:date="2021-09-07T19:52:00Z">
                  <w:rPr>
                    <w:ins w:id="198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F38306F" w14:textId="77777777" w:rsidR="00256DD7" w:rsidRPr="002A3B59" w:rsidRDefault="00256DD7" w:rsidP="00B5391D">
            <w:pPr>
              <w:jc w:val="center"/>
              <w:rPr>
                <w:ins w:id="198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9A6F5C2" w14:textId="77777777" w:rsidR="00256DD7" w:rsidRPr="002A3B59" w:rsidRDefault="00256DD7" w:rsidP="00B5391D">
            <w:pPr>
              <w:jc w:val="center"/>
              <w:rPr>
                <w:ins w:id="198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652EC860" w14:textId="77777777" w:rsidR="00256DD7" w:rsidRPr="002A3B59" w:rsidRDefault="00256DD7" w:rsidP="00B5391D">
            <w:pPr>
              <w:jc w:val="center"/>
              <w:rPr>
                <w:ins w:id="1988" w:author="Brant McNeece" w:date="2021-09-07T19:41:00Z"/>
                <w:rFonts w:ascii="Times New Roman" w:eastAsia="Times New Roman" w:hAnsi="Times New Roman" w:cs="Times New Roman"/>
                <w:color w:val="000000"/>
                <w:sz w:val="16"/>
                <w:szCs w:val="16"/>
                <w:rPrChange w:id="1989" w:author="Brant McNeece" w:date="2021-09-07T19:52:00Z">
                  <w:rPr>
                    <w:ins w:id="1990" w:author="Brant McNeece" w:date="2021-09-07T19:41:00Z"/>
                    <w:rFonts w:ascii="Calibri" w:eastAsia="Times New Roman" w:hAnsi="Calibri" w:cs="Calibri"/>
                    <w:color w:val="000000"/>
                    <w:sz w:val="16"/>
                    <w:szCs w:val="16"/>
                  </w:rPr>
                </w:rPrChange>
              </w:rPr>
            </w:pPr>
            <w:ins w:id="1991" w:author="Brant McNeece" w:date="2021-09-07T19:41:00Z">
              <w:r w:rsidRPr="002A3B59">
                <w:rPr>
                  <w:rFonts w:ascii="Times New Roman" w:eastAsia="Times New Roman" w:hAnsi="Times New Roman" w:cs="Times New Roman"/>
                  <w:color w:val="000000"/>
                  <w:sz w:val="16"/>
                  <w:szCs w:val="16"/>
                  <w:rPrChange w:id="1992" w:author="Brant McNeece" w:date="2021-09-07T19:52:00Z">
                    <w:rPr>
                      <w:rFonts w:ascii="Calibri" w:eastAsia="Times New Roman" w:hAnsi="Calibri" w:cs="Calibri"/>
                      <w:color w:val="000000"/>
                      <w:sz w:val="16"/>
                      <w:szCs w:val="16"/>
                    </w:rPr>
                  </w:rPrChange>
                </w:rPr>
                <w:t>106.25 - 108.04</w:t>
              </w:r>
            </w:ins>
          </w:p>
        </w:tc>
        <w:tc>
          <w:tcPr>
            <w:tcW w:w="0" w:type="auto"/>
            <w:tcBorders>
              <w:top w:val="nil"/>
              <w:left w:val="nil"/>
              <w:bottom w:val="nil"/>
              <w:right w:val="nil"/>
            </w:tcBorders>
            <w:shd w:val="clear" w:color="auto" w:fill="auto"/>
            <w:noWrap/>
            <w:vAlign w:val="bottom"/>
            <w:hideMark/>
          </w:tcPr>
          <w:p w14:paraId="4EC9EDDB" w14:textId="77777777" w:rsidR="00256DD7" w:rsidRPr="002A3B59" w:rsidRDefault="00256DD7" w:rsidP="00B5391D">
            <w:pPr>
              <w:jc w:val="center"/>
              <w:rPr>
                <w:ins w:id="1993" w:author="Brant McNeece" w:date="2021-09-07T19:41:00Z"/>
                <w:rFonts w:ascii="Times New Roman" w:eastAsia="Times New Roman" w:hAnsi="Times New Roman" w:cs="Times New Roman"/>
                <w:color w:val="000000"/>
                <w:sz w:val="16"/>
                <w:szCs w:val="16"/>
                <w:rPrChange w:id="1994" w:author="Brant McNeece" w:date="2021-09-07T19:52:00Z">
                  <w:rPr>
                    <w:ins w:id="1995" w:author="Brant McNeece" w:date="2021-09-07T19:41:00Z"/>
                    <w:rFonts w:ascii="Calibri" w:eastAsia="Times New Roman" w:hAnsi="Calibri" w:cs="Calibri"/>
                    <w:color w:val="000000"/>
                    <w:sz w:val="16"/>
                    <w:szCs w:val="16"/>
                  </w:rPr>
                </w:rPrChange>
              </w:rPr>
            </w:pPr>
            <w:ins w:id="1996" w:author="Brant McNeece" w:date="2021-09-07T19:41:00Z">
              <w:r w:rsidRPr="002A3B59">
                <w:rPr>
                  <w:rFonts w:ascii="Times New Roman" w:eastAsia="Times New Roman" w:hAnsi="Times New Roman" w:cs="Times New Roman"/>
                  <w:color w:val="000000"/>
                  <w:sz w:val="16"/>
                  <w:szCs w:val="16"/>
                  <w:rPrChange w:id="1997" w:author="Brant McNeece" w:date="2021-09-07T19:52:00Z">
                    <w:rPr>
                      <w:rFonts w:ascii="Calibri" w:eastAsia="Times New Roman" w:hAnsi="Calibri" w:cs="Calibri"/>
                      <w:color w:val="000000"/>
                      <w:sz w:val="16"/>
                      <w:szCs w:val="16"/>
                    </w:rPr>
                  </w:rPrChange>
                </w:rPr>
                <w:t>Gm06_42883965_T_C-Gm06_44474853_A_G</w:t>
              </w:r>
            </w:ins>
          </w:p>
        </w:tc>
        <w:tc>
          <w:tcPr>
            <w:tcW w:w="0" w:type="auto"/>
            <w:tcBorders>
              <w:top w:val="nil"/>
              <w:left w:val="nil"/>
              <w:bottom w:val="nil"/>
              <w:right w:val="nil"/>
            </w:tcBorders>
            <w:shd w:val="clear" w:color="auto" w:fill="auto"/>
            <w:noWrap/>
            <w:vAlign w:val="bottom"/>
            <w:hideMark/>
          </w:tcPr>
          <w:p w14:paraId="33B6C260" w14:textId="77777777" w:rsidR="00256DD7" w:rsidRPr="002A3B59" w:rsidRDefault="00256DD7" w:rsidP="00B5391D">
            <w:pPr>
              <w:jc w:val="center"/>
              <w:rPr>
                <w:ins w:id="1998" w:author="Brant McNeece" w:date="2021-09-07T19:41:00Z"/>
                <w:rFonts w:ascii="Times New Roman" w:eastAsia="Times New Roman" w:hAnsi="Times New Roman" w:cs="Times New Roman"/>
                <w:color w:val="000000"/>
                <w:sz w:val="16"/>
                <w:szCs w:val="16"/>
                <w:rPrChange w:id="1999" w:author="Brant McNeece" w:date="2021-09-07T19:52:00Z">
                  <w:rPr>
                    <w:ins w:id="2000" w:author="Brant McNeece" w:date="2021-09-07T19:41:00Z"/>
                    <w:rFonts w:ascii="Calibri" w:eastAsia="Times New Roman" w:hAnsi="Calibri" w:cs="Calibri"/>
                    <w:color w:val="000000"/>
                    <w:sz w:val="16"/>
                    <w:szCs w:val="16"/>
                  </w:rPr>
                </w:rPrChange>
              </w:rPr>
            </w:pPr>
            <w:ins w:id="2001" w:author="Brant McNeece" w:date="2021-09-07T19:41:00Z">
              <w:r w:rsidRPr="002A3B59">
                <w:rPr>
                  <w:rFonts w:ascii="Times New Roman" w:eastAsia="Times New Roman" w:hAnsi="Times New Roman" w:cs="Times New Roman"/>
                  <w:color w:val="000000"/>
                  <w:sz w:val="16"/>
                  <w:szCs w:val="16"/>
                  <w:rPrChange w:id="2002" w:author="Brant McNeece" w:date="2021-09-07T19:52:00Z">
                    <w:rPr>
                      <w:rFonts w:ascii="Calibri" w:eastAsia="Times New Roman" w:hAnsi="Calibri" w:cs="Calibri"/>
                      <w:color w:val="000000"/>
                      <w:sz w:val="16"/>
                      <w:szCs w:val="16"/>
                    </w:rPr>
                  </w:rPrChange>
                </w:rPr>
                <w:t>6.7121</w:t>
              </w:r>
            </w:ins>
          </w:p>
        </w:tc>
        <w:tc>
          <w:tcPr>
            <w:tcW w:w="0" w:type="auto"/>
            <w:tcBorders>
              <w:top w:val="nil"/>
              <w:left w:val="nil"/>
              <w:bottom w:val="nil"/>
              <w:right w:val="nil"/>
            </w:tcBorders>
            <w:shd w:val="clear" w:color="auto" w:fill="auto"/>
            <w:noWrap/>
            <w:vAlign w:val="bottom"/>
            <w:hideMark/>
          </w:tcPr>
          <w:p w14:paraId="054BB239" w14:textId="77777777" w:rsidR="00256DD7" w:rsidRPr="002A3B59" w:rsidRDefault="00256DD7" w:rsidP="00B5391D">
            <w:pPr>
              <w:jc w:val="center"/>
              <w:rPr>
                <w:ins w:id="2003" w:author="Brant McNeece" w:date="2021-09-07T19:41:00Z"/>
                <w:rFonts w:ascii="Times New Roman" w:eastAsia="Times New Roman" w:hAnsi="Times New Roman" w:cs="Times New Roman"/>
                <w:color w:val="000000"/>
                <w:sz w:val="16"/>
                <w:szCs w:val="16"/>
                <w:rPrChange w:id="2004" w:author="Brant McNeece" w:date="2021-09-07T19:52:00Z">
                  <w:rPr>
                    <w:ins w:id="2005" w:author="Brant McNeece" w:date="2021-09-07T19:41:00Z"/>
                    <w:rFonts w:ascii="Calibri" w:eastAsia="Times New Roman" w:hAnsi="Calibri" w:cs="Calibri"/>
                    <w:color w:val="000000"/>
                    <w:sz w:val="16"/>
                    <w:szCs w:val="16"/>
                  </w:rPr>
                </w:rPrChange>
              </w:rPr>
            </w:pPr>
            <w:ins w:id="2006" w:author="Brant McNeece" w:date="2021-09-07T19:41:00Z">
              <w:r w:rsidRPr="002A3B59">
                <w:rPr>
                  <w:rFonts w:ascii="Times New Roman" w:eastAsia="Times New Roman" w:hAnsi="Times New Roman" w:cs="Times New Roman"/>
                  <w:color w:val="000000"/>
                  <w:sz w:val="16"/>
                  <w:szCs w:val="16"/>
                  <w:rPrChange w:id="2007" w:author="Brant McNeece" w:date="2021-09-07T19:52:00Z">
                    <w:rPr>
                      <w:rFonts w:ascii="Calibri" w:eastAsia="Times New Roman" w:hAnsi="Calibri" w:cs="Calibri"/>
                      <w:color w:val="000000"/>
                      <w:sz w:val="16"/>
                      <w:szCs w:val="16"/>
                    </w:rPr>
                  </w:rPrChange>
                </w:rPr>
                <w:t>-0.6845</w:t>
              </w:r>
            </w:ins>
          </w:p>
        </w:tc>
        <w:tc>
          <w:tcPr>
            <w:tcW w:w="0" w:type="auto"/>
            <w:tcBorders>
              <w:top w:val="nil"/>
              <w:left w:val="nil"/>
              <w:bottom w:val="nil"/>
              <w:right w:val="nil"/>
            </w:tcBorders>
            <w:shd w:val="clear" w:color="auto" w:fill="auto"/>
            <w:noWrap/>
            <w:vAlign w:val="bottom"/>
            <w:hideMark/>
          </w:tcPr>
          <w:p w14:paraId="4400E3E9" w14:textId="77777777" w:rsidR="00256DD7" w:rsidRPr="002A3B59" w:rsidRDefault="00256DD7" w:rsidP="00B5391D">
            <w:pPr>
              <w:jc w:val="center"/>
              <w:rPr>
                <w:ins w:id="2008" w:author="Brant McNeece" w:date="2021-09-07T19:41:00Z"/>
                <w:rFonts w:ascii="Times New Roman" w:eastAsia="Times New Roman" w:hAnsi="Times New Roman" w:cs="Times New Roman"/>
                <w:color w:val="000000"/>
                <w:sz w:val="16"/>
                <w:szCs w:val="16"/>
                <w:rPrChange w:id="2009" w:author="Brant McNeece" w:date="2021-09-07T19:52:00Z">
                  <w:rPr>
                    <w:ins w:id="2010" w:author="Brant McNeece" w:date="2021-09-07T19:41:00Z"/>
                    <w:rFonts w:ascii="Calibri" w:eastAsia="Times New Roman" w:hAnsi="Calibri" w:cs="Calibri"/>
                    <w:color w:val="000000"/>
                    <w:sz w:val="16"/>
                    <w:szCs w:val="16"/>
                  </w:rPr>
                </w:rPrChange>
              </w:rPr>
            </w:pPr>
            <w:ins w:id="2011" w:author="Brant McNeece" w:date="2021-09-07T19:41:00Z">
              <w:r w:rsidRPr="002A3B59">
                <w:rPr>
                  <w:rFonts w:ascii="Times New Roman" w:eastAsia="Times New Roman" w:hAnsi="Times New Roman" w:cs="Times New Roman"/>
                  <w:color w:val="000000"/>
                  <w:sz w:val="16"/>
                  <w:szCs w:val="16"/>
                  <w:rPrChange w:id="2012" w:author="Brant McNeece" w:date="2021-09-07T19:52:00Z">
                    <w:rPr>
                      <w:rFonts w:ascii="Calibri" w:eastAsia="Times New Roman" w:hAnsi="Calibri" w:cs="Calibri"/>
                      <w:color w:val="000000"/>
                      <w:sz w:val="16"/>
                      <w:szCs w:val="16"/>
                    </w:rPr>
                  </w:rPrChange>
                </w:rPr>
                <w:t>10.1789</w:t>
              </w:r>
            </w:ins>
          </w:p>
        </w:tc>
        <w:tc>
          <w:tcPr>
            <w:tcW w:w="0" w:type="auto"/>
            <w:tcBorders>
              <w:top w:val="nil"/>
              <w:left w:val="nil"/>
              <w:bottom w:val="nil"/>
              <w:right w:val="nil"/>
            </w:tcBorders>
            <w:shd w:val="clear" w:color="auto" w:fill="auto"/>
            <w:noWrap/>
            <w:vAlign w:val="bottom"/>
            <w:hideMark/>
          </w:tcPr>
          <w:p w14:paraId="71344C1D" w14:textId="77777777" w:rsidR="00256DD7" w:rsidRPr="002A3B59" w:rsidRDefault="00256DD7" w:rsidP="00B5391D">
            <w:pPr>
              <w:jc w:val="center"/>
              <w:rPr>
                <w:ins w:id="2013" w:author="Brant McNeece" w:date="2021-09-07T19:41:00Z"/>
                <w:rFonts w:ascii="Times New Roman" w:eastAsia="Times New Roman" w:hAnsi="Times New Roman" w:cs="Times New Roman"/>
                <w:color w:val="000000"/>
                <w:sz w:val="16"/>
                <w:szCs w:val="16"/>
                <w:rPrChange w:id="2014" w:author="Brant McNeece" w:date="2021-09-07T19:52:00Z">
                  <w:rPr>
                    <w:ins w:id="2015" w:author="Brant McNeece" w:date="2021-09-07T19:41:00Z"/>
                    <w:rFonts w:ascii="Calibri" w:eastAsia="Times New Roman" w:hAnsi="Calibri" w:cs="Calibri"/>
                    <w:color w:val="000000"/>
                    <w:sz w:val="16"/>
                    <w:szCs w:val="16"/>
                  </w:rPr>
                </w:rPrChange>
              </w:rPr>
            </w:pPr>
            <w:ins w:id="2016" w:author="Brant McNeece" w:date="2021-09-07T19:41:00Z">
              <w:r w:rsidRPr="002A3B59">
                <w:rPr>
                  <w:rFonts w:ascii="Times New Roman" w:eastAsia="Times New Roman" w:hAnsi="Times New Roman" w:cs="Times New Roman"/>
                  <w:color w:val="000000"/>
                  <w:sz w:val="16"/>
                  <w:szCs w:val="16"/>
                  <w:rPrChange w:id="2017"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7E58F901" w14:textId="77777777" w:rsidR="00256DD7" w:rsidRPr="002A3B59" w:rsidRDefault="00256DD7" w:rsidP="00B5391D">
            <w:pPr>
              <w:jc w:val="center"/>
              <w:rPr>
                <w:ins w:id="2018" w:author="Brant McNeece" w:date="2021-09-07T19:41:00Z"/>
                <w:rFonts w:ascii="Times New Roman" w:eastAsia="Times New Roman" w:hAnsi="Times New Roman" w:cs="Times New Roman"/>
                <w:color w:val="000000"/>
                <w:sz w:val="16"/>
                <w:szCs w:val="16"/>
                <w:rPrChange w:id="2019" w:author="Brant McNeece" w:date="2021-09-07T19:52:00Z">
                  <w:rPr>
                    <w:ins w:id="2020" w:author="Brant McNeece" w:date="2021-09-07T19:41:00Z"/>
                    <w:rFonts w:ascii="Calibri" w:eastAsia="Times New Roman" w:hAnsi="Calibri" w:cs="Calibri"/>
                    <w:color w:val="000000"/>
                    <w:sz w:val="16"/>
                    <w:szCs w:val="16"/>
                  </w:rPr>
                </w:rPrChange>
              </w:rPr>
            </w:pPr>
            <w:ins w:id="2021" w:author="Brant McNeece" w:date="2021-09-07T19:41:00Z">
              <w:r w:rsidRPr="002A3B59">
                <w:rPr>
                  <w:rFonts w:ascii="Times New Roman" w:eastAsia="Times New Roman" w:hAnsi="Times New Roman" w:cs="Times New Roman"/>
                  <w:color w:val="000000"/>
                  <w:sz w:val="16"/>
                  <w:szCs w:val="16"/>
                  <w:rPrChange w:id="2022" w:author="Brant McNeece" w:date="2021-09-07T19:52:00Z">
                    <w:rPr>
                      <w:rFonts w:ascii="Calibri" w:eastAsia="Times New Roman" w:hAnsi="Calibri" w:cs="Calibri"/>
                      <w:color w:val="000000"/>
                      <w:sz w:val="16"/>
                      <w:szCs w:val="16"/>
                    </w:rPr>
                  </w:rPrChange>
                </w:rPr>
                <w:t>33</w:t>
              </w:r>
            </w:ins>
          </w:p>
        </w:tc>
      </w:tr>
      <w:tr w:rsidR="00256DD7" w:rsidRPr="002A3B59" w14:paraId="1E44E8E6" w14:textId="77777777" w:rsidTr="00B5391D">
        <w:trPr>
          <w:trHeight w:val="288"/>
          <w:ins w:id="2023" w:author="Brant McNeece" w:date="2021-09-07T19:41:00Z"/>
        </w:trPr>
        <w:tc>
          <w:tcPr>
            <w:tcW w:w="0" w:type="auto"/>
            <w:tcBorders>
              <w:top w:val="nil"/>
              <w:left w:val="nil"/>
              <w:bottom w:val="nil"/>
              <w:right w:val="nil"/>
            </w:tcBorders>
            <w:shd w:val="clear" w:color="auto" w:fill="auto"/>
            <w:noWrap/>
            <w:vAlign w:val="bottom"/>
            <w:hideMark/>
          </w:tcPr>
          <w:p w14:paraId="0E0CD21D" w14:textId="77777777" w:rsidR="00256DD7" w:rsidRPr="002A3B59" w:rsidRDefault="00256DD7" w:rsidP="00B5391D">
            <w:pPr>
              <w:jc w:val="center"/>
              <w:rPr>
                <w:ins w:id="2024" w:author="Brant McNeece" w:date="2021-09-07T19:41:00Z"/>
                <w:rFonts w:ascii="Times New Roman" w:eastAsia="Times New Roman" w:hAnsi="Times New Roman" w:cs="Times New Roman"/>
                <w:color w:val="000000"/>
                <w:sz w:val="16"/>
                <w:szCs w:val="16"/>
                <w:rPrChange w:id="2025" w:author="Brant McNeece" w:date="2021-09-07T19:52:00Z">
                  <w:rPr>
                    <w:ins w:id="202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CE566B9" w14:textId="77777777" w:rsidR="00256DD7" w:rsidRPr="002A3B59" w:rsidRDefault="00256DD7" w:rsidP="00B5391D">
            <w:pPr>
              <w:jc w:val="center"/>
              <w:rPr>
                <w:ins w:id="2027" w:author="Brant McNeece" w:date="2021-09-07T19:41:00Z"/>
                <w:rFonts w:ascii="Times New Roman" w:eastAsia="Times New Roman" w:hAnsi="Times New Roman" w:cs="Times New Roman"/>
                <w:color w:val="000000"/>
                <w:sz w:val="16"/>
                <w:szCs w:val="16"/>
                <w:rPrChange w:id="2028" w:author="Brant McNeece" w:date="2021-09-07T19:52:00Z">
                  <w:rPr>
                    <w:ins w:id="2029" w:author="Brant McNeece" w:date="2021-09-07T19:41:00Z"/>
                    <w:rFonts w:ascii="Calibri" w:eastAsia="Times New Roman" w:hAnsi="Calibri" w:cs="Calibri"/>
                    <w:color w:val="000000"/>
                    <w:sz w:val="16"/>
                    <w:szCs w:val="16"/>
                  </w:rPr>
                </w:rPrChange>
              </w:rPr>
            </w:pPr>
            <w:ins w:id="2030" w:author="Brant McNeece" w:date="2021-09-07T19:41:00Z">
              <w:r w:rsidRPr="002A3B59">
                <w:rPr>
                  <w:rFonts w:ascii="Times New Roman" w:eastAsia="Times New Roman" w:hAnsi="Times New Roman" w:cs="Times New Roman"/>
                  <w:color w:val="000000"/>
                  <w:sz w:val="16"/>
                  <w:szCs w:val="16"/>
                  <w:rPrChange w:id="2031" w:author="Brant McNeece" w:date="2021-09-07T19:52:00Z">
                    <w:rPr>
                      <w:rFonts w:ascii="Calibri" w:eastAsia="Times New Roman" w:hAnsi="Calibri" w:cs="Calibri"/>
                      <w:color w:val="000000"/>
                      <w:sz w:val="16"/>
                      <w:szCs w:val="16"/>
                    </w:rPr>
                  </w:rPrChange>
                </w:rPr>
                <w:t>qProt-11-1</w:t>
              </w:r>
            </w:ins>
          </w:p>
        </w:tc>
        <w:tc>
          <w:tcPr>
            <w:tcW w:w="0" w:type="auto"/>
            <w:tcBorders>
              <w:top w:val="nil"/>
              <w:left w:val="nil"/>
              <w:bottom w:val="nil"/>
              <w:right w:val="nil"/>
            </w:tcBorders>
            <w:shd w:val="clear" w:color="auto" w:fill="auto"/>
            <w:noWrap/>
            <w:vAlign w:val="bottom"/>
            <w:hideMark/>
          </w:tcPr>
          <w:p w14:paraId="27A285EC" w14:textId="77777777" w:rsidR="00256DD7" w:rsidRPr="002A3B59" w:rsidRDefault="00256DD7" w:rsidP="00B5391D">
            <w:pPr>
              <w:jc w:val="center"/>
              <w:rPr>
                <w:ins w:id="2032" w:author="Brant McNeece" w:date="2021-09-07T19:41:00Z"/>
                <w:rFonts w:ascii="Times New Roman" w:eastAsia="Times New Roman" w:hAnsi="Times New Roman" w:cs="Times New Roman"/>
                <w:color w:val="000000"/>
                <w:sz w:val="16"/>
                <w:szCs w:val="16"/>
                <w:rPrChange w:id="2033" w:author="Brant McNeece" w:date="2021-09-07T19:52:00Z">
                  <w:rPr>
                    <w:ins w:id="2034" w:author="Brant McNeece" w:date="2021-09-07T19:41:00Z"/>
                    <w:rFonts w:ascii="Calibri" w:eastAsia="Times New Roman" w:hAnsi="Calibri" w:cs="Calibri"/>
                    <w:color w:val="000000"/>
                    <w:sz w:val="16"/>
                    <w:szCs w:val="16"/>
                  </w:rPr>
                </w:rPrChange>
              </w:rPr>
            </w:pPr>
            <w:ins w:id="2035" w:author="Brant McNeece" w:date="2021-09-07T19:41:00Z">
              <w:r w:rsidRPr="002A3B59">
                <w:rPr>
                  <w:rFonts w:ascii="Times New Roman" w:eastAsia="Times New Roman" w:hAnsi="Times New Roman" w:cs="Times New Roman"/>
                  <w:color w:val="000000"/>
                  <w:sz w:val="16"/>
                  <w:szCs w:val="16"/>
                  <w:rPrChange w:id="2036" w:author="Brant McNeece" w:date="2021-09-07T19:52:00Z">
                    <w:rPr>
                      <w:rFonts w:ascii="Calibri" w:eastAsia="Times New Roman" w:hAnsi="Calibri" w:cs="Calibri"/>
                      <w:color w:val="000000"/>
                      <w:sz w:val="16"/>
                      <w:szCs w:val="16"/>
                    </w:rPr>
                  </w:rPrChange>
                </w:rPr>
                <w:t>Gm11</w:t>
              </w:r>
            </w:ins>
          </w:p>
        </w:tc>
        <w:tc>
          <w:tcPr>
            <w:tcW w:w="0" w:type="auto"/>
            <w:tcBorders>
              <w:top w:val="nil"/>
              <w:left w:val="nil"/>
              <w:bottom w:val="nil"/>
              <w:right w:val="nil"/>
            </w:tcBorders>
            <w:shd w:val="clear" w:color="auto" w:fill="auto"/>
            <w:noWrap/>
            <w:vAlign w:val="bottom"/>
            <w:hideMark/>
          </w:tcPr>
          <w:p w14:paraId="20F889D9" w14:textId="77777777" w:rsidR="00256DD7" w:rsidRPr="002A3B59" w:rsidRDefault="00256DD7" w:rsidP="00B5391D">
            <w:pPr>
              <w:jc w:val="center"/>
              <w:rPr>
                <w:ins w:id="2037" w:author="Brant McNeece" w:date="2021-09-07T19:41:00Z"/>
                <w:rFonts w:ascii="Times New Roman" w:eastAsia="Times New Roman" w:hAnsi="Times New Roman" w:cs="Times New Roman"/>
                <w:color w:val="000000"/>
                <w:sz w:val="16"/>
                <w:szCs w:val="16"/>
                <w:rPrChange w:id="2038" w:author="Brant McNeece" w:date="2021-09-07T19:52:00Z">
                  <w:rPr>
                    <w:ins w:id="2039" w:author="Brant McNeece" w:date="2021-09-07T19:41:00Z"/>
                    <w:rFonts w:ascii="Calibri" w:eastAsia="Times New Roman" w:hAnsi="Calibri" w:cs="Calibri"/>
                    <w:color w:val="000000"/>
                    <w:sz w:val="16"/>
                    <w:szCs w:val="16"/>
                  </w:rPr>
                </w:rPrChange>
              </w:rPr>
            </w:pPr>
            <w:ins w:id="2040" w:author="Brant McNeece" w:date="2021-09-07T19:41:00Z">
              <w:r w:rsidRPr="002A3B59">
                <w:rPr>
                  <w:rFonts w:ascii="Times New Roman" w:eastAsia="Times New Roman" w:hAnsi="Times New Roman" w:cs="Times New Roman"/>
                  <w:color w:val="000000"/>
                  <w:sz w:val="16"/>
                  <w:szCs w:val="16"/>
                  <w:rPrChange w:id="2041" w:author="Brant McNeece" w:date="2021-09-07T19:52:00Z">
                    <w:rPr>
                      <w:rFonts w:ascii="Calibri" w:eastAsia="Times New Roman" w:hAnsi="Calibri" w:cs="Calibri"/>
                      <w:color w:val="000000"/>
                      <w:sz w:val="16"/>
                      <w:szCs w:val="16"/>
                    </w:rPr>
                  </w:rPrChange>
                </w:rPr>
                <w:t>83.37 - 94.68</w:t>
              </w:r>
            </w:ins>
          </w:p>
        </w:tc>
        <w:tc>
          <w:tcPr>
            <w:tcW w:w="0" w:type="auto"/>
            <w:tcBorders>
              <w:top w:val="nil"/>
              <w:left w:val="nil"/>
              <w:bottom w:val="nil"/>
              <w:right w:val="nil"/>
            </w:tcBorders>
            <w:shd w:val="clear" w:color="auto" w:fill="auto"/>
            <w:noWrap/>
            <w:vAlign w:val="bottom"/>
            <w:hideMark/>
          </w:tcPr>
          <w:p w14:paraId="79CD1EDF" w14:textId="77777777" w:rsidR="00256DD7" w:rsidRPr="002A3B59" w:rsidRDefault="00256DD7" w:rsidP="00B5391D">
            <w:pPr>
              <w:jc w:val="center"/>
              <w:rPr>
                <w:ins w:id="2042" w:author="Brant McNeece" w:date="2021-09-07T19:41:00Z"/>
                <w:rFonts w:ascii="Times New Roman" w:eastAsia="Times New Roman" w:hAnsi="Times New Roman" w:cs="Times New Roman"/>
                <w:color w:val="000000"/>
                <w:sz w:val="16"/>
                <w:szCs w:val="16"/>
                <w:rPrChange w:id="2043" w:author="Brant McNeece" w:date="2021-09-07T19:52:00Z">
                  <w:rPr>
                    <w:ins w:id="2044" w:author="Brant McNeece" w:date="2021-09-07T19:41:00Z"/>
                    <w:rFonts w:ascii="Calibri" w:eastAsia="Times New Roman" w:hAnsi="Calibri" w:cs="Calibri"/>
                    <w:color w:val="000000"/>
                    <w:sz w:val="16"/>
                    <w:szCs w:val="16"/>
                  </w:rPr>
                </w:rPrChange>
              </w:rPr>
            </w:pPr>
            <w:ins w:id="2045" w:author="Brant McNeece" w:date="2021-09-07T19:41:00Z">
              <w:r w:rsidRPr="002A3B59">
                <w:rPr>
                  <w:rFonts w:ascii="Times New Roman" w:eastAsia="Times New Roman" w:hAnsi="Times New Roman" w:cs="Times New Roman"/>
                  <w:color w:val="000000"/>
                  <w:sz w:val="16"/>
                  <w:szCs w:val="16"/>
                  <w:rPrChange w:id="2046" w:author="Brant McNeece" w:date="2021-09-07T19:52:00Z">
                    <w:rPr>
                      <w:rFonts w:ascii="Calibri" w:eastAsia="Times New Roman" w:hAnsi="Calibri" w:cs="Calibri"/>
                      <w:color w:val="000000"/>
                      <w:sz w:val="16"/>
                      <w:szCs w:val="16"/>
                    </w:rPr>
                  </w:rPrChange>
                </w:rPr>
                <w:t>Gm11_15000789_T_C-Gm11_16277043_A_G</w:t>
              </w:r>
            </w:ins>
          </w:p>
        </w:tc>
        <w:tc>
          <w:tcPr>
            <w:tcW w:w="0" w:type="auto"/>
            <w:tcBorders>
              <w:top w:val="nil"/>
              <w:left w:val="nil"/>
              <w:bottom w:val="nil"/>
              <w:right w:val="nil"/>
            </w:tcBorders>
            <w:shd w:val="clear" w:color="auto" w:fill="auto"/>
            <w:noWrap/>
            <w:vAlign w:val="bottom"/>
            <w:hideMark/>
          </w:tcPr>
          <w:p w14:paraId="4D26576F" w14:textId="77777777" w:rsidR="00256DD7" w:rsidRPr="002A3B59" w:rsidRDefault="00256DD7" w:rsidP="00B5391D">
            <w:pPr>
              <w:jc w:val="center"/>
              <w:rPr>
                <w:ins w:id="2047" w:author="Brant McNeece" w:date="2021-09-07T19:41:00Z"/>
                <w:rFonts w:ascii="Times New Roman" w:eastAsia="Times New Roman" w:hAnsi="Times New Roman" w:cs="Times New Roman"/>
                <w:color w:val="000000"/>
                <w:sz w:val="16"/>
                <w:szCs w:val="16"/>
                <w:rPrChange w:id="2048" w:author="Brant McNeece" w:date="2021-09-07T19:52:00Z">
                  <w:rPr>
                    <w:ins w:id="2049" w:author="Brant McNeece" w:date="2021-09-07T19:41:00Z"/>
                    <w:rFonts w:ascii="Calibri" w:eastAsia="Times New Roman" w:hAnsi="Calibri" w:cs="Calibri"/>
                    <w:color w:val="000000"/>
                    <w:sz w:val="16"/>
                    <w:szCs w:val="16"/>
                  </w:rPr>
                </w:rPrChange>
              </w:rPr>
            </w:pPr>
            <w:ins w:id="2050" w:author="Brant McNeece" w:date="2021-09-07T19:41:00Z">
              <w:r w:rsidRPr="002A3B59">
                <w:rPr>
                  <w:rFonts w:ascii="Times New Roman" w:eastAsia="Times New Roman" w:hAnsi="Times New Roman" w:cs="Times New Roman"/>
                  <w:color w:val="000000"/>
                  <w:sz w:val="16"/>
                  <w:szCs w:val="16"/>
                  <w:rPrChange w:id="2051" w:author="Brant McNeece" w:date="2021-09-07T19:52:00Z">
                    <w:rPr>
                      <w:rFonts w:ascii="Calibri" w:eastAsia="Times New Roman" w:hAnsi="Calibri" w:cs="Calibri"/>
                      <w:color w:val="000000"/>
                      <w:sz w:val="16"/>
                      <w:szCs w:val="16"/>
                    </w:rPr>
                  </w:rPrChange>
                </w:rPr>
                <w:t>4.1345</w:t>
              </w:r>
            </w:ins>
          </w:p>
        </w:tc>
        <w:tc>
          <w:tcPr>
            <w:tcW w:w="0" w:type="auto"/>
            <w:tcBorders>
              <w:top w:val="nil"/>
              <w:left w:val="nil"/>
              <w:bottom w:val="nil"/>
              <w:right w:val="nil"/>
            </w:tcBorders>
            <w:shd w:val="clear" w:color="auto" w:fill="auto"/>
            <w:noWrap/>
            <w:vAlign w:val="bottom"/>
            <w:hideMark/>
          </w:tcPr>
          <w:p w14:paraId="52F51211" w14:textId="77777777" w:rsidR="00256DD7" w:rsidRPr="002A3B59" w:rsidRDefault="00256DD7" w:rsidP="00B5391D">
            <w:pPr>
              <w:jc w:val="center"/>
              <w:rPr>
                <w:ins w:id="2052" w:author="Brant McNeece" w:date="2021-09-07T19:41:00Z"/>
                <w:rFonts w:ascii="Times New Roman" w:eastAsia="Times New Roman" w:hAnsi="Times New Roman" w:cs="Times New Roman"/>
                <w:color w:val="000000"/>
                <w:sz w:val="16"/>
                <w:szCs w:val="16"/>
                <w:rPrChange w:id="2053" w:author="Brant McNeece" w:date="2021-09-07T19:52:00Z">
                  <w:rPr>
                    <w:ins w:id="2054" w:author="Brant McNeece" w:date="2021-09-07T19:41:00Z"/>
                    <w:rFonts w:ascii="Calibri" w:eastAsia="Times New Roman" w:hAnsi="Calibri" w:cs="Calibri"/>
                    <w:color w:val="000000"/>
                    <w:sz w:val="16"/>
                    <w:szCs w:val="16"/>
                  </w:rPr>
                </w:rPrChange>
              </w:rPr>
            </w:pPr>
            <w:ins w:id="2055" w:author="Brant McNeece" w:date="2021-09-07T19:41:00Z">
              <w:r w:rsidRPr="002A3B59">
                <w:rPr>
                  <w:rFonts w:ascii="Times New Roman" w:eastAsia="Times New Roman" w:hAnsi="Times New Roman" w:cs="Times New Roman"/>
                  <w:color w:val="000000"/>
                  <w:sz w:val="16"/>
                  <w:szCs w:val="16"/>
                  <w:rPrChange w:id="2056" w:author="Brant McNeece" w:date="2021-09-07T19:52:00Z">
                    <w:rPr>
                      <w:rFonts w:ascii="Calibri" w:eastAsia="Times New Roman" w:hAnsi="Calibri" w:cs="Calibri"/>
                      <w:color w:val="000000"/>
                      <w:sz w:val="16"/>
                      <w:szCs w:val="16"/>
                    </w:rPr>
                  </w:rPrChange>
                </w:rPr>
                <w:t>0.5026</w:t>
              </w:r>
            </w:ins>
          </w:p>
        </w:tc>
        <w:tc>
          <w:tcPr>
            <w:tcW w:w="0" w:type="auto"/>
            <w:tcBorders>
              <w:top w:val="nil"/>
              <w:left w:val="nil"/>
              <w:bottom w:val="nil"/>
              <w:right w:val="nil"/>
            </w:tcBorders>
            <w:shd w:val="clear" w:color="auto" w:fill="auto"/>
            <w:noWrap/>
            <w:vAlign w:val="bottom"/>
            <w:hideMark/>
          </w:tcPr>
          <w:p w14:paraId="1EC300BA" w14:textId="77777777" w:rsidR="00256DD7" w:rsidRPr="002A3B59" w:rsidRDefault="00256DD7" w:rsidP="00B5391D">
            <w:pPr>
              <w:jc w:val="center"/>
              <w:rPr>
                <w:ins w:id="2057" w:author="Brant McNeece" w:date="2021-09-07T19:41:00Z"/>
                <w:rFonts w:ascii="Times New Roman" w:eastAsia="Times New Roman" w:hAnsi="Times New Roman" w:cs="Times New Roman"/>
                <w:color w:val="000000"/>
                <w:sz w:val="16"/>
                <w:szCs w:val="16"/>
                <w:rPrChange w:id="2058" w:author="Brant McNeece" w:date="2021-09-07T19:52:00Z">
                  <w:rPr>
                    <w:ins w:id="2059" w:author="Brant McNeece" w:date="2021-09-07T19:41:00Z"/>
                    <w:rFonts w:ascii="Calibri" w:eastAsia="Times New Roman" w:hAnsi="Calibri" w:cs="Calibri"/>
                    <w:color w:val="000000"/>
                    <w:sz w:val="16"/>
                    <w:szCs w:val="16"/>
                  </w:rPr>
                </w:rPrChange>
              </w:rPr>
            </w:pPr>
            <w:ins w:id="2060" w:author="Brant McNeece" w:date="2021-09-07T19:41:00Z">
              <w:r w:rsidRPr="002A3B59">
                <w:rPr>
                  <w:rFonts w:ascii="Times New Roman" w:eastAsia="Times New Roman" w:hAnsi="Times New Roman" w:cs="Times New Roman"/>
                  <w:color w:val="000000"/>
                  <w:sz w:val="16"/>
                  <w:szCs w:val="16"/>
                  <w:rPrChange w:id="2061" w:author="Brant McNeece" w:date="2021-09-07T19:52:00Z">
                    <w:rPr>
                      <w:rFonts w:ascii="Calibri" w:eastAsia="Times New Roman" w:hAnsi="Calibri" w:cs="Calibri"/>
                      <w:color w:val="000000"/>
                      <w:sz w:val="16"/>
                      <w:szCs w:val="16"/>
                    </w:rPr>
                  </w:rPrChange>
                </w:rPr>
                <w:t>5.3464</w:t>
              </w:r>
            </w:ins>
          </w:p>
        </w:tc>
        <w:tc>
          <w:tcPr>
            <w:tcW w:w="0" w:type="auto"/>
            <w:tcBorders>
              <w:top w:val="nil"/>
              <w:left w:val="nil"/>
              <w:bottom w:val="nil"/>
              <w:right w:val="nil"/>
            </w:tcBorders>
            <w:shd w:val="clear" w:color="auto" w:fill="auto"/>
            <w:noWrap/>
            <w:vAlign w:val="bottom"/>
            <w:hideMark/>
          </w:tcPr>
          <w:p w14:paraId="39FF9E49" w14:textId="77777777" w:rsidR="00256DD7" w:rsidRPr="002A3B59" w:rsidRDefault="00256DD7" w:rsidP="00B5391D">
            <w:pPr>
              <w:jc w:val="center"/>
              <w:rPr>
                <w:ins w:id="2062" w:author="Brant McNeece" w:date="2021-09-07T19:41:00Z"/>
                <w:rFonts w:ascii="Times New Roman" w:eastAsia="Times New Roman" w:hAnsi="Times New Roman" w:cs="Times New Roman"/>
                <w:color w:val="000000"/>
                <w:sz w:val="16"/>
                <w:szCs w:val="16"/>
                <w:rPrChange w:id="2063" w:author="Brant McNeece" w:date="2021-09-07T19:52:00Z">
                  <w:rPr>
                    <w:ins w:id="2064" w:author="Brant McNeece" w:date="2021-09-07T19:41:00Z"/>
                    <w:rFonts w:ascii="Calibri" w:eastAsia="Times New Roman" w:hAnsi="Calibri" w:cs="Calibri"/>
                    <w:color w:val="000000"/>
                    <w:sz w:val="16"/>
                    <w:szCs w:val="16"/>
                  </w:rPr>
                </w:rPrChange>
              </w:rPr>
            </w:pPr>
            <w:ins w:id="2065" w:author="Brant McNeece" w:date="2021-09-07T19:41:00Z">
              <w:r w:rsidRPr="002A3B59">
                <w:rPr>
                  <w:rFonts w:ascii="Times New Roman" w:eastAsia="Times New Roman" w:hAnsi="Times New Roman" w:cs="Times New Roman"/>
                  <w:color w:val="000000"/>
                  <w:sz w:val="16"/>
                  <w:szCs w:val="16"/>
                  <w:rPrChange w:id="2066"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1E6831A2" w14:textId="77777777" w:rsidR="00256DD7" w:rsidRPr="002A3B59" w:rsidRDefault="00256DD7" w:rsidP="00B5391D">
            <w:pPr>
              <w:jc w:val="center"/>
              <w:rPr>
                <w:ins w:id="2067" w:author="Brant McNeece" w:date="2021-09-07T19:41:00Z"/>
                <w:rFonts w:ascii="Times New Roman" w:eastAsia="Times New Roman" w:hAnsi="Times New Roman" w:cs="Times New Roman"/>
                <w:color w:val="000000"/>
                <w:sz w:val="16"/>
                <w:szCs w:val="16"/>
                <w:rPrChange w:id="2068" w:author="Brant McNeece" w:date="2021-09-07T19:52:00Z">
                  <w:rPr>
                    <w:ins w:id="2069" w:author="Brant McNeece" w:date="2021-09-07T19:41:00Z"/>
                    <w:rFonts w:ascii="Calibri" w:eastAsia="Times New Roman" w:hAnsi="Calibri" w:cs="Calibri"/>
                    <w:color w:val="000000"/>
                    <w:sz w:val="16"/>
                    <w:szCs w:val="16"/>
                  </w:rPr>
                </w:rPrChange>
              </w:rPr>
            </w:pPr>
            <w:ins w:id="2070" w:author="Brant McNeece" w:date="2021-09-07T19:41:00Z">
              <w:r w:rsidRPr="002A3B59">
                <w:rPr>
                  <w:rFonts w:ascii="Times New Roman" w:eastAsia="Times New Roman" w:hAnsi="Times New Roman" w:cs="Times New Roman"/>
                  <w:color w:val="000000"/>
                  <w:sz w:val="16"/>
                  <w:szCs w:val="16"/>
                  <w:rPrChange w:id="2071" w:author="Brant McNeece" w:date="2021-09-07T19:52:00Z">
                    <w:rPr>
                      <w:rFonts w:ascii="Calibri" w:eastAsia="Times New Roman" w:hAnsi="Calibri" w:cs="Calibri"/>
                      <w:color w:val="000000"/>
                      <w:sz w:val="16"/>
                      <w:szCs w:val="16"/>
                    </w:rPr>
                  </w:rPrChange>
                </w:rPr>
                <w:t>33</w:t>
              </w:r>
            </w:ins>
          </w:p>
        </w:tc>
      </w:tr>
      <w:tr w:rsidR="00256DD7" w:rsidRPr="002A3B59" w14:paraId="41E7ECA1" w14:textId="77777777" w:rsidTr="00B5391D">
        <w:trPr>
          <w:trHeight w:val="288"/>
          <w:ins w:id="2072" w:author="Brant McNeece" w:date="2021-09-07T19:41:00Z"/>
        </w:trPr>
        <w:tc>
          <w:tcPr>
            <w:tcW w:w="0" w:type="auto"/>
            <w:tcBorders>
              <w:top w:val="nil"/>
              <w:left w:val="nil"/>
              <w:bottom w:val="nil"/>
              <w:right w:val="nil"/>
            </w:tcBorders>
            <w:shd w:val="clear" w:color="auto" w:fill="auto"/>
            <w:noWrap/>
            <w:vAlign w:val="bottom"/>
            <w:hideMark/>
          </w:tcPr>
          <w:p w14:paraId="54A77940" w14:textId="77777777" w:rsidR="00256DD7" w:rsidRPr="002A3B59" w:rsidRDefault="00256DD7" w:rsidP="00B5391D">
            <w:pPr>
              <w:jc w:val="center"/>
              <w:rPr>
                <w:ins w:id="2073" w:author="Brant McNeece" w:date="2021-09-07T19:41:00Z"/>
                <w:rFonts w:ascii="Times New Roman" w:eastAsia="Times New Roman" w:hAnsi="Times New Roman" w:cs="Times New Roman"/>
                <w:color w:val="000000"/>
                <w:sz w:val="16"/>
                <w:szCs w:val="16"/>
                <w:rPrChange w:id="2074" w:author="Brant McNeece" w:date="2021-09-07T19:52:00Z">
                  <w:rPr>
                    <w:ins w:id="207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37E360D8" w14:textId="77777777" w:rsidR="00256DD7" w:rsidRPr="002A3B59" w:rsidRDefault="00256DD7" w:rsidP="00B5391D">
            <w:pPr>
              <w:jc w:val="center"/>
              <w:rPr>
                <w:ins w:id="207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9071B15" w14:textId="77777777" w:rsidR="00256DD7" w:rsidRPr="002A3B59" w:rsidRDefault="00256DD7" w:rsidP="00B5391D">
            <w:pPr>
              <w:jc w:val="center"/>
              <w:rPr>
                <w:ins w:id="207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0A6BB97" w14:textId="77777777" w:rsidR="00256DD7" w:rsidRPr="002A3B59" w:rsidRDefault="00256DD7" w:rsidP="00B5391D">
            <w:pPr>
              <w:jc w:val="center"/>
              <w:rPr>
                <w:ins w:id="2078" w:author="Brant McNeece" w:date="2021-09-07T19:41:00Z"/>
                <w:rFonts w:ascii="Times New Roman" w:eastAsia="Times New Roman" w:hAnsi="Times New Roman" w:cs="Times New Roman"/>
                <w:color w:val="000000"/>
                <w:sz w:val="16"/>
                <w:szCs w:val="16"/>
                <w:rPrChange w:id="2079" w:author="Brant McNeece" w:date="2021-09-07T19:52:00Z">
                  <w:rPr>
                    <w:ins w:id="2080" w:author="Brant McNeece" w:date="2021-09-07T19:41:00Z"/>
                    <w:rFonts w:ascii="Calibri" w:eastAsia="Times New Roman" w:hAnsi="Calibri" w:cs="Calibri"/>
                    <w:color w:val="000000"/>
                    <w:sz w:val="16"/>
                    <w:szCs w:val="16"/>
                  </w:rPr>
                </w:rPrChange>
              </w:rPr>
            </w:pPr>
            <w:ins w:id="2081" w:author="Brant McNeece" w:date="2021-09-07T19:41:00Z">
              <w:r w:rsidRPr="002A3B59">
                <w:rPr>
                  <w:rFonts w:ascii="Times New Roman" w:eastAsia="Times New Roman" w:hAnsi="Times New Roman" w:cs="Times New Roman"/>
                  <w:color w:val="000000"/>
                  <w:sz w:val="16"/>
                  <w:szCs w:val="16"/>
                  <w:rPrChange w:id="2082" w:author="Brant McNeece" w:date="2021-09-07T19:52:00Z">
                    <w:rPr>
                      <w:rFonts w:ascii="Calibri" w:eastAsia="Times New Roman" w:hAnsi="Calibri" w:cs="Calibri"/>
                      <w:color w:val="000000"/>
                      <w:sz w:val="16"/>
                      <w:szCs w:val="16"/>
                    </w:rPr>
                  </w:rPrChange>
                </w:rPr>
                <w:t>83.37 - 94.68</w:t>
              </w:r>
            </w:ins>
          </w:p>
        </w:tc>
        <w:tc>
          <w:tcPr>
            <w:tcW w:w="0" w:type="auto"/>
            <w:tcBorders>
              <w:top w:val="nil"/>
              <w:left w:val="nil"/>
              <w:bottom w:val="nil"/>
              <w:right w:val="nil"/>
            </w:tcBorders>
            <w:shd w:val="clear" w:color="auto" w:fill="auto"/>
            <w:noWrap/>
            <w:vAlign w:val="bottom"/>
            <w:hideMark/>
          </w:tcPr>
          <w:p w14:paraId="677743DB" w14:textId="77777777" w:rsidR="00256DD7" w:rsidRPr="002A3B59" w:rsidRDefault="00256DD7" w:rsidP="00B5391D">
            <w:pPr>
              <w:jc w:val="center"/>
              <w:rPr>
                <w:ins w:id="2083" w:author="Brant McNeece" w:date="2021-09-07T19:41:00Z"/>
                <w:rFonts w:ascii="Times New Roman" w:eastAsia="Times New Roman" w:hAnsi="Times New Roman" w:cs="Times New Roman"/>
                <w:color w:val="000000"/>
                <w:sz w:val="16"/>
                <w:szCs w:val="16"/>
                <w:rPrChange w:id="2084" w:author="Brant McNeece" w:date="2021-09-07T19:52:00Z">
                  <w:rPr>
                    <w:ins w:id="2085" w:author="Brant McNeece" w:date="2021-09-07T19:41:00Z"/>
                    <w:rFonts w:ascii="Calibri" w:eastAsia="Times New Roman" w:hAnsi="Calibri" w:cs="Calibri"/>
                    <w:color w:val="000000"/>
                    <w:sz w:val="16"/>
                    <w:szCs w:val="16"/>
                  </w:rPr>
                </w:rPrChange>
              </w:rPr>
            </w:pPr>
            <w:ins w:id="2086" w:author="Brant McNeece" w:date="2021-09-07T19:41:00Z">
              <w:r w:rsidRPr="002A3B59">
                <w:rPr>
                  <w:rFonts w:ascii="Times New Roman" w:eastAsia="Times New Roman" w:hAnsi="Times New Roman" w:cs="Times New Roman"/>
                  <w:color w:val="000000"/>
                  <w:sz w:val="16"/>
                  <w:szCs w:val="16"/>
                  <w:rPrChange w:id="2087" w:author="Brant McNeece" w:date="2021-09-07T19:52:00Z">
                    <w:rPr>
                      <w:rFonts w:ascii="Calibri" w:eastAsia="Times New Roman" w:hAnsi="Calibri" w:cs="Calibri"/>
                      <w:color w:val="000000"/>
                      <w:sz w:val="16"/>
                      <w:szCs w:val="16"/>
                    </w:rPr>
                  </w:rPrChange>
                </w:rPr>
                <w:t>Gm11_15000789_T_C-Gm11_16277043_A_G</w:t>
              </w:r>
            </w:ins>
          </w:p>
        </w:tc>
        <w:tc>
          <w:tcPr>
            <w:tcW w:w="0" w:type="auto"/>
            <w:tcBorders>
              <w:top w:val="nil"/>
              <w:left w:val="nil"/>
              <w:bottom w:val="nil"/>
              <w:right w:val="nil"/>
            </w:tcBorders>
            <w:shd w:val="clear" w:color="auto" w:fill="auto"/>
            <w:noWrap/>
            <w:vAlign w:val="bottom"/>
            <w:hideMark/>
          </w:tcPr>
          <w:p w14:paraId="657304A5" w14:textId="77777777" w:rsidR="00256DD7" w:rsidRPr="002A3B59" w:rsidRDefault="00256DD7" w:rsidP="00B5391D">
            <w:pPr>
              <w:jc w:val="center"/>
              <w:rPr>
                <w:ins w:id="2088" w:author="Brant McNeece" w:date="2021-09-07T19:41:00Z"/>
                <w:rFonts w:ascii="Times New Roman" w:eastAsia="Times New Roman" w:hAnsi="Times New Roman" w:cs="Times New Roman"/>
                <w:color w:val="000000"/>
                <w:sz w:val="16"/>
                <w:szCs w:val="16"/>
                <w:rPrChange w:id="2089" w:author="Brant McNeece" w:date="2021-09-07T19:52:00Z">
                  <w:rPr>
                    <w:ins w:id="2090" w:author="Brant McNeece" w:date="2021-09-07T19:41:00Z"/>
                    <w:rFonts w:ascii="Calibri" w:eastAsia="Times New Roman" w:hAnsi="Calibri" w:cs="Calibri"/>
                    <w:color w:val="000000"/>
                    <w:sz w:val="16"/>
                    <w:szCs w:val="16"/>
                  </w:rPr>
                </w:rPrChange>
              </w:rPr>
            </w:pPr>
            <w:ins w:id="2091" w:author="Brant McNeece" w:date="2021-09-07T19:41:00Z">
              <w:r w:rsidRPr="002A3B59">
                <w:rPr>
                  <w:rFonts w:ascii="Times New Roman" w:eastAsia="Times New Roman" w:hAnsi="Times New Roman" w:cs="Times New Roman"/>
                  <w:color w:val="000000"/>
                  <w:sz w:val="16"/>
                  <w:szCs w:val="16"/>
                  <w:rPrChange w:id="2092" w:author="Brant McNeece" w:date="2021-09-07T19:52:00Z">
                    <w:rPr>
                      <w:rFonts w:ascii="Calibri" w:eastAsia="Times New Roman" w:hAnsi="Calibri" w:cs="Calibri"/>
                      <w:color w:val="000000"/>
                      <w:sz w:val="16"/>
                      <w:szCs w:val="16"/>
                    </w:rPr>
                  </w:rPrChange>
                </w:rPr>
                <w:t>3.0333</w:t>
              </w:r>
            </w:ins>
          </w:p>
        </w:tc>
        <w:tc>
          <w:tcPr>
            <w:tcW w:w="0" w:type="auto"/>
            <w:tcBorders>
              <w:top w:val="nil"/>
              <w:left w:val="nil"/>
              <w:bottom w:val="nil"/>
              <w:right w:val="nil"/>
            </w:tcBorders>
            <w:shd w:val="clear" w:color="auto" w:fill="auto"/>
            <w:noWrap/>
            <w:vAlign w:val="bottom"/>
            <w:hideMark/>
          </w:tcPr>
          <w:p w14:paraId="088610DA" w14:textId="77777777" w:rsidR="00256DD7" w:rsidRPr="002A3B59" w:rsidRDefault="00256DD7" w:rsidP="00B5391D">
            <w:pPr>
              <w:jc w:val="center"/>
              <w:rPr>
                <w:ins w:id="2093" w:author="Brant McNeece" w:date="2021-09-07T19:41:00Z"/>
                <w:rFonts w:ascii="Times New Roman" w:eastAsia="Times New Roman" w:hAnsi="Times New Roman" w:cs="Times New Roman"/>
                <w:color w:val="000000"/>
                <w:sz w:val="16"/>
                <w:szCs w:val="16"/>
                <w:rPrChange w:id="2094" w:author="Brant McNeece" w:date="2021-09-07T19:52:00Z">
                  <w:rPr>
                    <w:ins w:id="2095" w:author="Brant McNeece" w:date="2021-09-07T19:41:00Z"/>
                    <w:rFonts w:ascii="Calibri" w:eastAsia="Times New Roman" w:hAnsi="Calibri" w:cs="Calibri"/>
                    <w:color w:val="000000"/>
                    <w:sz w:val="16"/>
                    <w:szCs w:val="16"/>
                  </w:rPr>
                </w:rPrChange>
              </w:rPr>
            </w:pPr>
            <w:ins w:id="2096" w:author="Brant McNeece" w:date="2021-09-07T19:41:00Z">
              <w:r w:rsidRPr="002A3B59">
                <w:rPr>
                  <w:rFonts w:ascii="Times New Roman" w:eastAsia="Times New Roman" w:hAnsi="Times New Roman" w:cs="Times New Roman"/>
                  <w:color w:val="000000"/>
                  <w:sz w:val="16"/>
                  <w:szCs w:val="16"/>
                  <w:rPrChange w:id="2097" w:author="Brant McNeece" w:date="2021-09-07T19:52:00Z">
                    <w:rPr>
                      <w:rFonts w:ascii="Calibri" w:eastAsia="Times New Roman" w:hAnsi="Calibri" w:cs="Calibri"/>
                      <w:color w:val="000000"/>
                      <w:sz w:val="16"/>
                      <w:szCs w:val="16"/>
                    </w:rPr>
                  </w:rPrChange>
                </w:rPr>
                <w:t>0.3738</w:t>
              </w:r>
            </w:ins>
          </w:p>
        </w:tc>
        <w:tc>
          <w:tcPr>
            <w:tcW w:w="0" w:type="auto"/>
            <w:tcBorders>
              <w:top w:val="nil"/>
              <w:left w:val="nil"/>
              <w:bottom w:val="nil"/>
              <w:right w:val="nil"/>
            </w:tcBorders>
            <w:shd w:val="clear" w:color="auto" w:fill="auto"/>
            <w:noWrap/>
            <w:vAlign w:val="bottom"/>
            <w:hideMark/>
          </w:tcPr>
          <w:p w14:paraId="1A4125AF" w14:textId="77777777" w:rsidR="00256DD7" w:rsidRPr="002A3B59" w:rsidRDefault="00256DD7" w:rsidP="00B5391D">
            <w:pPr>
              <w:jc w:val="center"/>
              <w:rPr>
                <w:ins w:id="2098" w:author="Brant McNeece" w:date="2021-09-07T19:41:00Z"/>
                <w:rFonts w:ascii="Times New Roman" w:eastAsia="Times New Roman" w:hAnsi="Times New Roman" w:cs="Times New Roman"/>
                <w:color w:val="000000"/>
                <w:sz w:val="16"/>
                <w:szCs w:val="16"/>
                <w:rPrChange w:id="2099" w:author="Brant McNeece" w:date="2021-09-07T19:52:00Z">
                  <w:rPr>
                    <w:ins w:id="2100" w:author="Brant McNeece" w:date="2021-09-07T19:41:00Z"/>
                    <w:rFonts w:ascii="Calibri" w:eastAsia="Times New Roman" w:hAnsi="Calibri" w:cs="Calibri"/>
                    <w:color w:val="000000"/>
                    <w:sz w:val="16"/>
                    <w:szCs w:val="16"/>
                  </w:rPr>
                </w:rPrChange>
              </w:rPr>
            </w:pPr>
            <w:ins w:id="2101" w:author="Brant McNeece" w:date="2021-09-07T19:41:00Z">
              <w:r w:rsidRPr="002A3B59">
                <w:rPr>
                  <w:rFonts w:ascii="Times New Roman" w:eastAsia="Times New Roman" w:hAnsi="Times New Roman" w:cs="Times New Roman"/>
                  <w:color w:val="000000"/>
                  <w:sz w:val="16"/>
                  <w:szCs w:val="16"/>
                  <w:rPrChange w:id="2102" w:author="Brant McNeece" w:date="2021-09-07T19:52:00Z">
                    <w:rPr>
                      <w:rFonts w:ascii="Calibri" w:eastAsia="Times New Roman" w:hAnsi="Calibri" w:cs="Calibri"/>
                      <w:color w:val="000000"/>
                      <w:sz w:val="16"/>
                      <w:szCs w:val="16"/>
                    </w:rPr>
                  </w:rPrChange>
                </w:rPr>
                <w:t>3.5598</w:t>
              </w:r>
            </w:ins>
          </w:p>
        </w:tc>
        <w:tc>
          <w:tcPr>
            <w:tcW w:w="0" w:type="auto"/>
            <w:tcBorders>
              <w:top w:val="nil"/>
              <w:left w:val="nil"/>
              <w:bottom w:val="nil"/>
              <w:right w:val="nil"/>
            </w:tcBorders>
            <w:shd w:val="clear" w:color="auto" w:fill="auto"/>
            <w:noWrap/>
            <w:vAlign w:val="bottom"/>
            <w:hideMark/>
          </w:tcPr>
          <w:p w14:paraId="504F5DAD" w14:textId="77777777" w:rsidR="00256DD7" w:rsidRPr="002A3B59" w:rsidRDefault="00256DD7" w:rsidP="00B5391D">
            <w:pPr>
              <w:jc w:val="center"/>
              <w:rPr>
                <w:ins w:id="2103" w:author="Brant McNeece" w:date="2021-09-07T19:41:00Z"/>
                <w:rFonts w:ascii="Times New Roman" w:eastAsia="Times New Roman" w:hAnsi="Times New Roman" w:cs="Times New Roman"/>
                <w:color w:val="000000"/>
                <w:sz w:val="16"/>
                <w:szCs w:val="16"/>
                <w:rPrChange w:id="2104" w:author="Brant McNeece" w:date="2021-09-07T19:52:00Z">
                  <w:rPr>
                    <w:ins w:id="2105" w:author="Brant McNeece" w:date="2021-09-07T19:41:00Z"/>
                    <w:rFonts w:ascii="Calibri" w:eastAsia="Times New Roman" w:hAnsi="Calibri" w:cs="Calibri"/>
                    <w:color w:val="000000"/>
                    <w:sz w:val="16"/>
                    <w:szCs w:val="16"/>
                  </w:rPr>
                </w:rPrChange>
              </w:rPr>
            </w:pPr>
            <w:ins w:id="2106" w:author="Brant McNeece" w:date="2021-09-07T19:41:00Z">
              <w:r w:rsidRPr="002A3B59">
                <w:rPr>
                  <w:rFonts w:ascii="Times New Roman" w:eastAsia="Times New Roman" w:hAnsi="Times New Roman" w:cs="Times New Roman"/>
                  <w:color w:val="000000"/>
                  <w:sz w:val="16"/>
                  <w:szCs w:val="16"/>
                  <w:rPrChange w:id="2107"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0FC98B0B" w14:textId="77777777" w:rsidR="00256DD7" w:rsidRPr="002A3B59" w:rsidRDefault="00256DD7" w:rsidP="00B5391D">
            <w:pPr>
              <w:jc w:val="center"/>
              <w:rPr>
                <w:ins w:id="2108" w:author="Brant McNeece" w:date="2021-09-07T19:41:00Z"/>
                <w:rFonts w:ascii="Times New Roman" w:eastAsia="Times New Roman" w:hAnsi="Times New Roman" w:cs="Times New Roman"/>
                <w:color w:val="000000"/>
                <w:sz w:val="16"/>
                <w:szCs w:val="16"/>
                <w:rPrChange w:id="2109" w:author="Brant McNeece" w:date="2021-09-07T19:52:00Z">
                  <w:rPr>
                    <w:ins w:id="2110" w:author="Brant McNeece" w:date="2021-09-07T19:41:00Z"/>
                    <w:rFonts w:ascii="Calibri" w:eastAsia="Times New Roman" w:hAnsi="Calibri" w:cs="Calibri"/>
                    <w:color w:val="000000"/>
                    <w:sz w:val="16"/>
                    <w:szCs w:val="16"/>
                  </w:rPr>
                </w:rPrChange>
              </w:rPr>
            </w:pPr>
            <w:ins w:id="2111" w:author="Brant McNeece" w:date="2021-09-07T19:41:00Z">
              <w:r w:rsidRPr="002A3B59">
                <w:rPr>
                  <w:rFonts w:ascii="Times New Roman" w:eastAsia="Times New Roman" w:hAnsi="Times New Roman" w:cs="Times New Roman"/>
                  <w:color w:val="000000"/>
                  <w:sz w:val="16"/>
                  <w:szCs w:val="16"/>
                  <w:rPrChange w:id="2112" w:author="Brant McNeece" w:date="2021-09-07T19:52:00Z">
                    <w:rPr>
                      <w:rFonts w:ascii="Calibri" w:eastAsia="Times New Roman" w:hAnsi="Calibri" w:cs="Calibri"/>
                      <w:color w:val="000000"/>
                      <w:sz w:val="16"/>
                      <w:szCs w:val="16"/>
                    </w:rPr>
                  </w:rPrChange>
                </w:rPr>
                <w:t>33</w:t>
              </w:r>
            </w:ins>
          </w:p>
        </w:tc>
      </w:tr>
      <w:tr w:rsidR="00256DD7" w:rsidRPr="002A3B59" w14:paraId="0EE48A3A" w14:textId="77777777" w:rsidTr="00B5391D">
        <w:trPr>
          <w:trHeight w:val="288"/>
          <w:ins w:id="2113" w:author="Brant McNeece" w:date="2021-09-07T19:41:00Z"/>
        </w:trPr>
        <w:tc>
          <w:tcPr>
            <w:tcW w:w="0" w:type="auto"/>
            <w:tcBorders>
              <w:top w:val="nil"/>
              <w:left w:val="nil"/>
              <w:bottom w:val="nil"/>
              <w:right w:val="nil"/>
            </w:tcBorders>
            <w:shd w:val="clear" w:color="auto" w:fill="auto"/>
            <w:noWrap/>
            <w:vAlign w:val="bottom"/>
            <w:hideMark/>
          </w:tcPr>
          <w:p w14:paraId="796DA8D6" w14:textId="77777777" w:rsidR="00256DD7" w:rsidRPr="002A3B59" w:rsidRDefault="00256DD7" w:rsidP="00B5391D">
            <w:pPr>
              <w:jc w:val="center"/>
              <w:rPr>
                <w:ins w:id="2114" w:author="Brant McNeece" w:date="2021-09-07T19:41:00Z"/>
                <w:rFonts w:ascii="Times New Roman" w:eastAsia="Times New Roman" w:hAnsi="Times New Roman" w:cs="Times New Roman"/>
                <w:color w:val="000000"/>
                <w:sz w:val="16"/>
                <w:szCs w:val="16"/>
                <w:rPrChange w:id="2115" w:author="Brant McNeece" w:date="2021-09-07T19:52:00Z">
                  <w:rPr>
                    <w:ins w:id="211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EF31D76" w14:textId="77777777" w:rsidR="00256DD7" w:rsidRPr="002A3B59" w:rsidRDefault="00256DD7" w:rsidP="00B5391D">
            <w:pPr>
              <w:jc w:val="center"/>
              <w:rPr>
                <w:ins w:id="2117" w:author="Brant McNeece" w:date="2021-09-07T19:41:00Z"/>
                <w:rFonts w:ascii="Times New Roman" w:eastAsia="Times New Roman" w:hAnsi="Times New Roman" w:cs="Times New Roman"/>
                <w:color w:val="000000"/>
                <w:sz w:val="16"/>
                <w:szCs w:val="16"/>
                <w:rPrChange w:id="2118" w:author="Brant McNeece" w:date="2021-09-07T19:52:00Z">
                  <w:rPr>
                    <w:ins w:id="2119" w:author="Brant McNeece" w:date="2021-09-07T19:41:00Z"/>
                    <w:rFonts w:ascii="Calibri" w:eastAsia="Times New Roman" w:hAnsi="Calibri" w:cs="Calibri"/>
                    <w:color w:val="000000"/>
                    <w:sz w:val="16"/>
                    <w:szCs w:val="16"/>
                  </w:rPr>
                </w:rPrChange>
              </w:rPr>
            </w:pPr>
            <w:ins w:id="2120" w:author="Brant McNeece" w:date="2021-09-07T19:41:00Z">
              <w:r w:rsidRPr="002A3B59">
                <w:rPr>
                  <w:rFonts w:ascii="Times New Roman" w:eastAsia="Times New Roman" w:hAnsi="Times New Roman" w:cs="Times New Roman"/>
                  <w:color w:val="000000"/>
                  <w:sz w:val="16"/>
                  <w:szCs w:val="16"/>
                  <w:rPrChange w:id="2121" w:author="Brant McNeece" w:date="2021-09-07T19:52:00Z">
                    <w:rPr>
                      <w:rFonts w:ascii="Calibri" w:eastAsia="Times New Roman" w:hAnsi="Calibri" w:cs="Calibri"/>
                      <w:color w:val="000000"/>
                      <w:sz w:val="16"/>
                      <w:szCs w:val="16"/>
                    </w:rPr>
                  </w:rPrChange>
                </w:rPr>
                <w:t>qProt-15-1</w:t>
              </w:r>
            </w:ins>
          </w:p>
        </w:tc>
        <w:tc>
          <w:tcPr>
            <w:tcW w:w="0" w:type="auto"/>
            <w:tcBorders>
              <w:top w:val="nil"/>
              <w:left w:val="nil"/>
              <w:bottom w:val="nil"/>
              <w:right w:val="nil"/>
            </w:tcBorders>
            <w:shd w:val="clear" w:color="auto" w:fill="auto"/>
            <w:noWrap/>
            <w:vAlign w:val="bottom"/>
            <w:hideMark/>
          </w:tcPr>
          <w:p w14:paraId="4FBE44A8" w14:textId="77777777" w:rsidR="00256DD7" w:rsidRPr="002A3B59" w:rsidRDefault="00256DD7" w:rsidP="00B5391D">
            <w:pPr>
              <w:jc w:val="center"/>
              <w:rPr>
                <w:ins w:id="2122" w:author="Brant McNeece" w:date="2021-09-07T19:41:00Z"/>
                <w:rFonts w:ascii="Times New Roman" w:eastAsia="Times New Roman" w:hAnsi="Times New Roman" w:cs="Times New Roman"/>
                <w:color w:val="000000"/>
                <w:sz w:val="16"/>
                <w:szCs w:val="16"/>
                <w:rPrChange w:id="2123" w:author="Brant McNeece" w:date="2021-09-07T19:52:00Z">
                  <w:rPr>
                    <w:ins w:id="2124" w:author="Brant McNeece" w:date="2021-09-07T19:41:00Z"/>
                    <w:rFonts w:ascii="Calibri" w:eastAsia="Times New Roman" w:hAnsi="Calibri" w:cs="Calibri"/>
                    <w:color w:val="000000"/>
                    <w:sz w:val="16"/>
                    <w:szCs w:val="16"/>
                  </w:rPr>
                </w:rPrChange>
              </w:rPr>
            </w:pPr>
            <w:ins w:id="2125" w:author="Brant McNeece" w:date="2021-09-07T19:41:00Z">
              <w:r w:rsidRPr="002A3B59">
                <w:rPr>
                  <w:rFonts w:ascii="Times New Roman" w:eastAsia="Times New Roman" w:hAnsi="Times New Roman" w:cs="Times New Roman"/>
                  <w:color w:val="000000"/>
                  <w:sz w:val="16"/>
                  <w:szCs w:val="16"/>
                  <w:rPrChange w:id="2126" w:author="Brant McNeece" w:date="2021-09-07T19:52:00Z">
                    <w:rPr>
                      <w:rFonts w:ascii="Calibri" w:eastAsia="Times New Roman" w:hAnsi="Calibri" w:cs="Calibri"/>
                      <w:color w:val="000000"/>
                      <w:sz w:val="16"/>
                      <w:szCs w:val="16"/>
                    </w:rPr>
                  </w:rPrChange>
                </w:rPr>
                <w:t>Gm15</w:t>
              </w:r>
            </w:ins>
          </w:p>
        </w:tc>
        <w:tc>
          <w:tcPr>
            <w:tcW w:w="0" w:type="auto"/>
            <w:tcBorders>
              <w:top w:val="nil"/>
              <w:left w:val="nil"/>
              <w:bottom w:val="nil"/>
              <w:right w:val="nil"/>
            </w:tcBorders>
            <w:shd w:val="clear" w:color="auto" w:fill="auto"/>
            <w:noWrap/>
            <w:vAlign w:val="bottom"/>
            <w:hideMark/>
          </w:tcPr>
          <w:p w14:paraId="515CC68F" w14:textId="77777777" w:rsidR="00256DD7" w:rsidRPr="002A3B59" w:rsidRDefault="00256DD7" w:rsidP="00B5391D">
            <w:pPr>
              <w:jc w:val="center"/>
              <w:rPr>
                <w:ins w:id="2127" w:author="Brant McNeece" w:date="2021-09-07T19:41:00Z"/>
                <w:rFonts w:ascii="Times New Roman" w:eastAsia="Times New Roman" w:hAnsi="Times New Roman" w:cs="Times New Roman"/>
                <w:color w:val="000000"/>
                <w:sz w:val="16"/>
                <w:szCs w:val="16"/>
                <w:rPrChange w:id="2128" w:author="Brant McNeece" w:date="2021-09-07T19:52:00Z">
                  <w:rPr>
                    <w:ins w:id="2129" w:author="Brant McNeece" w:date="2021-09-07T19:41:00Z"/>
                    <w:rFonts w:ascii="Calibri" w:eastAsia="Times New Roman" w:hAnsi="Calibri" w:cs="Calibri"/>
                    <w:color w:val="000000"/>
                    <w:sz w:val="16"/>
                    <w:szCs w:val="16"/>
                  </w:rPr>
                </w:rPrChange>
              </w:rPr>
            </w:pPr>
            <w:ins w:id="2130" w:author="Brant McNeece" w:date="2021-09-07T19:41:00Z">
              <w:r w:rsidRPr="002A3B59">
                <w:rPr>
                  <w:rFonts w:ascii="Times New Roman" w:eastAsia="Times New Roman" w:hAnsi="Times New Roman" w:cs="Times New Roman"/>
                  <w:color w:val="000000"/>
                  <w:sz w:val="16"/>
                  <w:szCs w:val="16"/>
                  <w:rPrChange w:id="2131"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6F3A3A82" w14:textId="77777777" w:rsidR="00256DD7" w:rsidRPr="002A3B59" w:rsidRDefault="00256DD7" w:rsidP="00B5391D">
            <w:pPr>
              <w:jc w:val="center"/>
              <w:rPr>
                <w:ins w:id="2132" w:author="Brant McNeece" w:date="2021-09-07T19:41:00Z"/>
                <w:rFonts w:ascii="Times New Roman" w:eastAsia="Times New Roman" w:hAnsi="Times New Roman" w:cs="Times New Roman"/>
                <w:color w:val="000000"/>
                <w:sz w:val="16"/>
                <w:szCs w:val="16"/>
                <w:rPrChange w:id="2133" w:author="Brant McNeece" w:date="2021-09-07T19:52:00Z">
                  <w:rPr>
                    <w:ins w:id="2134" w:author="Brant McNeece" w:date="2021-09-07T19:41:00Z"/>
                    <w:rFonts w:ascii="Calibri" w:eastAsia="Times New Roman" w:hAnsi="Calibri" w:cs="Calibri"/>
                    <w:color w:val="000000"/>
                    <w:sz w:val="16"/>
                    <w:szCs w:val="16"/>
                  </w:rPr>
                </w:rPrChange>
              </w:rPr>
            </w:pPr>
            <w:ins w:id="2135" w:author="Brant McNeece" w:date="2021-09-07T19:41:00Z">
              <w:r w:rsidRPr="002A3B59">
                <w:rPr>
                  <w:rFonts w:ascii="Times New Roman" w:eastAsia="Times New Roman" w:hAnsi="Times New Roman" w:cs="Times New Roman"/>
                  <w:color w:val="000000"/>
                  <w:sz w:val="16"/>
                  <w:szCs w:val="16"/>
                  <w:rPrChange w:id="2136"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27E36FE9" w14:textId="77777777" w:rsidR="00256DD7" w:rsidRPr="002A3B59" w:rsidRDefault="00256DD7" w:rsidP="00B5391D">
            <w:pPr>
              <w:jc w:val="center"/>
              <w:rPr>
                <w:ins w:id="2137" w:author="Brant McNeece" w:date="2021-09-07T19:41:00Z"/>
                <w:rFonts w:ascii="Times New Roman" w:eastAsia="Times New Roman" w:hAnsi="Times New Roman" w:cs="Times New Roman"/>
                <w:color w:val="000000"/>
                <w:sz w:val="16"/>
                <w:szCs w:val="16"/>
                <w:rPrChange w:id="2138" w:author="Brant McNeece" w:date="2021-09-07T19:52:00Z">
                  <w:rPr>
                    <w:ins w:id="2139" w:author="Brant McNeece" w:date="2021-09-07T19:41:00Z"/>
                    <w:rFonts w:ascii="Calibri" w:eastAsia="Times New Roman" w:hAnsi="Calibri" w:cs="Calibri"/>
                    <w:color w:val="000000"/>
                    <w:sz w:val="16"/>
                    <w:szCs w:val="16"/>
                  </w:rPr>
                </w:rPrChange>
              </w:rPr>
            </w:pPr>
            <w:ins w:id="2140" w:author="Brant McNeece" w:date="2021-09-07T19:41:00Z">
              <w:r w:rsidRPr="002A3B59">
                <w:rPr>
                  <w:rFonts w:ascii="Times New Roman" w:eastAsia="Times New Roman" w:hAnsi="Times New Roman" w:cs="Times New Roman"/>
                  <w:color w:val="000000"/>
                  <w:sz w:val="16"/>
                  <w:szCs w:val="16"/>
                  <w:rPrChange w:id="2141" w:author="Brant McNeece" w:date="2021-09-07T19:52:00Z">
                    <w:rPr>
                      <w:rFonts w:ascii="Calibri" w:eastAsia="Times New Roman" w:hAnsi="Calibri" w:cs="Calibri"/>
                      <w:color w:val="000000"/>
                      <w:sz w:val="16"/>
                      <w:szCs w:val="16"/>
                    </w:rPr>
                  </w:rPrChange>
                </w:rPr>
                <w:t>3.9868</w:t>
              </w:r>
            </w:ins>
          </w:p>
        </w:tc>
        <w:tc>
          <w:tcPr>
            <w:tcW w:w="0" w:type="auto"/>
            <w:tcBorders>
              <w:top w:val="nil"/>
              <w:left w:val="nil"/>
              <w:bottom w:val="nil"/>
              <w:right w:val="nil"/>
            </w:tcBorders>
            <w:shd w:val="clear" w:color="auto" w:fill="auto"/>
            <w:noWrap/>
            <w:vAlign w:val="bottom"/>
            <w:hideMark/>
          </w:tcPr>
          <w:p w14:paraId="5B48F9A9" w14:textId="77777777" w:rsidR="00256DD7" w:rsidRPr="002A3B59" w:rsidRDefault="00256DD7" w:rsidP="00B5391D">
            <w:pPr>
              <w:jc w:val="center"/>
              <w:rPr>
                <w:ins w:id="2142" w:author="Brant McNeece" w:date="2021-09-07T19:41:00Z"/>
                <w:rFonts w:ascii="Times New Roman" w:eastAsia="Times New Roman" w:hAnsi="Times New Roman" w:cs="Times New Roman"/>
                <w:color w:val="000000"/>
                <w:sz w:val="16"/>
                <w:szCs w:val="16"/>
                <w:rPrChange w:id="2143" w:author="Brant McNeece" w:date="2021-09-07T19:52:00Z">
                  <w:rPr>
                    <w:ins w:id="2144" w:author="Brant McNeece" w:date="2021-09-07T19:41:00Z"/>
                    <w:rFonts w:ascii="Calibri" w:eastAsia="Times New Roman" w:hAnsi="Calibri" w:cs="Calibri"/>
                    <w:color w:val="000000"/>
                    <w:sz w:val="16"/>
                    <w:szCs w:val="16"/>
                  </w:rPr>
                </w:rPrChange>
              </w:rPr>
            </w:pPr>
            <w:ins w:id="2145" w:author="Brant McNeece" w:date="2021-09-07T19:41:00Z">
              <w:r w:rsidRPr="002A3B59">
                <w:rPr>
                  <w:rFonts w:ascii="Times New Roman" w:eastAsia="Times New Roman" w:hAnsi="Times New Roman" w:cs="Times New Roman"/>
                  <w:color w:val="000000"/>
                  <w:sz w:val="16"/>
                  <w:szCs w:val="16"/>
                  <w:rPrChange w:id="2146" w:author="Brant McNeece" w:date="2021-09-07T19:52:00Z">
                    <w:rPr>
                      <w:rFonts w:ascii="Calibri" w:eastAsia="Times New Roman" w:hAnsi="Calibri" w:cs="Calibri"/>
                      <w:color w:val="000000"/>
                      <w:sz w:val="16"/>
                      <w:szCs w:val="16"/>
                    </w:rPr>
                  </w:rPrChange>
                </w:rPr>
                <w:t>0.654</w:t>
              </w:r>
            </w:ins>
          </w:p>
        </w:tc>
        <w:tc>
          <w:tcPr>
            <w:tcW w:w="0" w:type="auto"/>
            <w:tcBorders>
              <w:top w:val="nil"/>
              <w:left w:val="nil"/>
              <w:bottom w:val="nil"/>
              <w:right w:val="nil"/>
            </w:tcBorders>
            <w:shd w:val="clear" w:color="auto" w:fill="auto"/>
            <w:noWrap/>
            <w:vAlign w:val="bottom"/>
            <w:hideMark/>
          </w:tcPr>
          <w:p w14:paraId="199EB531" w14:textId="77777777" w:rsidR="00256DD7" w:rsidRPr="002A3B59" w:rsidRDefault="00256DD7" w:rsidP="00B5391D">
            <w:pPr>
              <w:jc w:val="center"/>
              <w:rPr>
                <w:ins w:id="2147" w:author="Brant McNeece" w:date="2021-09-07T19:41:00Z"/>
                <w:rFonts w:ascii="Times New Roman" w:eastAsia="Times New Roman" w:hAnsi="Times New Roman" w:cs="Times New Roman"/>
                <w:color w:val="000000"/>
                <w:sz w:val="16"/>
                <w:szCs w:val="16"/>
                <w:rPrChange w:id="2148" w:author="Brant McNeece" w:date="2021-09-07T19:52:00Z">
                  <w:rPr>
                    <w:ins w:id="2149" w:author="Brant McNeece" w:date="2021-09-07T19:41:00Z"/>
                    <w:rFonts w:ascii="Calibri" w:eastAsia="Times New Roman" w:hAnsi="Calibri" w:cs="Calibri"/>
                    <w:color w:val="000000"/>
                    <w:sz w:val="16"/>
                    <w:szCs w:val="16"/>
                  </w:rPr>
                </w:rPrChange>
              </w:rPr>
            </w:pPr>
            <w:ins w:id="2150" w:author="Brant McNeece" w:date="2021-09-07T19:41:00Z">
              <w:r w:rsidRPr="002A3B59">
                <w:rPr>
                  <w:rFonts w:ascii="Times New Roman" w:eastAsia="Times New Roman" w:hAnsi="Times New Roman" w:cs="Times New Roman"/>
                  <w:color w:val="000000"/>
                  <w:sz w:val="16"/>
                  <w:szCs w:val="16"/>
                  <w:rPrChange w:id="2151" w:author="Brant McNeece" w:date="2021-09-07T19:52:00Z">
                    <w:rPr>
                      <w:rFonts w:ascii="Calibri" w:eastAsia="Times New Roman" w:hAnsi="Calibri" w:cs="Calibri"/>
                      <w:color w:val="000000"/>
                      <w:sz w:val="16"/>
                      <w:szCs w:val="16"/>
                    </w:rPr>
                  </w:rPrChange>
                </w:rPr>
                <w:t>6.2524</w:t>
              </w:r>
            </w:ins>
          </w:p>
        </w:tc>
        <w:tc>
          <w:tcPr>
            <w:tcW w:w="0" w:type="auto"/>
            <w:tcBorders>
              <w:top w:val="nil"/>
              <w:left w:val="nil"/>
              <w:bottom w:val="nil"/>
              <w:right w:val="nil"/>
            </w:tcBorders>
            <w:shd w:val="clear" w:color="auto" w:fill="auto"/>
            <w:noWrap/>
            <w:vAlign w:val="bottom"/>
            <w:hideMark/>
          </w:tcPr>
          <w:p w14:paraId="7899E8BF" w14:textId="77777777" w:rsidR="00256DD7" w:rsidRPr="002A3B59" w:rsidRDefault="00256DD7" w:rsidP="00B5391D">
            <w:pPr>
              <w:jc w:val="center"/>
              <w:rPr>
                <w:ins w:id="2152" w:author="Brant McNeece" w:date="2021-09-07T19:41:00Z"/>
                <w:rFonts w:ascii="Times New Roman" w:eastAsia="Times New Roman" w:hAnsi="Times New Roman" w:cs="Times New Roman"/>
                <w:color w:val="000000"/>
                <w:sz w:val="16"/>
                <w:szCs w:val="16"/>
                <w:rPrChange w:id="2153" w:author="Brant McNeece" w:date="2021-09-07T19:52:00Z">
                  <w:rPr>
                    <w:ins w:id="2154" w:author="Brant McNeece" w:date="2021-09-07T19:41:00Z"/>
                    <w:rFonts w:ascii="Calibri" w:eastAsia="Times New Roman" w:hAnsi="Calibri" w:cs="Calibri"/>
                    <w:color w:val="000000"/>
                    <w:sz w:val="16"/>
                    <w:szCs w:val="16"/>
                  </w:rPr>
                </w:rPrChange>
              </w:rPr>
            </w:pPr>
            <w:ins w:id="2155" w:author="Brant McNeece" w:date="2021-09-07T19:41:00Z">
              <w:r w:rsidRPr="002A3B59">
                <w:rPr>
                  <w:rFonts w:ascii="Times New Roman" w:eastAsia="Times New Roman" w:hAnsi="Times New Roman" w:cs="Times New Roman"/>
                  <w:color w:val="000000"/>
                  <w:sz w:val="16"/>
                  <w:szCs w:val="16"/>
                  <w:rPrChange w:id="2156" w:author="Brant McNeece" w:date="2021-09-07T19:52:00Z">
                    <w:rPr>
                      <w:rFonts w:ascii="Calibri" w:eastAsia="Times New Roman" w:hAnsi="Calibri" w:cs="Calibri"/>
                      <w:color w:val="000000"/>
                      <w:sz w:val="16"/>
                      <w:szCs w:val="16"/>
                    </w:rPr>
                  </w:rPrChange>
                </w:rPr>
                <w:t>OH17</w:t>
              </w:r>
            </w:ins>
          </w:p>
        </w:tc>
        <w:tc>
          <w:tcPr>
            <w:tcW w:w="0" w:type="auto"/>
            <w:tcBorders>
              <w:top w:val="nil"/>
              <w:left w:val="nil"/>
              <w:bottom w:val="nil"/>
              <w:right w:val="nil"/>
            </w:tcBorders>
            <w:shd w:val="clear" w:color="auto" w:fill="auto"/>
            <w:noWrap/>
            <w:vAlign w:val="bottom"/>
            <w:hideMark/>
          </w:tcPr>
          <w:p w14:paraId="4382E052" w14:textId="77777777" w:rsidR="00256DD7" w:rsidRPr="002A3B59" w:rsidRDefault="00256DD7" w:rsidP="00B5391D">
            <w:pPr>
              <w:jc w:val="center"/>
              <w:rPr>
                <w:ins w:id="2157" w:author="Brant McNeece" w:date="2021-09-07T19:41:00Z"/>
                <w:rFonts w:ascii="Times New Roman" w:eastAsia="Times New Roman" w:hAnsi="Times New Roman" w:cs="Times New Roman"/>
                <w:color w:val="000000"/>
                <w:sz w:val="16"/>
                <w:szCs w:val="16"/>
                <w:rPrChange w:id="2158" w:author="Brant McNeece" w:date="2021-09-07T19:52:00Z">
                  <w:rPr>
                    <w:ins w:id="2159" w:author="Brant McNeece" w:date="2021-09-07T19:41:00Z"/>
                    <w:rFonts w:ascii="Calibri" w:eastAsia="Times New Roman" w:hAnsi="Calibri" w:cs="Calibri"/>
                    <w:color w:val="000000"/>
                    <w:sz w:val="16"/>
                    <w:szCs w:val="16"/>
                  </w:rPr>
                </w:rPrChange>
              </w:rPr>
            </w:pPr>
            <w:ins w:id="2160" w:author="Brant McNeece" w:date="2021-09-07T19:41:00Z">
              <w:r w:rsidRPr="002A3B59">
                <w:rPr>
                  <w:rFonts w:ascii="Times New Roman" w:eastAsia="Times New Roman" w:hAnsi="Times New Roman" w:cs="Times New Roman"/>
                  <w:color w:val="000000"/>
                  <w:sz w:val="16"/>
                  <w:szCs w:val="16"/>
                  <w:rPrChange w:id="2161" w:author="Brant McNeece" w:date="2021-09-07T19:52:00Z">
                    <w:rPr>
                      <w:rFonts w:ascii="Calibri" w:eastAsia="Times New Roman" w:hAnsi="Calibri" w:cs="Calibri"/>
                      <w:color w:val="000000"/>
                      <w:sz w:val="16"/>
                      <w:szCs w:val="16"/>
                    </w:rPr>
                  </w:rPrChange>
                </w:rPr>
                <w:t>33</w:t>
              </w:r>
            </w:ins>
          </w:p>
        </w:tc>
      </w:tr>
      <w:tr w:rsidR="00256DD7" w:rsidRPr="002A3B59" w14:paraId="4F954356" w14:textId="77777777" w:rsidTr="00B5391D">
        <w:trPr>
          <w:trHeight w:val="288"/>
          <w:ins w:id="2162" w:author="Brant McNeece" w:date="2021-09-07T19:41:00Z"/>
        </w:trPr>
        <w:tc>
          <w:tcPr>
            <w:tcW w:w="0" w:type="auto"/>
            <w:tcBorders>
              <w:top w:val="nil"/>
              <w:left w:val="nil"/>
              <w:bottom w:val="nil"/>
              <w:right w:val="nil"/>
            </w:tcBorders>
            <w:shd w:val="clear" w:color="auto" w:fill="auto"/>
            <w:noWrap/>
            <w:vAlign w:val="bottom"/>
            <w:hideMark/>
          </w:tcPr>
          <w:p w14:paraId="70977DC7" w14:textId="77777777" w:rsidR="00256DD7" w:rsidRPr="002A3B59" w:rsidRDefault="00256DD7" w:rsidP="00B5391D">
            <w:pPr>
              <w:jc w:val="center"/>
              <w:rPr>
                <w:ins w:id="2163" w:author="Brant McNeece" w:date="2021-09-07T19:41:00Z"/>
                <w:rFonts w:ascii="Times New Roman" w:eastAsia="Times New Roman" w:hAnsi="Times New Roman" w:cs="Times New Roman"/>
                <w:color w:val="000000"/>
                <w:sz w:val="16"/>
                <w:szCs w:val="16"/>
                <w:rPrChange w:id="2164" w:author="Brant McNeece" w:date="2021-09-07T19:52:00Z">
                  <w:rPr>
                    <w:ins w:id="216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EC129A9" w14:textId="77777777" w:rsidR="00256DD7" w:rsidRPr="002A3B59" w:rsidRDefault="00256DD7" w:rsidP="00B5391D">
            <w:pPr>
              <w:jc w:val="center"/>
              <w:rPr>
                <w:ins w:id="216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36827AA" w14:textId="77777777" w:rsidR="00256DD7" w:rsidRPr="002A3B59" w:rsidRDefault="00256DD7" w:rsidP="00B5391D">
            <w:pPr>
              <w:jc w:val="center"/>
              <w:rPr>
                <w:ins w:id="216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DC6748E" w14:textId="77777777" w:rsidR="00256DD7" w:rsidRPr="002A3B59" w:rsidRDefault="00256DD7" w:rsidP="00B5391D">
            <w:pPr>
              <w:jc w:val="center"/>
              <w:rPr>
                <w:ins w:id="2168" w:author="Brant McNeece" w:date="2021-09-07T19:41:00Z"/>
                <w:rFonts w:ascii="Times New Roman" w:eastAsia="Times New Roman" w:hAnsi="Times New Roman" w:cs="Times New Roman"/>
                <w:color w:val="000000"/>
                <w:sz w:val="16"/>
                <w:szCs w:val="16"/>
                <w:rPrChange w:id="2169" w:author="Brant McNeece" w:date="2021-09-07T19:52:00Z">
                  <w:rPr>
                    <w:ins w:id="2170" w:author="Brant McNeece" w:date="2021-09-07T19:41:00Z"/>
                    <w:rFonts w:ascii="Calibri" w:eastAsia="Times New Roman" w:hAnsi="Calibri" w:cs="Calibri"/>
                    <w:color w:val="000000"/>
                    <w:sz w:val="16"/>
                    <w:szCs w:val="16"/>
                  </w:rPr>
                </w:rPrChange>
              </w:rPr>
            </w:pPr>
            <w:ins w:id="2171" w:author="Brant McNeece" w:date="2021-09-07T19:41:00Z">
              <w:r w:rsidRPr="002A3B59">
                <w:rPr>
                  <w:rFonts w:ascii="Times New Roman" w:eastAsia="Times New Roman" w:hAnsi="Times New Roman" w:cs="Times New Roman"/>
                  <w:color w:val="000000"/>
                  <w:sz w:val="16"/>
                  <w:szCs w:val="16"/>
                  <w:rPrChange w:id="2172"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21725696" w14:textId="77777777" w:rsidR="00256DD7" w:rsidRPr="002A3B59" w:rsidRDefault="00256DD7" w:rsidP="00B5391D">
            <w:pPr>
              <w:jc w:val="center"/>
              <w:rPr>
                <w:ins w:id="2173" w:author="Brant McNeece" w:date="2021-09-07T19:41:00Z"/>
                <w:rFonts w:ascii="Times New Roman" w:eastAsia="Times New Roman" w:hAnsi="Times New Roman" w:cs="Times New Roman"/>
                <w:color w:val="000000"/>
                <w:sz w:val="16"/>
                <w:szCs w:val="16"/>
                <w:rPrChange w:id="2174" w:author="Brant McNeece" w:date="2021-09-07T19:52:00Z">
                  <w:rPr>
                    <w:ins w:id="2175" w:author="Brant McNeece" w:date="2021-09-07T19:41:00Z"/>
                    <w:rFonts w:ascii="Calibri" w:eastAsia="Times New Roman" w:hAnsi="Calibri" w:cs="Calibri"/>
                    <w:color w:val="000000"/>
                    <w:sz w:val="16"/>
                    <w:szCs w:val="16"/>
                  </w:rPr>
                </w:rPrChange>
              </w:rPr>
            </w:pPr>
            <w:ins w:id="2176" w:author="Brant McNeece" w:date="2021-09-07T19:41:00Z">
              <w:r w:rsidRPr="002A3B59">
                <w:rPr>
                  <w:rFonts w:ascii="Times New Roman" w:eastAsia="Times New Roman" w:hAnsi="Times New Roman" w:cs="Times New Roman"/>
                  <w:color w:val="000000"/>
                  <w:sz w:val="16"/>
                  <w:szCs w:val="16"/>
                  <w:rPrChange w:id="2177"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3A707AA8" w14:textId="77777777" w:rsidR="00256DD7" w:rsidRPr="002A3B59" w:rsidRDefault="00256DD7" w:rsidP="00B5391D">
            <w:pPr>
              <w:jc w:val="center"/>
              <w:rPr>
                <w:ins w:id="2178" w:author="Brant McNeece" w:date="2021-09-07T19:41:00Z"/>
                <w:rFonts w:ascii="Times New Roman" w:eastAsia="Times New Roman" w:hAnsi="Times New Roman" w:cs="Times New Roman"/>
                <w:color w:val="000000"/>
                <w:sz w:val="16"/>
                <w:szCs w:val="16"/>
                <w:rPrChange w:id="2179" w:author="Brant McNeece" w:date="2021-09-07T19:52:00Z">
                  <w:rPr>
                    <w:ins w:id="2180" w:author="Brant McNeece" w:date="2021-09-07T19:41:00Z"/>
                    <w:rFonts w:ascii="Calibri" w:eastAsia="Times New Roman" w:hAnsi="Calibri" w:cs="Calibri"/>
                    <w:color w:val="000000"/>
                    <w:sz w:val="16"/>
                    <w:szCs w:val="16"/>
                  </w:rPr>
                </w:rPrChange>
              </w:rPr>
            </w:pPr>
            <w:ins w:id="2181" w:author="Brant McNeece" w:date="2021-09-07T19:41:00Z">
              <w:r w:rsidRPr="002A3B59">
                <w:rPr>
                  <w:rFonts w:ascii="Times New Roman" w:eastAsia="Times New Roman" w:hAnsi="Times New Roman" w:cs="Times New Roman"/>
                  <w:color w:val="000000"/>
                  <w:sz w:val="16"/>
                  <w:szCs w:val="16"/>
                  <w:rPrChange w:id="2182" w:author="Brant McNeece" w:date="2021-09-07T19:52:00Z">
                    <w:rPr>
                      <w:rFonts w:ascii="Calibri" w:eastAsia="Times New Roman" w:hAnsi="Calibri" w:cs="Calibri"/>
                      <w:color w:val="000000"/>
                      <w:sz w:val="16"/>
                      <w:szCs w:val="16"/>
                    </w:rPr>
                  </w:rPrChange>
                </w:rPr>
                <w:t>10.3643</w:t>
              </w:r>
            </w:ins>
          </w:p>
        </w:tc>
        <w:tc>
          <w:tcPr>
            <w:tcW w:w="0" w:type="auto"/>
            <w:tcBorders>
              <w:top w:val="nil"/>
              <w:left w:val="nil"/>
              <w:bottom w:val="nil"/>
              <w:right w:val="nil"/>
            </w:tcBorders>
            <w:shd w:val="clear" w:color="auto" w:fill="auto"/>
            <w:noWrap/>
            <w:vAlign w:val="bottom"/>
            <w:hideMark/>
          </w:tcPr>
          <w:p w14:paraId="081E416C" w14:textId="77777777" w:rsidR="00256DD7" w:rsidRPr="002A3B59" w:rsidRDefault="00256DD7" w:rsidP="00B5391D">
            <w:pPr>
              <w:jc w:val="center"/>
              <w:rPr>
                <w:ins w:id="2183" w:author="Brant McNeece" w:date="2021-09-07T19:41:00Z"/>
                <w:rFonts w:ascii="Times New Roman" w:eastAsia="Times New Roman" w:hAnsi="Times New Roman" w:cs="Times New Roman"/>
                <w:color w:val="000000"/>
                <w:sz w:val="16"/>
                <w:szCs w:val="16"/>
                <w:rPrChange w:id="2184" w:author="Brant McNeece" w:date="2021-09-07T19:52:00Z">
                  <w:rPr>
                    <w:ins w:id="2185" w:author="Brant McNeece" w:date="2021-09-07T19:41:00Z"/>
                    <w:rFonts w:ascii="Calibri" w:eastAsia="Times New Roman" w:hAnsi="Calibri" w:cs="Calibri"/>
                    <w:color w:val="000000"/>
                    <w:sz w:val="16"/>
                    <w:szCs w:val="16"/>
                  </w:rPr>
                </w:rPrChange>
              </w:rPr>
            </w:pPr>
            <w:ins w:id="2186" w:author="Brant McNeece" w:date="2021-09-07T19:41:00Z">
              <w:r w:rsidRPr="002A3B59">
                <w:rPr>
                  <w:rFonts w:ascii="Times New Roman" w:eastAsia="Times New Roman" w:hAnsi="Times New Roman" w:cs="Times New Roman"/>
                  <w:color w:val="000000"/>
                  <w:sz w:val="16"/>
                  <w:szCs w:val="16"/>
                  <w:rPrChange w:id="2187" w:author="Brant McNeece" w:date="2021-09-07T19:52:00Z">
                    <w:rPr>
                      <w:rFonts w:ascii="Calibri" w:eastAsia="Times New Roman" w:hAnsi="Calibri" w:cs="Calibri"/>
                      <w:color w:val="000000"/>
                      <w:sz w:val="16"/>
                      <w:szCs w:val="16"/>
                    </w:rPr>
                  </w:rPrChange>
                </w:rPr>
                <w:t>0.8366</w:t>
              </w:r>
            </w:ins>
          </w:p>
        </w:tc>
        <w:tc>
          <w:tcPr>
            <w:tcW w:w="0" w:type="auto"/>
            <w:tcBorders>
              <w:top w:val="nil"/>
              <w:left w:val="nil"/>
              <w:bottom w:val="nil"/>
              <w:right w:val="nil"/>
            </w:tcBorders>
            <w:shd w:val="clear" w:color="auto" w:fill="auto"/>
            <w:noWrap/>
            <w:vAlign w:val="bottom"/>
            <w:hideMark/>
          </w:tcPr>
          <w:p w14:paraId="0BC07D2B" w14:textId="77777777" w:rsidR="00256DD7" w:rsidRPr="002A3B59" w:rsidRDefault="00256DD7" w:rsidP="00B5391D">
            <w:pPr>
              <w:jc w:val="center"/>
              <w:rPr>
                <w:ins w:id="2188" w:author="Brant McNeece" w:date="2021-09-07T19:41:00Z"/>
                <w:rFonts w:ascii="Times New Roman" w:eastAsia="Times New Roman" w:hAnsi="Times New Roman" w:cs="Times New Roman"/>
                <w:color w:val="000000"/>
                <w:sz w:val="16"/>
                <w:szCs w:val="16"/>
                <w:rPrChange w:id="2189" w:author="Brant McNeece" w:date="2021-09-07T19:52:00Z">
                  <w:rPr>
                    <w:ins w:id="2190" w:author="Brant McNeece" w:date="2021-09-07T19:41:00Z"/>
                    <w:rFonts w:ascii="Calibri" w:eastAsia="Times New Roman" w:hAnsi="Calibri" w:cs="Calibri"/>
                    <w:color w:val="000000"/>
                    <w:sz w:val="16"/>
                    <w:szCs w:val="16"/>
                  </w:rPr>
                </w:rPrChange>
              </w:rPr>
            </w:pPr>
            <w:ins w:id="2191" w:author="Brant McNeece" w:date="2021-09-07T19:41:00Z">
              <w:r w:rsidRPr="002A3B59">
                <w:rPr>
                  <w:rFonts w:ascii="Times New Roman" w:eastAsia="Times New Roman" w:hAnsi="Times New Roman" w:cs="Times New Roman"/>
                  <w:color w:val="000000"/>
                  <w:sz w:val="16"/>
                  <w:szCs w:val="16"/>
                  <w:rPrChange w:id="2192" w:author="Brant McNeece" w:date="2021-09-07T19:52:00Z">
                    <w:rPr>
                      <w:rFonts w:ascii="Calibri" w:eastAsia="Times New Roman" w:hAnsi="Calibri" w:cs="Calibri"/>
                      <w:color w:val="000000"/>
                      <w:sz w:val="16"/>
                      <w:szCs w:val="16"/>
                    </w:rPr>
                  </w:rPrChange>
                </w:rPr>
                <w:t>15.5093</w:t>
              </w:r>
            </w:ins>
          </w:p>
        </w:tc>
        <w:tc>
          <w:tcPr>
            <w:tcW w:w="0" w:type="auto"/>
            <w:tcBorders>
              <w:top w:val="nil"/>
              <w:left w:val="nil"/>
              <w:bottom w:val="nil"/>
              <w:right w:val="nil"/>
            </w:tcBorders>
            <w:shd w:val="clear" w:color="auto" w:fill="auto"/>
            <w:noWrap/>
            <w:vAlign w:val="bottom"/>
            <w:hideMark/>
          </w:tcPr>
          <w:p w14:paraId="728E7F2F" w14:textId="77777777" w:rsidR="00256DD7" w:rsidRPr="002A3B59" w:rsidRDefault="00256DD7" w:rsidP="00B5391D">
            <w:pPr>
              <w:jc w:val="center"/>
              <w:rPr>
                <w:ins w:id="2193" w:author="Brant McNeece" w:date="2021-09-07T19:41:00Z"/>
                <w:rFonts w:ascii="Times New Roman" w:eastAsia="Times New Roman" w:hAnsi="Times New Roman" w:cs="Times New Roman"/>
                <w:color w:val="000000"/>
                <w:sz w:val="16"/>
                <w:szCs w:val="16"/>
                <w:rPrChange w:id="2194" w:author="Brant McNeece" w:date="2021-09-07T19:52:00Z">
                  <w:rPr>
                    <w:ins w:id="2195" w:author="Brant McNeece" w:date="2021-09-07T19:41:00Z"/>
                    <w:rFonts w:ascii="Calibri" w:eastAsia="Times New Roman" w:hAnsi="Calibri" w:cs="Calibri"/>
                    <w:color w:val="000000"/>
                    <w:sz w:val="16"/>
                    <w:szCs w:val="16"/>
                  </w:rPr>
                </w:rPrChange>
              </w:rPr>
            </w:pPr>
            <w:ins w:id="2196" w:author="Brant McNeece" w:date="2021-09-07T19:41:00Z">
              <w:r w:rsidRPr="002A3B59">
                <w:rPr>
                  <w:rFonts w:ascii="Times New Roman" w:eastAsia="Times New Roman" w:hAnsi="Times New Roman" w:cs="Times New Roman"/>
                  <w:color w:val="000000"/>
                  <w:sz w:val="16"/>
                  <w:szCs w:val="16"/>
                  <w:rPrChange w:id="2197"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5FB2207D" w14:textId="77777777" w:rsidR="00256DD7" w:rsidRPr="002A3B59" w:rsidRDefault="00256DD7" w:rsidP="00B5391D">
            <w:pPr>
              <w:jc w:val="center"/>
              <w:rPr>
                <w:ins w:id="2198" w:author="Brant McNeece" w:date="2021-09-07T19:41:00Z"/>
                <w:rFonts w:ascii="Times New Roman" w:eastAsia="Times New Roman" w:hAnsi="Times New Roman" w:cs="Times New Roman"/>
                <w:color w:val="000000"/>
                <w:sz w:val="16"/>
                <w:szCs w:val="16"/>
                <w:rPrChange w:id="2199" w:author="Brant McNeece" w:date="2021-09-07T19:52:00Z">
                  <w:rPr>
                    <w:ins w:id="2200" w:author="Brant McNeece" w:date="2021-09-07T19:41:00Z"/>
                    <w:rFonts w:ascii="Calibri" w:eastAsia="Times New Roman" w:hAnsi="Calibri" w:cs="Calibri"/>
                    <w:color w:val="000000"/>
                    <w:sz w:val="16"/>
                    <w:szCs w:val="16"/>
                  </w:rPr>
                </w:rPrChange>
              </w:rPr>
            </w:pPr>
            <w:ins w:id="2201" w:author="Brant McNeece" w:date="2021-09-07T19:41:00Z">
              <w:r w:rsidRPr="002A3B59">
                <w:rPr>
                  <w:rFonts w:ascii="Times New Roman" w:eastAsia="Times New Roman" w:hAnsi="Times New Roman" w:cs="Times New Roman"/>
                  <w:color w:val="000000"/>
                  <w:sz w:val="16"/>
                  <w:szCs w:val="16"/>
                  <w:rPrChange w:id="2202" w:author="Brant McNeece" w:date="2021-09-07T19:52:00Z">
                    <w:rPr>
                      <w:rFonts w:ascii="Calibri" w:eastAsia="Times New Roman" w:hAnsi="Calibri" w:cs="Calibri"/>
                      <w:color w:val="000000"/>
                      <w:sz w:val="16"/>
                      <w:szCs w:val="16"/>
                    </w:rPr>
                  </w:rPrChange>
                </w:rPr>
                <w:t>33</w:t>
              </w:r>
            </w:ins>
          </w:p>
        </w:tc>
      </w:tr>
      <w:tr w:rsidR="00256DD7" w:rsidRPr="002A3B59" w14:paraId="67286749" w14:textId="77777777" w:rsidTr="00B5391D">
        <w:trPr>
          <w:trHeight w:val="288"/>
          <w:ins w:id="2203" w:author="Brant McNeece" w:date="2021-09-07T19:41:00Z"/>
        </w:trPr>
        <w:tc>
          <w:tcPr>
            <w:tcW w:w="0" w:type="auto"/>
            <w:tcBorders>
              <w:top w:val="nil"/>
              <w:left w:val="nil"/>
              <w:bottom w:val="nil"/>
              <w:right w:val="nil"/>
            </w:tcBorders>
            <w:shd w:val="clear" w:color="auto" w:fill="auto"/>
            <w:noWrap/>
            <w:vAlign w:val="bottom"/>
            <w:hideMark/>
          </w:tcPr>
          <w:p w14:paraId="2C45119C" w14:textId="77777777" w:rsidR="00256DD7" w:rsidRPr="002A3B59" w:rsidRDefault="00256DD7" w:rsidP="00B5391D">
            <w:pPr>
              <w:jc w:val="center"/>
              <w:rPr>
                <w:ins w:id="2204" w:author="Brant McNeece" w:date="2021-09-07T19:41:00Z"/>
                <w:rFonts w:ascii="Times New Roman" w:eastAsia="Times New Roman" w:hAnsi="Times New Roman" w:cs="Times New Roman"/>
                <w:color w:val="000000"/>
                <w:sz w:val="16"/>
                <w:szCs w:val="16"/>
                <w:rPrChange w:id="2205" w:author="Brant McNeece" w:date="2021-09-07T19:52:00Z">
                  <w:rPr>
                    <w:ins w:id="2206"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0C15F91" w14:textId="77777777" w:rsidR="00256DD7" w:rsidRPr="002A3B59" w:rsidRDefault="00256DD7" w:rsidP="00B5391D">
            <w:pPr>
              <w:jc w:val="center"/>
              <w:rPr>
                <w:ins w:id="2207" w:author="Brant McNeece" w:date="2021-09-07T19:41:00Z"/>
                <w:rFonts w:ascii="Times New Roman" w:eastAsia="Times New Roman" w:hAnsi="Times New Roman" w:cs="Times New Roman"/>
                <w:color w:val="000000"/>
                <w:sz w:val="16"/>
                <w:szCs w:val="16"/>
                <w:rPrChange w:id="2208" w:author="Brant McNeece" w:date="2021-09-07T19:52:00Z">
                  <w:rPr>
                    <w:ins w:id="220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457C2BF8" w14:textId="77777777" w:rsidR="00256DD7" w:rsidRPr="002A3B59" w:rsidRDefault="00256DD7" w:rsidP="00B5391D">
            <w:pPr>
              <w:jc w:val="center"/>
              <w:rPr>
                <w:ins w:id="2210" w:author="Brant McNeece" w:date="2021-09-07T19:41:00Z"/>
                <w:rFonts w:ascii="Times New Roman" w:eastAsia="Times New Roman" w:hAnsi="Times New Roman" w:cs="Times New Roman"/>
                <w:color w:val="000000"/>
                <w:sz w:val="16"/>
                <w:szCs w:val="16"/>
                <w:rPrChange w:id="2211" w:author="Brant McNeece" w:date="2021-09-07T19:52:00Z">
                  <w:rPr>
                    <w:ins w:id="2212"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47AFB152" w14:textId="77777777" w:rsidR="00256DD7" w:rsidRPr="002A3B59" w:rsidRDefault="00256DD7" w:rsidP="00B5391D">
            <w:pPr>
              <w:jc w:val="center"/>
              <w:rPr>
                <w:ins w:id="2213" w:author="Brant McNeece" w:date="2021-09-07T19:41:00Z"/>
                <w:rFonts w:ascii="Times New Roman" w:eastAsia="Times New Roman" w:hAnsi="Times New Roman" w:cs="Times New Roman"/>
                <w:color w:val="000000"/>
                <w:sz w:val="16"/>
                <w:szCs w:val="16"/>
                <w:rPrChange w:id="2214" w:author="Brant McNeece" w:date="2021-09-07T19:52:00Z">
                  <w:rPr>
                    <w:ins w:id="2215" w:author="Brant McNeece" w:date="2021-09-07T19:41:00Z"/>
                    <w:rFonts w:ascii="Calibri" w:eastAsia="Times New Roman" w:hAnsi="Calibri" w:cs="Calibri"/>
                    <w:color w:val="000000"/>
                    <w:sz w:val="16"/>
                    <w:szCs w:val="16"/>
                  </w:rPr>
                </w:rPrChange>
              </w:rPr>
            </w:pPr>
            <w:ins w:id="2216" w:author="Brant McNeece" w:date="2021-09-07T19:41:00Z">
              <w:r w:rsidRPr="002A3B59">
                <w:rPr>
                  <w:rFonts w:ascii="Times New Roman" w:eastAsia="Times New Roman" w:hAnsi="Times New Roman" w:cs="Times New Roman"/>
                  <w:color w:val="000000"/>
                  <w:sz w:val="16"/>
                  <w:szCs w:val="16"/>
                  <w:rPrChange w:id="2217"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3A3263AB" w14:textId="77777777" w:rsidR="00256DD7" w:rsidRPr="002A3B59" w:rsidRDefault="00256DD7" w:rsidP="00B5391D">
            <w:pPr>
              <w:jc w:val="center"/>
              <w:rPr>
                <w:ins w:id="2218" w:author="Brant McNeece" w:date="2021-09-07T19:41:00Z"/>
                <w:rFonts w:ascii="Times New Roman" w:eastAsia="Times New Roman" w:hAnsi="Times New Roman" w:cs="Times New Roman"/>
                <w:color w:val="000000"/>
                <w:sz w:val="16"/>
                <w:szCs w:val="16"/>
                <w:rPrChange w:id="2219" w:author="Brant McNeece" w:date="2021-09-07T19:52:00Z">
                  <w:rPr>
                    <w:ins w:id="2220" w:author="Brant McNeece" w:date="2021-09-07T19:41:00Z"/>
                    <w:rFonts w:ascii="Calibri" w:eastAsia="Times New Roman" w:hAnsi="Calibri" w:cs="Calibri"/>
                    <w:color w:val="000000"/>
                    <w:sz w:val="16"/>
                    <w:szCs w:val="16"/>
                  </w:rPr>
                </w:rPrChange>
              </w:rPr>
            </w:pPr>
            <w:ins w:id="2221" w:author="Brant McNeece" w:date="2021-09-07T19:41:00Z">
              <w:r w:rsidRPr="002A3B59">
                <w:rPr>
                  <w:rFonts w:ascii="Times New Roman" w:eastAsia="Times New Roman" w:hAnsi="Times New Roman" w:cs="Times New Roman"/>
                  <w:color w:val="000000"/>
                  <w:sz w:val="16"/>
                  <w:szCs w:val="16"/>
                  <w:rPrChange w:id="2222"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3A265889" w14:textId="77777777" w:rsidR="00256DD7" w:rsidRPr="002A3B59" w:rsidRDefault="00256DD7" w:rsidP="00B5391D">
            <w:pPr>
              <w:jc w:val="center"/>
              <w:rPr>
                <w:ins w:id="2223" w:author="Brant McNeece" w:date="2021-09-07T19:41:00Z"/>
                <w:rFonts w:ascii="Times New Roman" w:eastAsia="Times New Roman" w:hAnsi="Times New Roman" w:cs="Times New Roman"/>
                <w:color w:val="000000"/>
                <w:sz w:val="16"/>
                <w:szCs w:val="16"/>
                <w:rPrChange w:id="2224" w:author="Brant McNeece" w:date="2021-09-07T19:52:00Z">
                  <w:rPr>
                    <w:ins w:id="2225" w:author="Brant McNeece" w:date="2021-09-07T19:41:00Z"/>
                    <w:rFonts w:ascii="Calibri" w:eastAsia="Times New Roman" w:hAnsi="Calibri" w:cs="Calibri"/>
                    <w:color w:val="000000"/>
                    <w:sz w:val="16"/>
                    <w:szCs w:val="16"/>
                  </w:rPr>
                </w:rPrChange>
              </w:rPr>
            </w:pPr>
            <w:ins w:id="2226" w:author="Brant McNeece" w:date="2021-09-07T19:41:00Z">
              <w:r w:rsidRPr="002A3B59">
                <w:rPr>
                  <w:rFonts w:ascii="Times New Roman" w:eastAsia="Times New Roman" w:hAnsi="Times New Roman" w:cs="Times New Roman"/>
                  <w:color w:val="000000"/>
                  <w:sz w:val="16"/>
                  <w:szCs w:val="16"/>
                  <w:rPrChange w:id="2227" w:author="Brant McNeece" w:date="2021-09-07T19:52:00Z">
                    <w:rPr>
                      <w:rFonts w:ascii="Calibri" w:eastAsia="Times New Roman" w:hAnsi="Calibri" w:cs="Calibri"/>
                      <w:color w:val="000000"/>
                      <w:sz w:val="16"/>
                      <w:szCs w:val="16"/>
                    </w:rPr>
                  </w:rPrChange>
                </w:rPr>
                <w:t>9.5455</w:t>
              </w:r>
            </w:ins>
          </w:p>
        </w:tc>
        <w:tc>
          <w:tcPr>
            <w:tcW w:w="0" w:type="auto"/>
            <w:tcBorders>
              <w:top w:val="nil"/>
              <w:left w:val="nil"/>
              <w:bottom w:val="nil"/>
              <w:right w:val="nil"/>
            </w:tcBorders>
            <w:shd w:val="clear" w:color="auto" w:fill="auto"/>
            <w:noWrap/>
            <w:vAlign w:val="bottom"/>
            <w:hideMark/>
          </w:tcPr>
          <w:p w14:paraId="6C1F4932" w14:textId="77777777" w:rsidR="00256DD7" w:rsidRPr="002A3B59" w:rsidRDefault="00256DD7" w:rsidP="00B5391D">
            <w:pPr>
              <w:jc w:val="center"/>
              <w:rPr>
                <w:ins w:id="2228" w:author="Brant McNeece" w:date="2021-09-07T19:41:00Z"/>
                <w:rFonts w:ascii="Times New Roman" w:eastAsia="Times New Roman" w:hAnsi="Times New Roman" w:cs="Times New Roman"/>
                <w:color w:val="000000"/>
                <w:sz w:val="16"/>
                <w:szCs w:val="16"/>
                <w:rPrChange w:id="2229" w:author="Brant McNeece" w:date="2021-09-07T19:52:00Z">
                  <w:rPr>
                    <w:ins w:id="2230" w:author="Brant McNeece" w:date="2021-09-07T19:41:00Z"/>
                    <w:rFonts w:ascii="Calibri" w:eastAsia="Times New Roman" w:hAnsi="Calibri" w:cs="Calibri"/>
                    <w:color w:val="000000"/>
                    <w:sz w:val="16"/>
                    <w:szCs w:val="16"/>
                  </w:rPr>
                </w:rPrChange>
              </w:rPr>
            </w:pPr>
            <w:ins w:id="2231" w:author="Brant McNeece" w:date="2021-09-07T19:41:00Z">
              <w:r w:rsidRPr="002A3B59">
                <w:rPr>
                  <w:rFonts w:ascii="Times New Roman" w:eastAsia="Times New Roman" w:hAnsi="Times New Roman" w:cs="Times New Roman"/>
                  <w:color w:val="000000"/>
                  <w:sz w:val="16"/>
                  <w:szCs w:val="16"/>
                  <w:rPrChange w:id="2232" w:author="Brant McNeece" w:date="2021-09-07T19:52:00Z">
                    <w:rPr>
                      <w:rFonts w:ascii="Calibri" w:eastAsia="Times New Roman" w:hAnsi="Calibri" w:cs="Calibri"/>
                      <w:color w:val="000000"/>
                      <w:sz w:val="16"/>
                      <w:szCs w:val="16"/>
                    </w:rPr>
                  </w:rPrChange>
                </w:rPr>
                <w:t>0.6975</w:t>
              </w:r>
            </w:ins>
          </w:p>
        </w:tc>
        <w:tc>
          <w:tcPr>
            <w:tcW w:w="0" w:type="auto"/>
            <w:tcBorders>
              <w:top w:val="nil"/>
              <w:left w:val="nil"/>
              <w:bottom w:val="nil"/>
              <w:right w:val="nil"/>
            </w:tcBorders>
            <w:shd w:val="clear" w:color="auto" w:fill="auto"/>
            <w:noWrap/>
            <w:vAlign w:val="bottom"/>
            <w:hideMark/>
          </w:tcPr>
          <w:p w14:paraId="074803AB" w14:textId="77777777" w:rsidR="00256DD7" w:rsidRPr="002A3B59" w:rsidRDefault="00256DD7" w:rsidP="00B5391D">
            <w:pPr>
              <w:jc w:val="center"/>
              <w:rPr>
                <w:ins w:id="2233" w:author="Brant McNeece" w:date="2021-09-07T19:41:00Z"/>
                <w:rFonts w:ascii="Times New Roman" w:eastAsia="Times New Roman" w:hAnsi="Times New Roman" w:cs="Times New Roman"/>
                <w:color w:val="000000"/>
                <w:sz w:val="16"/>
                <w:szCs w:val="16"/>
                <w:rPrChange w:id="2234" w:author="Brant McNeece" w:date="2021-09-07T19:52:00Z">
                  <w:rPr>
                    <w:ins w:id="2235" w:author="Brant McNeece" w:date="2021-09-07T19:41:00Z"/>
                    <w:rFonts w:ascii="Calibri" w:eastAsia="Times New Roman" w:hAnsi="Calibri" w:cs="Calibri"/>
                    <w:color w:val="000000"/>
                    <w:sz w:val="16"/>
                    <w:szCs w:val="16"/>
                  </w:rPr>
                </w:rPrChange>
              </w:rPr>
            </w:pPr>
            <w:ins w:id="2236" w:author="Brant McNeece" w:date="2021-09-07T19:41:00Z">
              <w:r w:rsidRPr="002A3B59">
                <w:rPr>
                  <w:rFonts w:ascii="Times New Roman" w:eastAsia="Times New Roman" w:hAnsi="Times New Roman" w:cs="Times New Roman"/>
                  <w:color w:val="000000"/>
                  <w:sz w:val="16"/>
                  <w:szCs w:val="16"/>
                  <w:rPrChange w:id="2237" w:author="Brant McNeece" w:date="2021-09-07T19:52:00Z">
                    <w:rPr>
                      <w:rFonts w:ascii="Calibri" w:eastAsia="Times New Roman" w:hAnsi="Calibri" w:cs="Calibri"/>
                      <w:color w:val="000000"/>
                      <w:sz w:val="16"/>
                      <w:szCs w:val="16"/>
                    </w:rPr>
                  </w:rPrChange>
                </w:rPr>
                <w:t>12.4063</w:t>
              </w:r>
            </w:ins>
          </w:p>
        </w:tc>
        <w:tc>
          <w:tcPr>
            <w:tcW w:w="0" w:type="auto"/>
            <w:tcBorders>
              <w:top w:val="nil"/>
              <w:left w:val="nil"/>
              <w:bottom w:val="nil"/>
              <w:right w:val="nil"/>
            </w:tcBorders>
            <w:shd w:val="clear" w:color="auto" w:fill="auto"/>
            <w:noWrap/>
            <w:vAlign w:val="bottom"/>
            <w:hideMark/>
          </w:tcPr>
          <w:p w14:paraId="70C17E60" w14:textId="77777777" w:rsidR="00256DD7" w:rsidRPr="002A3B59" w:rsidRDefault="00256DD7" w:rsidP="00B5391D">
            <w:pPr>
              <w:jc w:val="center"/>
              <w:rPr>
                <w:ins w:id="2238" w:author="Brant McNeece" w:date="2021-09-07T19:41:00Z"/>
                <w:rFonts w:ascii="Times New Roman" w:eastAsia="Times New Roman" w:hAnsi="Times New Roman" w:cs="Times New Roman"/>
                <w:color w:val="000000"/>
                <w:sz w:val="16"/>
                <w:szCs w:val="16"/>
                <w:rPrChange w:id="2239" w:author="Brant McNeece" w:date="2021-09-07T19:52:00Z">
                  <w:rPr>
                    <w:ins w:id="2240" w:author="Brant McNeece" w:date="2021-09-07T19:41:00Z"/>
                    <w:rFonts w:ascii="Calibri" w:eastAsia="Times New Roman" w:hAnsi="Calibri" w:cs="Calibri"/>
                    <w:color w:val="000000"/>
                    <w:sz w:val="16"/>
                    <w:szCs w:val="16"/>
                  </w:rPr>
                </w:rPrChange>
              </w:rPr>
            </w:pPr>
            <w:ins w:id="2241" w:author="Brant McNeece" w:date="2021-09-07T19:41:00Z">
              <w:r w:rsidRPr="002A3B59">
                <w:rPr>
                  <w:rFonts w:ascii="Times New Roman" w:eastAsia="Times New Roman" w:hAnsi="Times New Roman" w:cs="Times New Roman"/>
                  <w:color w:val="000000"/>
                  <w:sz w:val="16"/>
                  <w:szCs w:val="16"/>
                  <w:rPrChange w:id="2242"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4A1A1F1D" w14:textId="77777777" w:rsidR="00256DD7" w:rsidRPr="002A3B59" w:rsidRDefault="00256DD7" w:rsidP="00B5391D">
            <w:pPr>
              <w:jc w:val="center"/>
              <w:rPr>
                <w:ins w:id="2243" w:author="Brant McNeece" w:date="2021-09-07T19:41:00Z"/>
                <w:rFonts w:ascii="Times New Roman" w:eastAsia="Times New Roman" w:hAnsi="Times New Roman" w:cs="Times New Roman"/>
                <w:color w:val="000000"/>
                <w:sz w:val="16"/>
                <w:szCs w:val="16"/>
                <w:rPrChange w:id="2244" w:author="Brant McNeece" w:date="2021-09-07T19:52:00Z">
                  <w:rPr>
                    <w:ins w:id="2245" w:author="Brant McNeece" w:date="2021-09-07T19:41:00Z"/>
                    <w:rFonts w:ascii="Calibri" w:eastAsia="Times New Roman" w:hAnsi="Calibri" w:cs="Calibri"/>
                    <w:color w:val="000000"/>
                    <w:sz w:val="16"/>
                    <w:szCs w:val="16"/>
                  </w:rPr>
                </w:rPrChange>
              </w:rPr>
            </w:pPr>
            <w:ins w:id="2246" w:author="Brant McNeece" w:date="2021-09-07T19:41:00Z">
              <w:r w:rsidRPr="002A3B59">
                <w:rPr>
                  <w:rFonts w:ascii="Times New Roman" w:eastAsia="Times New Roman" w:hAnsi="Times New Roman" w:cs="Times New Roman"/>
                  <w:color w:val="000000"/>
                  <w:sz w:val="16"/>
                  <w:szCs w:val="16"/>
                  <w:rPrChange w:id="2247" w:author="Brant McNeece" w:date="2021-09-07T19:52:00Z">
                    <w:rPr>
                      <w:rFonts w:ascii="Calibri" w:eastAsia="Times New Roman" w:hAnsi="Calibri" w:cs="Calibri"/>
                      <w:color w:val="000000"/>
                      <w:sz w:val="16"/>
                      <w:szCs w:val="16"/>
                    </w:rPr>
                  </w:rPrChange>
                </w:rPr>
                <w:t>33</w:t>
              </w:r>
            </w:ins>
          </w:p>
        </w:tc>
      </w:tr>
      <w:tr w:rsidR="00256DD7" w:rsidRPr="002A3B59" w14:paraId="0BC2F253" w14:textId="77777777" w:rsidTr="00B5391D">
        <w:trPr>
          <w:trHeight w:val="288"/>
          <w:ins w:id="2248" w:author="Brant McNeece" w:date="2021-09-07T19:41:00Z"/>
        </w:trPr>
        <w:tc>
          <w:tcPr>
            <w:tcW w:w="0" w:type="auto"/>
            <w:tcBorders>
              <w:top w:val="nil"/>
              <w:left w:val="nil"/>
              <w:bottom w:val="nil"/>
              <w:right w:val="nil"/>
            </w:tcBorders>
            <w:shd w:val="clear" w:color="auto" w:fill="auto"/>
            <w:noWrap/>
            <w:vAlign w:val="bottom"/>
            <w:hideMark/>
          </w:tcPr>
          <w:p w14:paraId="140F4DDD" w14:textId="77777777" w:rsidR="00256DD7" w:rsidRPr="002A3B59" w:rsidRDefault="00256DD7" w:rsidP="00B5391D">
            <w:pPr>
              <w:jc w:val="center"/>
              <w:rPr>
                <w:ins w:id="2249" w:author="Brant McNeece" w:date="2021-09-07T19:41:00Z"/>
                <w:rFonts w:ascii="Times New Roman" w:eastAsia="Times New Roman" w:hAnsi="Times New Roman" w:cs="Times New Roman"/>
                <w:color w:val="000000"/>
                <w:sz w:val="16"/>
                <w:szCs w:val="16"/>
                <w:rPrChange w:id="2250" w:author="Brant McNeece" w:date="2021-09-07T19:52:00Z">
                  <w:rPr>
                    <w:ins w:id="2251"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2A2AD1CE" w14:textId="77777777" w:rsidR="00256DD7" w:rsidRPr="002A3B59" w:rsidRDefault="00256DD7" w:rsidP="00B5391D">
            <w:pPr>
              <w:jc w:val="center"/>
              <w:rPr>
                <w:ins w:id="2252"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7BFA05B" w14:textId="77777777" w:rsidR="00256DD7" w:rsidRPr="002A3B59" w:rsidRDefault="00256DD7" w:rsidP="00B5391D">
            <w:pPr>
              <w:jc w:val="center"/>
              <w:rPr>
                <w:ins w:id="2253"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D7798B4" w14:textId="77777777" w:rsidR="00256DD7" w:rsidRPr="002A3B59" w:rsidRDefault="00256DD7" w:rsidP="00B5391D">
            <w:pPr>
              <w:jc w:val="center"/>
              <w:rPr>
                <w:ins w:id="2254" w:author="Brant McNeece" w:date="2021-09-07T19:41:00Z"/>
                <w:rFonts w:ascii="Times New Roman" w:eastAsia="Times New Roman" w:hAnsi="Times New Roman" w:cs="Times New Roman"/>
                <w:color w:val="000000"/>
                <w:sz w:val="16"/>
                <w:szCs w:val="16"/>
                <w:rPrChange w:id="2255" w:author="Brant McNeece" w:date="2021-09-07T19:52:00Z">
                  <w:rPr>
                    <w:ins w:id="2256" w:author="Brant McNeece" w:date="2021-09-07T19:41:00Z"/>
                    <w:rFonts w:ascii="Calibri" w:eastAsia="Times New Roman" w:hAnsi="Calibri" w:cs="Calibri"/>
                    <w:color w:val="000000"/>
                    <w:sz w:val="16"/>
                    <w:szCs w:val="16"/>
                  </w:rPr>
                </w:rPrChange>
              </w:rPr>
            </w:pPr>
            <w:ins w:id="2257" w:author="Brant McNeece" w:date="2021-09-07T19:41:00Z">
              <w:r w:rsidRPr="002A3B59">
                <w:rPr>
                  <w:rFonts w:ascii="Times New Roman" w:eastAsia="Times New Roman" w:hAnsi="Times New Roman" w:cs="Times New Roman"/>
                  <w:color w:val="000000"/>
                  <w:sz w:val="16"/>
                  <w:szCs w:val="16"/>
                  <w:rPrChange w:id="2258" w:author="Brant McNeece" w:date="2021-09-07T19:52:00Z">
                    <w:rPr>
                      <w:rFonts w:ascii="Calibri" w:eastAsia="Times New Roman" w:hAnsi="Calibri" w:cs="Calibri"/>
                      <w:color w:val="000000"/>
                      <w:sz w:val="16"/>
                      <w:szCs w:val="16"/>
                    </w:rPr>
                  </w:rPrChange>
                </w:rPr>
                <w:t>19.5 - 20.37</w:t>
              </w:r>
            </w:ins>
          </w:p>
        </w:tc>
        <w:tc>
          <w:tcPr>
            <w:tcW w:w="0" w:type="auto"/>
            <w:tcBorders>
              <w:top w:val="nil"/>
              <w:left w:val="nil"/>
              <w:bottom w:val="nil"/>
              <w:right w:val="nil"/>
            </w:tcBorders>
            <w:shd w:val="clear" w:color="auto" w:fill="auto"/>
            <w:noWrap/>
            <w:vAlign w:val="bottom"/>
            <w:hideMark/>
          </w:tcPr>
          <w:p w14:paraId="1029FC79" w14:textId="77777777" w:rsidR="00256DD7" w:rsidRPr="002A3B59" w:rsidRDefault="00256DD7" w:rsidP="00B5391D">
            <w:pPr>
              <w:jc w:val="center"/>
              <w:rPr>
                <w:ins w:id="2259" w:author="Brant McNeece" w:date="2021-09-07T19:41:00Z"/>
                <w:rFonts w:ascii="Times New Roman" w:eastAsia="Times New Roman" w:hAnsi="Times New Roman" w:cs="Times New Roman"/>
                <w:color w:val="000000"/>
                <w:sz w:val="16"/>
                <w:szCs w:val="16"/>
                <w:rPrChange w:id="2260" w:author="Brant McNeece" w:date="2021-09-07T19:52:00Z">
                  <w:rPr>
                    <w:ins w:id="2261" w:author="Brant McNeece" w:date="2021-09-07T19:41:00Z"/>
                    <w:rFonts w:ascii="Calibri" w:eastAsia="Times New Roman" w:hAnsi="Calibri" w:cs="Calibri"/>
                    <w:color w:val="000000"/>
                    <w:sz w:val="16"/>
                    <w:szCs w:val="16"/>
                  </w:rPr>
                </w:rPrChange>
              </w:rPr>
            </w:pPr>
            <w:ins w:id="2262" w:author="Brant McNeece" w:date="2021-09-07T19:41:00Z">
              <w:r w:rsidRPr="002A3B59">
                <w:rPr>
                  <w:rFonts w:ascii="Times New Roman" w:eastAsia="Times New Roman" w:hAnsi="Times New Roman" w:cs="Times New Roman"/>
                  <w:color w:val="000000"/>
                  <w:sz w:val="16"/>
                  <w:szCs w:val="16"/>
                  <w:rPrChange w:id="2263" w:author="Brant McNeece" w:date="2021-09-07T19:52:00Z">
                    <w:rPr>
                      <w:rFonts w:ascii="Calibri" w:eastAsia="Times New Roman" w:hAnsi="Calibri" w:cs="Calibri"/>
                      <w:color w:val="000000"/>
                      <w:sz w:val="16"/>
                      <w:szCs w:val="16"/>
                    </w:rPr>
                  </w:rPrChange>
                </w:rPr>
                <w:t>Gm15_3727108_G_A-Gm15_4200936_A_G</w:t>
              </w:r>
            </w:ins>
          </w:p>
        </w:tc>
        <w:tc>
          <w:tcPr>
            <w:tcW w:w="0" w:type="auto"/>
            <w:tcBorders>
              <w:top w:val="nil"/>
              <w:left w:val="nil"/>
              <w:bottom w:val="nil"/>
              <w:right w:val="nil"/>
            </w:tcBorders>
            <w:shd w:val="clear" w:color="auto" w:fill="auto"/>
            <w:noWrap/>
            <w:vAlign w:val="bottom"/>
            <w:hideMark/>
          </w:tcPr>
          <w:p w14:paraId="35C76195" w14:textId="77777777" w:rsidR="00256DD7" w:rsidRPr="002A3B59" w:rsidRDefault="00256DD7" w:rsidP="00B5391D">
            <w:pPr>
              <w:jc w:val="center"/>
              <w:rPr>
                <w:ins w:id="2264" w:author="Brant McNeece" w:date="2021-09-07T19:41:00Z"/>
                <w:rFonts w:ascii="Times New Roman" w:eastAsia="Times New Roman" w:hAnsi="Times New Roman" w:cs="Times New Roman"/>
                <w:color w:val="000000"/>
                <w:sz w:val="16"/>
                <w:szCs w:val="16"/>
                <w:rPrChange w:id="2265" w:author="Brant McNeece" w:date="2021-09-07T19:52:00Z">
                  <w:rPr>
                    <w:ins w:id="2266" w:author="Brant McNeece" w:date="2021-09-07T19:41:00Z"/>
                    <w:rFonts w:ascii="Calibri" w:eastAsia="Times New Roman" w:hAnsi="Calibri" w:cs="Calibri"/>
                    <w:color w:val="000000"/>
                    <w:sz w:val="16"/>
                    <w:szCs w:val="16"/>
                  </w:rPr>
                </w:rPrChange>
              </w:rPr>
            </w:pPr>
            <w:ins w:id="2267" w:author="Brant McNeece" w:date="2021-09-07T19:41:00Z">
              <w:r w:rsidRPr="002A3B59">
                <w:rPr>
                  <w:rFonts w:ascii="Times New Roman" w:eastAsia="Times New Roman" w:hAnsi="Times New Roman" w:cs="Times New Roman"/>
                  <w:color w:val="000000"/>
                  <w:sz w:val="16"/>
                  <w:szCs w:val="16"/>
                  <w:rPrChange w:id="2268" w:author="Brant McNeece" w:date="2021-09-07T19:52:00Z">
                    <w:rPr>
                      <w:rFonts w:ascii="Calibri" w:eastAsia="Times New Roman" w:hAnsi="Calibri" w:cs="Calibri"/>
                      <w:color w:val="000000"/>
                      <w:sz w:val="16"/>
                      <w:szCs w:val="16"/>
                    </w:rPr>
                  </w:rPrChange>
                </w:rPr>
                <w:t>9.4792</w:t>
              </w:r>
            </w:ins>
          </w:p>
        </w:tc>
        <w:tc>
          <w:tcPr>
            <w:tcW w:w="0" w:type="auto"/>
            <w:tcBorders>
              <w:top w:val="nil"/>
              <w:left w:val="nil"/>
              <w:bottom w:val="nil"/>
              <w:right w:val="nil"/>
            </w:tcBorders>
            <w:shd w:val="clear" w:color="auto" w:fill="auto"/>
            <w:noWrap/>
            <w:vAlign w:val="bottom"/>
            <w:hideMark/>
          </w:tcPr>
          <w:p w14:paraId="3CF770BD" w14:textId="77777777" w:rsidR="00256DD7" w:rsidRPr="002A3B59" w:rsidRDefault="00256DD7" w:rsidP="00B5391D">
            <w:pPr>
              <w:jc w:val="center"/>
              <w:rPr>
                <w:ins w:id="2269" w:author="Brant McNeece" w:date="2021-09-07T19:41:00Z"/>
                <w:rFonts w:ascii="Times New Roman" w:eastAsia="Times New Roman" w:hAnsi="Times New Roman" w:cs="Times New Roman"/>
                <w:color w:val="000000"/>
                <w:sz w:val="16"/>
                <w:szCs w:val="16"/>
                <w:rPrChange w:id="2270" w:author="Brant McNeece" w:date="2021-09-07T19:52:00Z">
                  <w:rPr>
                    <w:ins w:id="2271" w:author="Brant McNeece" w:date="2021-09-07T19:41:00Z"/>
                    <w:rFonts w:ascii="Calibri" w:eastAsia="Times New Roman" w:hAnsi="Calibri" w:cs="Calibri"/>
                    <w:color w:val="000000"/>
                    <w:sz w:val="16"/>
                    <w:szCs w:val="16"/>
                  </w:rPr>
                </w:rPrChange>
              </w:rPr>
            </w:pPr>
            <w:ins w:id="2272" w:author="Brant McNeece" w:date="2021-09-07T19:41:00Z">
              <w:r w:rsidRPr="002A3B59">
                <w:rPr>
                  <w:rFonts w:ascii="Times New Roman" w:eastAsia="Times New Roman" w:hAnsi="Times New Roman" w:cs="Times New Roman"/>
                  <w:color w:val="000000"/>
                  <w:sz w:val="16"/>
                  <w:szCs w:val="16"/>
                  <w:rPrChange w:id="2273" w:author="Brant McNeece" w:date="2021-09-07T19:52:00Z">
                    <w:rPr>
                      <w:rFonts w:ascii="Calibri" w:eastAsia="Times New Roman" w:hAnsi="Calibri" w:cs="Calibri"/>
                      <w:color w:val="000000"/>
                      <w:sz w:val="16"/>
                      <w:szCs w:val="16"/>
                    </w:rPr>
                  </w:rPrChange>
                </w:rPr>
                <w:t>0.8002</w:t>
              </w:r>
            </w:ins>
          </w:p>
        </w:tc>
        <w:tc>
          <w:tcPr>
            <w:tcW w:w="0" w:type="auto"/>
            <w:tcBorders>
              <w:top w:val="nil"/>
              <w:left w:val="nil"/>
              <w:bottom w:val="nil"/>
              <w:right w:val="nil"/>
            </w:tcBorders>
            <w:shd w:val="clear" w:color="auto" w:fill="auto"/>
            <w:noWrap/>
            <w:vAlign w:val="bottom"/>
            <w:hideMark/>
          </w:tcPr>
          <w:p w14:paraId="7BACD3CE" w14:textId="77777777" w:rsidR="00256DD7" w:rsidRPr="002A3B59" w:rsidRDefault="00256DD7" w:rsidP="00B5391D">
            <w:pPr>
              <w:jc w:val="center"/>
              <w:rPr>
                <w:ins w:id="2274" w:author="Brant McNeece" w:date="2021-09-07T19:41:00Z"/>
                <w:rFonts w:ascii="Times New Roman" w:eastAsia="Times New Roman" w:hAnsi="Times New Roman" w:cs="Times New Roman"/>
                <w:color w:val="000000"/>
                <w:sz w:val="16"/>
                <w:szCs w:val="16"/>
                <w:rPrChange w:id="2275" w:author="Brant McNeece" w:date="2021-09-07T19:52:00Z">
                  <w:rPr>
                    <w:ins w:id="2276" w:author="Brant McNeece" w:date="2021-09-07T19:41:00Z"/>
                    <w:rFonts w:ascii="Calibri" w:eastAsia="Times New Roman" w:hAnsi="Calibri" w:cs="Calibri"/>
                    <w:color w:val="000000"/>
                    <w:sz w:val="16"/>
                    <w:szCs w:val="16"/>
                  </w:rPr>
                </w:rPrChange>
              </w:rPr>
            </w:pPr>
            <w:ins w:id="2277" w:author="Brant McNeece" w:date="2021-09-07T19:41:00Z">
              <w:r w:rsidRPr="002A3B59">
                <w:rPr>
                  <w:rFonts w:ascii="Times New Roman" w:eastAsia="Times New Roman" w:hAnsi="Times New Roman" w:cs="Times New Roman"/>
                  <w:color w:val="000000"/>
                  <w:sz w:val="16"/>
                  <w:szCs w:val="16"/>
                  <w:rPrChange w:id="2278" w:author="Brant McNeece" w:date="2021-09-07T19:52:00Z">
                    <w:rPr>
                      <w:rFonts w:ascii="Calibri" w:eastAsia="Times New Roman" w:hAnsi="Calibri" w:cs="Calibri"/>
                      <w:color w:val="000000"/>
                      <w:sz w:val="16"/>
                      <w:szCs w:val="16"/>
                    </w:rPr>
                  </w:rPrChange>
                </w:rPr>
                <w:t>13.6048</w:t>
              </w:r>
            </w:ins>
          </w:p>
        </w:tc>
        <w:tc>
          <w:tcPr>
            <w:tcW w:w="0" w:type="auto"/>
            <w:tcBorders>
              <w:top w:val="nil"/>
              <w:left w:val="nil"/>
              <w:bottom w:val="nil"/>
              <w:right w:val="nil"/>
            </w:tcBorders>
            <w:shd w:val="clear" w:color="auto" w:fill="auto"/>
            <w:noWrap/>
            <w:vAlign w:val="bottom"/>
            <w:hideMark/>
          </w:tcPr>
          <w:p w14:paraId="30467B2D" w14:textId="77777777" w:rsidR="00256DD7" w:rsidRPr="002A3B59" w:rsidRDefault="00256DD7" w:rsidP="00B5391D">
            <w:pPr>
              <w:jc w:val="center"/>
              <w:rPr>
                <w:ins w:id="2279" w:author="Brant McNeece" w:date="2021-09-07T19:41:00Z"/>
                <w:rFonts w:ascii="Times New Roman" w:eastAsia="Times New Roman" w:hAnsi="Times New Roman" w:cs="Times New Roman"/>
                <w:color w:val="000000"/>
                <w:sz w:val="16"/>
                <w:szCs w:val="16"/>
                <w:rPrChange w:id="2280" w:author="Brant McNeece" w:date="2021-09-07T19:52:00Z">
                  <w:rPr>
                    <w:ins w:id="2281" w:author="Brant McNeece" w:date="2021-09-07T19:41:00Z"/>
                    <w:rFonts w:ascii="Calibri" w:eastAsia="Times New Roman" w:hAnsi="Calibri" w:cs="Calibri"/>
                    <w:color w:val="000000"/>
                    <w:sz w:val="16"/>
                    <w:szCs w:val="16"/>
                  </w:rPr>
                </w:rPrChange>
              </w:rPr>
            </w:pPr>
            <w:ins w:id="2282" w:author="Brant McNeece" w:date="2021-09-07T19:41:00Z">
              <w:r w:rsidRPr="002A3B59">
                <w:rPr>
                  <w:rFonts w:ascii="Times New Roman" w:eastAsia="Times New Roman" w:hAnsi="Times New Roman" w:cs="Times New Roman"/>
                  <w:color w:val="000000"/>
                  <w:sz w:val="16"/>
                  <w:szCs w:val="16"/>
                  <w:rPrChange w:id="2283"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1AF03236" w14:textId="77777777" w:rsidR="00256DD7" w:rsidRPr="002A3B59" w:rsidRDefault="00256DD7" w:rsidP="00B5391D">
            <w:pPr>
              <w:jc w:val="center"/>
              <w:rPr>
                <w:ins w:id="2284" w:author="Brant McNeece" w:date="2021-09-07T19:41:00Z"/>
                <w:rFonts w:ascii="Times New Roman" w:eastAsia="Times New Roman" w:hAnsi="Times New Roman" w:cs="Times New Roman"/>
                <w:color w:val="000000"/>
                <w:sz w:val="16"/>
                <w:szCs w:val="16"/>
                <w:rPrChange w:id="2285" w:author="Brant McNeece" w:date="2021-09-07T19:52:00Z">
                  <w:rPr>
                    <w:ins w:id="2286" w:author="Brant McNeece" w:date="2021-09-07T19:41:00Z"/>
                    <w:rFonts w:ascii="Calibri" w:eastAsia="Times New Roman" w:hAnsi="Calibri" w:cs="Calibri"/>
                    <w:color w:val="000000"/>
                    <w:sz w:val="16"/>
                    <w:szCs w:val="16"/>
                  </w:rPr>
                </w:rPrChange>
              </w:rPr>
            </w:pPr>
            <w:ins w:id="2287" w:author="Brant McNeece" w:date="2021-09-07T19:41:00Z">
              <w:r w:rsidRPr="002A3B59">
                <w:rPr>
                  <w:rFonts w:ascii="Times New Roman" w:eastAsia="Times New Roman" w:hAnsi="Times New Roman" w:cs="Times New Roman"/>
                  <w:color w:val="000000"/>
                  <w:sz w:val="16"/>
                  <w:szCs w:val="16"/>
                  <w:rPrChange w:id="2288" w:author="Brant McNeece" w:date="2021-09-07T19:52:00Z">
                    <w:rPr>
                      <w:rFonts w:ascii="Calibri" w:eastAsia="Times New Roman" w:hAnsi="Calibri" w:cs="Calibri"/>
                      <w:color w:val="000000"/>
                      <w:sz w:val="16"/>
                      <w:szCs w:val="16"/>
                    </w:rPr>
                  </w:rPrChange>
                </w:rPr>
                <w:t>33</w:t>
              </w:r>
            </w:ins>
          </w:p>
        </w:tc>
      </w:tr>
      <w:tr w:rsidR="00256DD7" w:rsidRPr="002A3B59" w14:paraId="0A318716" w14:textId="77777777" w:rsidTr="00B5391D">
        <w:trPr>
          <w:trHeight w:val="288"/>
          <w:ins w:id="2289" w:author="Brant McNeece" w:date="2021-09-07T19:41:00Z"/>
        </w:trPr>
        <w:tc>
          <w:tcPr>
            <w:tcW w:w="0" w:type="auto"/>
            <w:tcBorders>
              <w:top w:val="nil"/>
              <w:left w:val="nil"/>
              <w:bottom w:val="nil"/>
              <w:right w:val="nil"/>
            </w:tcBorders>
            <w:shd w:val="clear" w:color="auto" w:fill="auto"/>
            <w:noWrap/>
            <w:vAlign w:val="bottom"/>
            <w:hideMark/>
          </w:tcPr>
          <w:p w14:paraId="50D7102D" w14:textId="77777777" w:rsidR="00256DD7" w:rsidRPr="002A3B59" w:rsidRDefault="00256DD7" w:rsidP="00B5391D">
            <w:pPr>
              <w:jc w:val="center"/>
              <w:rPr>
                <w:ins w:id="2290" w:author="Brant McNeece" w:date="2021-09-07T19:41:00Z"/>
                <w:rFonts w:ascii="Times New Roman" w:eastAsia="Times New Roman" w:hAnsi="Times New Roman" w:cs="Times New Roman"/>
                <w:color w:val="000000"/>
                <w:sz w:val="16"/>
                <w:szCs w:val="16"/>
                <w:rPrChange w:id="2291" w:author="Brant McNeece" w:date="2021-09-07T19:52:00Z">
                  <w:rPr>
                    <w:ins w:id="2292"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59466C3" w14:textId="77777777" w:rsidR="00256DD7" w:rsidRPr="002A3B59" w:rsidRDefault="00256DD7" w:rsidP="00B5391D">
            <w:pPr>
              <w:jc w:val="center"/>
              <w:rPr>
                <w:ins w:id="2293"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9372D92" w14:textId="77777777" w:rsidR="00256DD7" w:rsidRPr="002A3B59" w:rsidRDefault="00256DD7" w:rsidP="00B5391D">
            <w:pPr>
              <w:jc w:val="center"/>
              <w:rPr>
                <w:ins w:id="2294"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4DBEEA4" w14:textId="77777777" w:rsidR="00256DD7" w:rsidRPr="002A3B59" w:rsidRDefault="00256DD7" w:rsidP="00B5391D">
            <w:pPr>
              <w:jc w:val="center"/>
              <w:rPr>
                <w:ins w:id="2295" w:author="Brant McNeece" w:date="2021-09-07T19:41:00Z"/>
                <w:rFonts w:ascii="Times New Roman" w:eastAsia="Times New Roman" w:hAnsi="Times New Roman" w:cs="Times New Roman"/>
                <w:color w:val="000000"/>
                <w:sz w:val="16"/>
                <w:szCs w:val="16"/>
                <w:rPrChange w:id="2296" w:author="Brant McNeece" w:date="2021-09-07T19:52:00Z">
                  <w:rPr>
                    <w:ins w:id="2297" w:author="Brant McNeece" w:date="2021-09-07T19:41:00Z"/>
                    <w:rFonts w:ascii="Calibri" w:eastAsia="Times New Roman" w:hAnsi="Calibri" w:cs="Calibri"/>
                    <w:color w:val="000000"/>
                    <w:sz w:val="16"/>
                    <w:szCs w:val="16"/>
                  </w:rPr>
                </w:rPrChange>
              </w:rPr>
            </w:pPr>
            <w:ins w:id="2298" w:author="Brant McNeece" w:date="2021-09-07T19:41:00Z">
              <w:r w:rsidRPr="002A3B59">
                <w:rPr>
                  <w:rFonts w:ascii="Times New Roman" w:eastAsia="Times New Roman" w:hAnsi="Times New Roman" w:cs="Times New Roman"/>
                  <w:color w:val="000000"/>
                  <w:sz w:val="16"/>
                  <w:szCs w:val="16"/>
                  <w:rPrChange w:id="2299" w:author="Brant McNeece" w:date="2021-09-07T19:52:00Z">
                    <w:rPr>
                      <w:rFonts w:ascii="Calibri" w:eastAsia="Times New Roman" w:hAnsi="Calibri" w:cs="Calibri"/>
                      <w:color w:val="000000"/>
                      <w:sz w:val="16"/>
                      <w:szCs w:val="16"/>
                    </w:rPr>
                  </w:rPrChange>
                </w:rPr>
                <w:t>20.06 - 20.63</w:t>
              </w:r>
            </w:ins>
          </w:p>
        </w:tc>
        <w:tc>
          <w:tcPr>
            <w:tcW w:w="0" w:type="auto"/>
            <w:tcBorders>
              <w:top w:val="nil"/>
              <w:left w:val="nil"/>
              <w:bottom w:val="nil"/>
              <w:right w:val="nil"/>
            </w:tcBorders>
            <w:shd w:val="clear" w:color="auto" w:fill="auto"/>
            <w:noWrap/>
            <w:vAlign w:val="bottom"/>
            <w:hideMark/>
          </w:tcPr>
          <w:p w14:paraId="245ED0B0" w14:textId="77777777" w:rsidR="00256DD7" w:rsidRPr="002A3B59" w:rsidRDefault="00256DD7" w:rsidP="00B5391D">
            <w:pPr>
              <w:jc w:val="center"/>
              <w:rPr>
                <w:ins w:id="2300" w:author="Brant McNeece" w:date="2021-09-07T19:41:00Z"/>
                <w:rFonts w:ascii="Times New Roman" w:eastAsia="Times New Roman" w:hAnsi="Times New Roman" w:cs="Times New Roman"/>
                <w:color w:val="000000"/>
                <w:sz w:val="16"/>
                <w:szCs w:val="16"/>
                <w:rPrChange w:id="2301" w:author="Brant McNeece" w:date="2021-09-07T19:52:00Z">
                  <w:rPr>
                    <w:ins w:id="2302" w:author="Brant McNeece" w:date="2021-09-07T19:41:00Z"/>
                    <w:rFonts w:ascii="Calibri" w:eastAsia="Times New Roman" w:hAnsi="Calibri" w:cs="Calibri"/>
                    <w:color w:val="000000"/>
                    <w:sz w:val="16"/>
                    <w:szCs w:val="16"/>
                  </w:rPr>
                </w:rPrChange>
              </w:rPr>
            </w:pPr>
            <w:ins w:id="2303" w:author="Brant McNeece" w:date="2021-09-07T19:41:00Z">
              <w:r w:rsidRPr="002A3B59">
                <w:rPr>
                  <w:rFonts w:ascii="Times New Roman" w:eastAsia="Times New Roman" w:hAnsi="Times New Roman" w:cs="Times New Roman"/>
                  <w:color w:val="000000"/>
                  <w:sz w:val="16"/>
                  <w:szCs w:val="16"/>
                  <w:rPrChange w:id="2304" w:author="Brant McNeece" w:date="2021-09-07T19:52:00Z">
                    <w:rPr>
                      <w:rFonts w:ascii="Calibri" w:eastAsia="Times New Roman" w:hAnsi="Calibri" w:cs="Calibri"/>
                      <w:color w:val="000000"/>
                      <w:sz w:val="16"/>
                      <w:szCs w:val="16"/>
                    </w:rPr>
                  </w:rPrChange>
                </w:rPr>
                <w:t>Gm15_4200936_A_G-Gm15_4406751_T_C</w:t>
              </w:r>
            </w:ins>
          </w:p>
        </w:tc>
        <w:tc>
          <w:tcPr>
            <w:tcW w:w="0" w:type="auto"/>
            <w:tcBorders>
              <w:top w:val="nil"/>
              <w:left w:val="nil"/>
              <w:bottom w:val="nil"/>
              <w:right w:val="nil"/>
            </w:tcBorders>
            <w:shd w:val="clear" w:color="auto" w:fill="auto"/>
            <w:noWrap/>
            <w:vAlign w:val="bottom"/>
            <w:hideMark/>
          </w:tcPr>
          <w:p w14:paraId="6478B1DF" w14:textId="77777777" w:rsidR="00256DD7" w:rsidRPr="002A3B59" w:rsidRDefault="00256DD7" w:rsidP="00B5391D">
            <w:pPr>
              <w:jc w:val="center"/>
              <w:rPr>
                <w:ins w:id="2305" w:author="Brant McNeece" w:date="2021-09-07T19:41:00Z"/>
                <w:rFonts w:ascii="Times New Roman" w:eastAsia="Times New Roman" w:hAnsi="Times New Roman" w:cs="Times New Roman"/>
                <w:color w:val="000000"/>
                <w:sz w:val="16"/>
                <w:szCs w:val="16"/>
                <w:rPrChange w:id="2306" w:author="Brant McNeece" w:date="2021-09-07T19:52:00Z">
                  <w:rPr>
                    <w:ins w:id="2307" w:author="Brant McNeece" w:date="2021-09-07T19:41:00Z"/>
                    <w:rFonts w:ascii="Calibri" w:eastAsia="Times New Roman" w:hAnsi="Calibri" w:cs="Calibri"/>
                    <w:color w:val="000000"/>
                    <w:sz w:val="16"/>
                    <w:szCs w:val="16"/>
                  </w:rPr>
                </w:rPrChange>
              </w:rPr>
            </w:pPr>
            <w:ins w:id="2308" w:author="Brant McNeece" w:date="2021-09-07T19:41:00Z">
              <w:r w:rsidRPr="002A3B59">
                <w:rPr>
                  <w:rFonts w:ascii="Times New Roman" w:eastAsia="Times New Roman" w:hAnsi="Times New Roman" w:cs="Times New Roman"/>
                  <w:color w:val="000000"/>
                  <w:sz w:val="16"/>
                  <w:szCs w:val="16"/>
                  <w:rPrChange w:id="2309" w:author="Brant McNeece" w:date="2021-09-07T19:52:00Z">
                    <w:rPr>
                      <w:rFonts w:ascii="Calibri" w:eastAsia="Times New Roman" w:hAnsi="Calibri" w:cs="Calibri"/>
                      <w:color w:val="000000"/>
                      <w:sz w:val="16"/>
                      <w:szCs w:val="16"/>
                    </w:rPr>
                  </w:rPrChange>
                </w:rPr>
                <w:t>5.1086</w:t>
              </w:r>
            </w:ins>
          </w:p>
        </w:tc>
        <w:tc>
          <w:tcPr>
            <w:tcW w:w="0" w:type="auto"/>
            <w:tcBorders>
              <w:top w:val="nil"/>
              <w:left w:val="nil"/>
              <w:bottom w:val="nil"/>
              <w:right w:val="nil"/>
            </w:tcBorders>
            <w:shd w:val="clear" w:color="auto" w:fill="auto"/>
            <w:noWrap/>
            <w:vAlign w:val="bottom"/>
            <w:hideMark/>
          </w:tcPr>
          <w:p w14:paraId="054CB239" w14:textId="77777777" w:rsidR="00256DD7" w:rsidRPr="002A3B59" w:rsidRDefault="00256DD7" w:rsidP="00B5391D">
            <w:pPr>
              <w:jc w:val="center"/>
              <w:rPr>
                <w:ins w:id="2310" w:author="Brant McNeece" w:date="2021-09-07T19:41:00Z"/>
                <w:rFonts w:ascii="Times New Roman" w:eastAsia="Times New Roman" w:hAnsi="Times New Roman" w:cs="Times New Roman"/>
                <w:color w:val="000000"/>
                <w:sz w:val="16"/>
                <w:szCs w:val="16"/>
                <w:rPrChange w:id="2311" w:author="Brant McNeece" w:date="2021-09-07T19:52:00Z">
                  <w:rPr>
                    <w:ins w:id="2312" w:author="Brant McNeece" w:date="2021-09-07T19:41:00Z"/>
                    <w:rFonts w:ascii="Calibri" w:eastAsia="Times New Roman" w:hAnsi="Calibri" w:cs="Calibri"/>
                    <w:color w:val="000000"/>
                    <w:sz w:val="16"/>
                    <w:szCs w:val="16"/>
                  </w:rPr>
                </w:rPrChange>
              </w:rPr>
            </w:pPr>
            <w:ins w:id="2313" w:author="Brant McNeece" w:date="2021-09-07T19:41:00Z">
              <w:r w:rsidRPr="002A3B59">
                <w:rPr>
                  <w:rFonts w:ascii="Times New Roman" w:eastAsia="Times New Roman" w:hAnsi="Times New Roman" w:cs="Times New Roman"/>
                  <w:color w:val="000000"/>
                  <w:sz w:val="16"/>
                  <w:szCs w:val="16"/>
                  <w:rPrChange w:id="2314" w:author="Brant McNeece" w:date="2021-09-07T19:52:00Z">
                    <w:rPr>
                      <w:rFonts w:ascii="Calibri" w:eastAsia="Times New Roman" w:hAnsi="Calibri" w:cs="Calibri"/>
                      <w:color w:val="000000"/>
                      <w:sz w:val="16"/>
                      <w:szCs w:val="16"/>
                    </w:rPr>
                  </w:rPrChange>
                </w:rPr>
                <w:t>0.6804</w:t>
              </w:r>
            </w:ins>
          </w:p>
        </w:tc>
        <w:tc>
          <w:tcPr>
            <w:tcW w:w="0" w:type="auto"/>
            <w:tcBorders>
              <w:top w:val="nil"/>
              <w:left w:val="nil"/>
              <w:bottom w:val="nil"/>
              <w:right w:val="nil"/>
            </w:tcBorders>
            <w:shd w:val="clear" w:color="auto" w:fill="auto"/>
            <w:noWrap/>
            <w:vAlign w:val="bottom"/>
            <w:hideMark/>
          </w:tcPr>
          <w:p w14:paraId="6A5DF1FF" w14:textId="77777777" w:rsidR="00256DD7" w:rsidRPr="002A3B59" w:rsidRDefault="00256DD7" w:rsidP="00B5391D">
            <w:pPr>
              <w:jc w:val="center"/>
              <w:rPr>
                <w:ins w:id="2315" w:author="Brant McNeece" w:date="2021-09-07T19:41:00Z"/>
                <w:rFonts w:ascii="Times New Roman" w:eastAsia="Times New Roman" w:hAnsi="Times New Roman" w:cs="Times New Roman"/>
                <w:color w:val="000000"/>
                <w:sz w:val="16"/>
                <w:szCs w:val="16"/>
                <w:rPrChange w:id="2316" w:author="Brant McNeece" w:date="2021-09-07T19:52:00Z">
                  <w:rPr>
                    <w:ins w:id="2317" w:author="Brant McNeece" w:date="2021-09-07T19:41:00Z"/>
                    <w:rFonts w:ascii="Calibri" w:eastAsia="Times New Roman" w:hAnsi="Calibri" w:cs="Calibri"/>
                    <w:color w:val="000000"/>
                    <w:sz w:val="16"/>
                    <w:szCs w:val="16"/>
                  </w:rPr>
                </w:rPrChange>
              </w:rPr>
            </w:pPr>
            <w:ins w:id="2318" w:author="Brant McNeece" w:date="2021-09-07T19:41:00Z">
              <w:r w:rsidRPr="002A3B59">
                <w:rPr>
                  <w:rFonts w:ascii="Times New Roman" w:eastAsia="Times New Roman" w:hAnsi="Times New Roman" w:cs="Times New Roman"/>
                  <w:color w:val="000000"/>
                  <w:sz w:val="16"/>
                  <w:szCs w:val="16"/>
                  <w:rPrChange w:id="2319" w:author="Brant McNeece" w:date="2021-09-07T19:52:00Z">
                    <w:rPr>
                      <w:rFonts w:ascii="Calibri" w:eastAsia="Times New Roman" w:hAnsi="Calibri" w:cs="Calibri"/>
                      <w:color w:val="000000"/>
                      <w:sz w:val="16"/>
                      <w:szCs w:val="16"/>
                    </w:rPr>
                  </w:rPrChange>
                </w:rPr>
                <w:t>8.1553</w:t>
              </w:r>
            </w:ins>
          </w:p>
        </w:tc>
        <w:tc>
          <w:tcPr>
            <w:tcW w:w="0" w:type="auto"/>
            <w:tcBorders>
              <w:top w:val="nil"/>
              <w:left w:val="nil"/>
              <w:bottom w:val="nil"/>
              <w:right w:val="nil"/>
            </w:tcBorders>
            <w:shd w:val="clear" w:color="auto" w:fill="auto"/>
            <w:noWrap/>
            <w:vAlign w:val="bottom"/>
            <w:hideMark/>
          </w:tcPr>
          <w:p w14:paraId="3119B3CE" w14:textId="77777777" w:rsidR="00256DD7" w:rsidRPr="002A3B59" w:rsidRDefault="00256DD7" w:rsidP="00B5391D">
            <w:pPr>
              <w:jc w:val="center"/>
              <w:rPr>
                <w:ins w:id="2320" w:author="Brant McNeece" w:date="2021-09-07T19:41:00Z"/>
                <w:rFonts w:ascii="Times New Roman" w:eastAsia="Times New Roman" w:hAnsi="Times New Roman" w:cs="Times New Roman"/>
                <w:color w:val="000000"/>
                <w:sz w:val="16"/>
                <w:szCs w:val="16"/>
                <w:rPrChange w:id="2321" w:author="Brant McNeece" w:date="2021-09-07T19:52:00Z">
                  <w:rPr>
                    <w:ins w:id="2322" w:author="Brant McNeece" w:date="2021-09-07T19:41:00Z"/>
                    <w:rFonts w:ascii="Calibri" w:eastAsia="Times New Roman" w:hAnsi="Calibri" w:cs="Calibri"/>
                    <w:color w:val="000000"/>
                    <w:sz w:val="16"/>
                    <w:szCs w:val="16"/>
                  </w:rPr>
                </w:rPrChange>
              </w:rPr>
            </w:pPr>
            <w:ins w:id="2323" w:author="Brant McNeece" w:date="2021-09-07T19:41:00Z">
              <w:r w:rsidRPr="002A3B59">
                <w:rPr>
                  <w:rFonts w:ascii="Times New Roman" w:eastAsia="Times New Roman" w:hAnsi="Times New Roman" w:cs="Times New Roman"/>
                  <w:color w:val="000000"/>
                  <w:sz w:val="16"/>
                  <w:szCs w:val="16"/>
                  <w:rPrChange w:id="2324" w:author="Brant McNeece" w:date="2021-09-07T19:52:00Z">
                    <w:rPr>
                      <w:rFonts w:ascii="Calibri" w:eastAsia="Times New Roman" w:hAnsi="Calibri" w:cs="Calibri"/>
                      <w:color w:val="000000"/>
                      <w:sz w:val="16"/>
                      <w:szCs w:val="16"/>
                    </w:rPr>
                  </w:rPrChange>
                </w:rPr>
                <w:t>OH18</w:t>
              </w:r>
            </w:ins>
          </w:p>
        </w:tc>
        <w:tc>
          <w:tcPr>
            <w:tcW w:w="0" w:type="auto"/>
            <w:tcBorders>
              <w:top w:val="nil"/>
              <w:left w:val="nil"/>
              <w:bottom w:val="nil"/>
              <w:right w:val="nil"/>
            </w:tcBorders>
            <w:shd w:val="clear" w:color="auto" w:fill="auto"/>
            <w:noWrap/>
            <w:vAlign w:val="bottom"/>
            <w:hideMark/>
          </w:tcPr>
          <w:p w14:paraId="4213BC74" w14:textId="77777777" w:rsidR="00256DD7" w:rsidRPr="002A3B59" w:rsidRDefault="00256DD7" w:rsidP="00B5391D">
            <w:pPr>
              <w:jc w:val="center"/>
              <w:rPr>
                <w:ins w:id="2325" w:author="Brant McNeece" w:date="2021-09-07T19:41:00Z"/>
                <w:rFonts w:ascii="Times New Roman" w:eastAsia="Times New Roman" w:hAnsi="Times New Roman" w:cs="Times New Roman"/>
                <w:color w:val="000000"/>
                <w:sz w:val="16"/>
                <w:szCs w:val="16"/>
                <w:rPrChange w:id="2326" w:author="Brant McNeece" w:date="2021-09-07T19:52:00Z">
                  <w:rPr>
                    <w:ins w:id="2327" w:author="Brant McNeece" w:date="2021-09-07T19:41:00Z"/>
                    <w:rFonts w:ascii="Calibri" w:eastAsia="Times New Roman" w:hAnsi="Calibri" w:cs="Calibri"/>
                    <w:color w:val="000000"/>
                    <w:sz w:val="16"/>
                    <w:szCs w:val="16"/>
                  </w:rPr>
                </w:rPrChange>
              </w:rPr>
            </w:pPr>
            <w:ins w:id="2328" w:author="Brant McNeece" w:date="2021-09-07T19:41:00Z">
              <w:r w:rsidRPr="002A3B59">
                <w:rPr>
                  <w:rFonts w:ascii="Times New Roman" w:eastAsia="Times New Roman" w:hAnsi="Times New Roman" w:cs="Times New Roman"/>
                  <w:color w:val="000000"/>
                  <w:sz w:val="16"/>
                  <w:szCs w:val="16"/>
                  <w:rPrChange w:id="2329" w:author="Brant McNeece" w:date="2021-09-07T19:52:00Z">
                    <w:rPr>
                      <w:rFonts w:ascii="Calibri" w:eastAsia="Times New Roman" w:hAnsi="Calibri" w:cs="Calibri"/>
                      <w:color w:val="000000"/>
                      <w:sz w:val="16"/>
                      <w:szCs w:val="16"/>
                    </w:rPr>
                  </w:rPrChange>
                </w:rPr>
                <w:t>33</w:t>
              </w:r>
            </w:ins>
          </w:p>
        </w:tc>
      </w:tr>
      <w:tr w:rsidR="00256DD7" w:rsidRPr="002A3B59" w14:paraId="49B50AB7" w14:textId="77777777" w:rsidTr="00B5391D">
        <w:trPr>
          <w:trHeight w:val="288"/>
          <w:ins w:id="2330" w:author="Brant McNeece" w:date="2021-09-07T19:41:00Z"/>
        </w:trPr>
        <w:tc>
          <w:tcPr>
            <w:tcW w:w="0" w:type="auto"/>
            <w:tcBorders>
              <w:top w:val="nil"/>
              <w:left w:val="nil"/>
              <w:bottom w:val="nil"/>
              <w:right w:val="nil"/>
            </w:tcBorders>
            <w:shd w:val="clear" w:color="auto" w:fill="auto"/>
            <w:noWrap/>
            <w:vAlign w:val="bottom"/>
            <w:hideMark/>
          </w:tcPr>
          <w:p w14:paraId="2917FB69" w14:textId="77777777" w:rsidR="00256DD7" w:rsidRPr="002A3B59" w:rsidRDefault="00256DD7" w:rsidP="00B5391D">
            <w:pPr>
              <w:jc w:val="center"/>
              <w:rPr>
                <w:ins w:id="2331" w:author="Brant McNeece" w:date="2021-09-07T19:41:00Z"/>
                <w:rFonts w:ascii="Times New Roman" w:eastAsia="Times New Roman" w:hAnsi="Times New Roman" w:cs="Times New Roman"/>
                <w:color w:val="000000"/>
                <w:sz w:val="16"/>
                <w:szCs w:val="16"/>
                <w:rPrChange w:id="2332" w:author="Brant McNeece" w:date="2021-09-07T19:52:00Z">
                  <w:rPr>
                    <w:ins w:id="2333"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1814A943" w14:textId="77777777" w:rsidR="00256DD7" w:rsidRPr="002A3B59" w:rsidRDefault="00256DD7" w:rsidP="00B5391D">
            <w:pPr>
              <w:jc w:val="center"/>
              <w:rPr>
                <w:ins w:id="2334" w:author="Brant McNeece" w:date="2021-09-07T19:41:00Z"/>
                <w:rFonts w:ascii="Times New Roman" w:eastAsia="Times New Roman" w:hAnsi="Times New Roman" w:cs="Times New Roman"/>
                <w:sz w:val="16"/>
                <w:szCs w:val="16"/>
              </w:rPr>
            </w:pPr>
            <w:ins w:id="2335" w:author="Brant McNeece" w:date="2021-09-07T19:41:00Z">
              <w:r w:rsidRPr="002A3B59">
                <w:rPr>
                  <w:rFonts w:ascii="Times New Roman" w:eastAsia="Times New Roman" w:hAnsi="Times New Roman" w:cs="Times New Roman"/>
                  <w:color w:val="000000"/>
                  <w:sz w:val="16"/>
                  <w:szCs w:val="16"/>
                  <w:rPrChange w:id="2336" w:author="Brant McNeece" w:date="2021-09-07T19:52:00Z">
                    <w:rPr>
                      <w:rFonts w:ascii="Calibri" w:eastAsia="Times New Roman" w:hAnsi="Calibri" w:cs="Calibri"/>
                      <w:color w:val="000000"/>
                      <w:sz w:val="16"/>
                      <w:szCs w:val="16"/>
                    </w:rPr>
                  </w:rPrChange>
                </w:rPr>
                <w:t>qProt-20-1</w:t>
              </w:r>
            </w:ins>
          </w:p>
        </w:tc>
        <w:tc>
          <w:tcPr>
            <w:tcW w:w="0" w:type="auto"/>
            <w:tcBorders>
              <w:top w:val="nil"/>
              <w:left w:val="nil"/>
              <w:bottom w:val="nil"/>
              <w:right w:val="nil"/>
            </w:tcBorders>
            <w:shd w:val="clear" w:color="auto" w:fill="auto"/>
            <w:noWrap/>
            <w:vAlign w:val="bottom"/>
            <w:hideMark/>
          </w:tcPr>
          <w:p w14:paraId="6BAE3911" w14:textId="77777777" w:rsidR="00256DD7" w:rsidRPr="002A3B59" w:rsidRDefault="00256DD7" w:rsidP="00B5391D">
            <w:pPr>
              <w:jc w:val="center"/>
              <w:rPr>
                <w:ins w:id="2337" w:author="Brant McNeece" w:date="2021-09-07T19:41:00Z"/>
                <w:rFonts w:ascii="Times New Roman" w:eastAsia="Times New Roman" w:hAnsi="Times New Roman" w:cs="Times New Roman"/>
                <w:sz w:val="16"/>
                <w:szCs w:val="16"/>
              </w:rPr>
            </w:pPr>
            <w:ins w:id="2338" w:author="Brant McNeece" w:date="2021-09-07T19:41:00Z">
              <w:r w:rsidRPr="002A3B59">
                <w:rPr>
                  <w:rFonts w:ascii="Times New Roman" w:eastAsia="Times New Roman" w:hAnsi="Times New Roman" w:cs="Times New Roman"/>
                  <w:color w:val="000000"/>
                  <w:sz w:val="16"/>
                  <w:szCs w:val="16"/>
                  <w:rPrChange w:id="2339" w:author="Brant McNeece" w:date="2021-09-07T19:52:00Z">
                    <w:rPr>
                      <w:rFonts w:ascii="Calibri" w:eastAsia="Times New Roman" w:hAnsi="Calibri" w:cs="Calibri"/>
                      <w:color w:val="000000"/>
                      <w:sz w:val="16"/>
                      <w:szCs w:val="16"/>
                    </w:rPr>
                  </w:rPrChange>
                </w:rPr>
                <w:t>Gm20</w:t>
              </w:r>
            </w:ins>
          </w:p>
        </w:tc>
        <w:tc>
          <w:tcPr>
            <w:tcW w:w="0" w:type="auto"/>
            <w:tcBorders>
              <w:top w:val="nil"/>
              <w:left w:val="nil"/>
              <w:bottom w:val="nil"/>
              <w:right w:val="nil"/>
            </w:tcBorders>
            <w:shd w:val="clear" w:color="auto" w:fill="auto"/>
            <w:noWrap/>
            <w:vAlign w:val="bottom"/>
            <w:hideMark/>
          </w:tcPr>
          <w:p w14:paraId="15D03731" w14:textId="77777777" w:rsidR="00256DD7" w:rsidRPr="002A3B59" w:rsidRDefault="00256DD7" w:rsidP="00B5391D">
            <w:pPr>
              <w:jc w:val="center"/>
              <w:rPr>
                <w:ins w:id="2340" w:author="Brant McNeece" w:date="2021-09-07T19:41:00Z"/>
                <w:rFonts w:ascii="Times New Roman" w:eastAsia="Times New Roman" w:hAnsi="Times New Roman" w:cs="Times New Roman"/>
                <w:color w:val="000000"/>
                <w:sz w:val="16"/>
                <w:szCs w:val="16"/>
                <w:rPrChange w:id="2341" w:author="Brant McNeece" w:date="2021-09-07T19:52:00Z">
                  <w:rPr>
                    <w:ins w:id="2342" w:author="Brant McNeece" w:date="2021-09-07T19:41:00Z"/>
                    <w:rFonts w:ascii="Calibri" w:eastAsia="Times New Roman" w:hAnsi="Calibri" w:cs="Calibri"/>
                    <w:color w:val="000000"/>
                    <w:sz w:val="16"/>
                    <w:szCs w:val="16"/>
                  </w:rPr>
                </w:rPrChange>
              </w:rPr>
            </w:pPr>
            <w:ins w:id="2343" w:author="Brant McNeece" w:date="2021-09-07T19:41:00Z">
              <w:r w:rsidRPr="002A3B59">
                <w:rPr>
                  <w:rFonts w:ascii="Times New Roman" w:eastAsia="Times New Roman" w:hAnsi="Times New Roman" w:cs="Times New Roman"/>
                  <w:color w:val="000000"/>
                  <w:sz w:val="16"/>
                  <w:szCs w:val="16"/>
                  <w:rPrChange w:id="2344" w:author="Brant McNeece" w:date="2021-09-07T19:52:00Z">
                    <w:rPr>
                      <w:rFonts w:ascii="Calibri" w:eastAsia="Times New Roman" w:hAnsi="Calibri" w:cs="Calibri"/>
                      <w:color w:val="000000"/>
                      <w:sz w:val="16"/>
                      <w:szCs w:val="16"/>
                    </w:rPr>
                  </w:rPrChange>
                </w:rPr>
                <w:t>29.56 - 35.51</w:t>
              </w:r>
            </w:ins>
          </w:p>
        </w:tc>
        <w:tc>
          <w:tcPr>
            <w:tcW w:w="0" w:type="auto"/>
            <w:tcBorders>
              <w:top w:val="nil"/>
              <w:left w:val="nil"/>
              <w:bottom w:val="nil"/>
              <w:right w:val="nil"/>
            </w:tcBorders>
            <w:shd w:val="clear" w:color="auto" w:fill="auto"/>
            <w:noWrap/>
            <w:vAlign w:val="bottom"/>
            <w:hideMark/>
          </w:tcPr>
          <w:p w14:paraId="6FE20992" w14:textId="77777777" w:rsidR="00256DD7" w:rsidRPr="002A3B59" w:rsidRDefault="00256DD7" w:rsidP="00B5391D">
            <w:pPr>
              <w:jc w:val="center"/>
              <w:rPr>
                <w:ins w:id="2345" w:author="Brant McNeece" w:date="2021-09-07T19:41:00Z"/>
                <w:rFonts w:ascii="Times New Roman" w:eastAsia="Times New Roman" w:hAnsi="Times New Roman" w:cs="Times New Roman"/>
                <w:color w:val="000000"/>
                <w:sz w:val="16"/>
                <w:szCs w:val="16"/>
                <w:rPrChange w:id="2346" w:author="Brant McNeece" w:date="2021-09-07T19:52:00Z">
                  <w:rPr>
                    <w:ins w:id="2347" w:author="Brant McNeece" w:date="2021-09-07T19:41:00Z"/>
                    <w:rFonts w:ascii="Calibri" w:eastAsia="Times New Roman" w:hAnsi="Calibri" w:cs="Calibri"/>
                    <w:color w:val="000000"/>
                    <w:sz w:val="16"/>
                    <w:szCs w:val="16"/>
                  </w:rPr>
                </w:rPrChange>
              </w:rPr>
            </w:pPr>
            <w:ins w:id="2348" w:author="Brant McNeece" w:date="2021-09-07T19:41:00Z">
              <w:r w:rsidRPr="002A3B59">
                <w:rPr>
                  <w:rFonts w:ascii="Times New Roman" w:eastAsia="Times New Roman" w:hAnsi="Times New Roman" w:cs="Times New Roman"/>
                  <w:color w:val="000000"/>
                  <w:sz w:val="16"/>
                  <w:szCs w:val="16"/>
                  <w:rPrChange w:id="2349" w:author="Brant McNeece" w:date="2021-09-07T19:52:00Z">
                    <w:rPr>
                      <w:rFonts w:ascii="Calibri" w:eastAsia="Times New Roman" w:hAnsi="Calibri" w:cs="Calibri"/>
                      <w:color w:val="000000"/>
                      <w:sz w:val="16"/>
                      <w:szCs w:val="16"/>
                    </w:rPr>
                  </w:rPrChange>
                </w:rPr>
                <w:t>Gm20_32784352-Gm20_32902160</w:t>
              </w:r>
            </w:ins>
          </w:p>
        </w:tc>
        <w:tc>
          <w:tcPr>
            <w:tcW w:w="0" w:type="auto"/>
            <w:tcBorders>
              <w:top w:val="nil"/>
              <w:left w:val="nil"/>
              <w:bottom w:val="nil"/>
              <w:right w:val="nil"/>
            </w:tcBorders>
            <w:shd w:val="clear" w:color="auto" w:fill="auto"/>
            <w:noWrap/>
            <w:vAlign w:val="bottom"/>
            <w:hideMark/>
          </w:tcPr>
          <w:p w14:paraId="4D961DC6" w14:textId="77777777" w:rsidR="00256DD7" w:rsidRPr="002A3B59" w:rsidRDefault="00256DD7" w:rsidP="00B5391D">
            <w:pPr>
              <w:jc w:val="center"/>
              <w:rPr>
                <w:ins w:id="2350" w:author="Brant McNeece" w:date="2021-09-07T19:41:00Z"/>
                <w:rFonts w:ascii="Times New Roman" w:eastAsia="Times New Roman" w:hAnsi="Times New Roman" w:cs="Times New Roman"/>
                <w:color w:val="000000"/>
                <w:sz w:val="16"/>
                <w:szCs w:val="16"/>
                <w:rPrChange w:id="2351" w:author="Brant McNeece" w:date="2021-09-07T19:52:00Z">
                  <w:rPr>
                    <w:ins w:id="2352" w:author="Brant McNeece" w:date="2021-09-07T19:41:00Z"/>
                    <w:rFonts w:ascii="Calibri" w:eastAsia="Times New Roman" w:hAnsi="Calibri" w:cs="Calibri"/>
                    <w:color w:val="000000"/>
                    <w:sz w:val="16"/>
                    <w:szCs w:val="16"/>
                  </w:rPr>
                </w:rPrChange>
              </w:rPr>
            </w:pPr>
            <w:ins w:id="2353" w:author="Brant McNeece" w:date="2021-09-07T19:41:00Z">
              <w:r w:rsidRPr="002A3B59">
                <w:rPr>
                  <w:rFonts w:ascii="Times New Roman" w:eastAsia="Times New Roman" w:hAnsi="Times New Roman" w:cs="Times New Roman"/>
                  <w:color w:val="000000"/>
                  <w:sz w:val="16"/>
                  <w:szCs w:val="16"/>
                  <w:rPrChange w:id="2354" w:author="Brant McNeece" w:date="2021-09-07T19:52:00Z">
                    <w:rPr>
                      <w:rFonts w:ascii="Calibri" w:eastAsia="Times New Roman" w:hAnsi="Calibri" w:cs="Calibri"/>
                      <w:color w:val="000000"/>
                      <w:sz w:val="16"/>
                      <w:szCs w:val="16"/>
                    </w:rPr>
                  </w:rPrChange>
                </w:rPr>
                <w:t>3.7947</w:t>
              </w:r>
            </w:ins>
          </w:p>
        </w:tc>
        <w:tc>
          <w:tcPr>
            <w:tcW w:w="0" w:type="auto"/>
            <w:tcBorders>
              <w:top w:val="nil"/>
              <w:left w:val="nil"/>
              <w:bottom w:val="nil"/>
              <w:right w:val="nil"/>
            </w:tcBorders>
            <w:shd w:val="clear" w:color="auto" w:fill="auto"/>
            <w:noWrap/>
            <w:vAlign w:val="bottom"/>
            <w:hideMark/>
          </w:tcPr>
          <w:p w14:paraId="130118F6" w14:textId="77777777" w:rsidR="00256DD7" w:rsidRPr="002A3B59" w:rsidRDefault="00256DD7" w:rsidP="00B5391D">
            <w:pPr>
              <w:jc w:val="center"/>
              <w:rPr>
                <w:ins w:id="2355" w:author="Brant McNeece" w:date="2021-09-07T19:41:00Z"/>
                <w:rFonts w:ascii="Times New Roman" w:eastAsia="Times New Roman" w:hAnsi="Times New Roman" w:cs="Times New Roman"/>
                <w:color w:val="000000"/>
                <w:sz w:val="16"/>
                <w:szCs w:val="16"/>
                <w:rPrChange w:id="2356" w:author="Brant McNeece" w:date="2021-09-07T19:52:00Z">
                  <w:rPr>
                    <w:ins w:id="2357" w:author="Brant McNeece" w:date="2021-09-07T19:41:00Z"/>
                    <w:rFonts w:ascii="Calibri" w:eastAsia="Times New Roman" w:hAnsi="Calibri" w:cs="Calibri"/>
                    <w:color w:val="000000"/>
                    <w:sz w:val="16"/>
                    <w:szCs w:val="16"/>
                  </w:rPr>
                </w:rPrChange>
              </w:rPr>
            </w:pPr>
            <w:ins w:id="2358" w:author="Brant McNeece" w:date="2021-09-07T19:41:00Z">
              <w:r w:rsidRPr="002A3B59">
                <w:rPr>
                  <w:rFonts w:ascii="Times New Roman" w:eastAsia="Times New Roman" w:hAnsi="Times New Roman" w:cs="Times New Roman"/>
                  <w:color w:val="000000"/>
                  <w:sz w:val="16"/>
                  <w:szCs w:val="16"/>
                  <w:rPrChange w:id="2359" w:author="Brant McNeece" w:date="2021-09-07T19:52:00Z">
                    <w:rPr>
                      <w:rFonts w:ascii="Calibri" w:eastAsia="Times New Roman" w:hAnsi="Calibri" w:cs="Calibri"/>
                      <w:color w:val="000000"/>
                      <w:sz w:val="16"/>
                      <w:szCs w:val="16"/>
                    </w:rPr>
                  </w:rPrChange>
                </w:rPr>
                <w:t>0.7957</w:t>
              </w:r>
            </w:ins>
          </w:p>
        </w:tc>
        <w:tc>
          <w:tcPr>
            <w:tcW w:w="0" w:type="auto"/>
            <w:tcBorders>
              <w:top w:val="nil"/>
              <w:left w:val="nil"/>
              <w:bottom w:val="nil"/>
              <w:right w:val="nil"/>
            </w:tcBorders>
            <w:shd w:val="clear" w:color="auto" w:fill="auto"/>
            <w:noWrap/>
            <w:vAlign w:val="bottom"/>
            <w:hideMark/>
          </w:tcPr>
          <w:p w14:paraId="2C275BA7" w14:textId="77777777" w:rsidR="00256DD7" w:rsidRPr="002A3B59" w:rsidRDefault="00256DD7" w:rsidP="00B5391D">
            <w:pPr>
              <w:jc w:val="center"/>
              <w:rPr>
                <w:ins w:id="2360" w:author="Brant McNeece" w:date="2021-09-07T19:41:00Z"/>
                <w:rFonts w:ascii="Times New Roman" w:eastAsia="Times New Roman" w:hAnsi="Times New Roman" w:cs="Times New Roman"/>
                <w:color w:val="000000"/>
                <w:sz w:val="16"/>
                <w:szCs w:val="16"/>
                <w:rPrChange w:id="2361" w:author="Brant McNeece" w:date="2021-09-07T19:52:00Z">
                  <w:rPr>
                    <w:ins w:id="2362" w:author="Brant McNeece" w:date="2021-09-07T19:41:00Z"/>
                    <w:rFonts w:ascii="Calibri" w:eastAsia="Times New Roman" w:hAnsi="Calibri" w:cs="Calibri"/>
                    <w:color w:val="000000"/>
                    <w:sz w:val="16"/>
                    <w:szCs w:val="16"/>
                  </w:rPr>
                </w:rPrChange>
              </w:rPr>
            </w:pPr>
            <w:ins w:id="2363" w:author="Brant McNeece" w:date="2021-09-07T19:41:00Z">
              <w:r w:rsidRPr="002A3B59">
                <w:rPr>
                  <w:rFonts w:ascii="Times New Roman" w:eastAsia="Times New Roman" w:hAnsi="Times New Roman" w:cs="Times New Roman"/>
                  <w:color w:val="000000"/>
                  <w:sz w:val="16"/>
                  <w:szCs w:val="16"/>
                  <w:rPrChange w:id="2364" w:author="Brant McNeece" w:date="2021-09-07T19:52:00Z">
                    <w:rPr>
                      <w:rFonts w:ascii="Calibri" w:eastAsia="Times New Roman" w:hAnsi="Calibri" w:cs="Calibri"/>
                      <w:color w:val="000000"/>
                      <w:sz w:val="16"/>
                      <w:szCs w:val="16"/>
                    </w:rPr>
                  </w:rPrChange>
                </w:rPr>
                <w:t>14.7661</w:t>
              </w:r>
            </w:ins>
          </w:p>
        </w:tc>
        <w:tc>
          <w:tcPr>
            <w:tcW w:w="0" w:type="auto"/>
            <w:tcBorders>
              <w:top w:val="nil"/>
              <w:left w:val="nil"/>
              <w:bottom w:val="nil"/>
              <w:right w:val="nil"/>
            </w:tcBorders>
            <w:shd w:val="clear" w:color="auto" w:fill="auto"/>
            <w:noWrap/>
            <w:vAlign w:val="bottom"/>
            <w:hideMark/>
          </w:tcPr>
          <w:p w14:paraId="7CF3D7AD" w14:textId="77777777" w:rsidR="00256DD7" w:rsidRPr="002A3B59" w:rsidRDefault="00256DD7" w:rsidP="00B5391D">
            <w:pPr>
              <w:jc w:val="center"/>
              <w:rPr>
                <w:ins w:id="2365" w:author="Brant McNeece" w:date="2021-09-07T19:41:00Z"/>
                <w:rFonts w:ascii="Times New Roman" w:eastAsia="Times New Roman" w:hAnsi="Times New Roman" w:cs="Times New Roman"/>
                <w:color w:val="000000"/>
                <w:sz w:val="16"/>
                <w:szCs w:val="16"/>
                <w:rPrChange w:id="2366" w:author="Brant McNeece" w:date="2021-09-07T19:52:00Z">
                  <w:rPr>
                    <w:ins w:id="2367" w:author="Brant McNeece" w:date="2021-09-07T19:41:00Z"/>
                    <w:rFonts w:ascii="Calibri" w:eastAsia="Times New Roman" w:hAnsi="Calibri" w:cs="Calibri"/>
                    <w:color w:val="000000"/>
                    <w:sz w:val="16"/>
                    <w:szCs w:val="16"/>
                  </w:rPr>
                </w:rPrChange>
              </w:rPr>
            </w:pPr>
            <w:ins w:id="2368" w:author="Brant McNeece" w:date="2021-09-07T19:41:00Z">
              <w:r w:rsidRPr="002A3B59">
                <w:rPr>
                  <w:rFonts w:ascii="Times New Roman" w:eastAsia="Times New Roman" w:hAnsi="Times New Roman" w:cs="Times New Roman"/>
                  <w:color w:val="000000"/>
                  <w:sz w:val="16"/>
                  <w:szCs w:val="16"/>
                  <w:rPrChange w:id="2369"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31A60906" w14:textId="77777777" w:rsidR="00256DD7" w:rsidRPr="002A3B59" w:rsidRDefault="00256DD7" w:rsidP="00B5391D">
            <w:pPr>
              <w:jc w:val="center"/>
              <w:rPr>
                <w:ins w:id="2370" w:author="Brant McNeece" w:date="2021-09-07T19:41:00Z"/>
                <w:rFonts w:ascii="Times New Roman" w:eastAsia="Times New Roman" w:hAnsi="Times New Roman" w:cs="Times New Roman"/>
                <w:color w:val="000000"/>
                <w:sz w:val="16"/>
                <w:szCs w:val="16"/>
                <w:rPrChange w:id="2371" w:author="Brant McNeece" w:date="2021-09-07T19:52:00Z">
                  <w:rPr>
                    <w:ins w:id="2372" w:author="Brant McNeece" w:date="2021-09-07T19:41:00Z"/>
                    <w:rFonts w:ascii="Calibri" w:eastAsia="Times New Roman" w:hAnsi="Calibri" w:cs="Calibri"/>
                    <w:color w:val="000000"/>
                    <w:sz w:val="16"/>
                    <w:szCs w:val="16"/>
                  </w:rPr>
                </w:rPrChange>
              </w:rPr>
            </w:pPr>
            <w:ins w:id="2373" w:author="Brant McNeece" w:date="2021-09-07T19:41:00Z">
              <w:r w:rsidRPr="002A3B59">
                <w:rPr>
                  <w:rFonts w:ascii="Times New Roman" w:eastAsia="Times New Roman" w:hAnsi="Times New Roman" w:cs="Times New Roman"/>
                  <w:color w:val="000000"/>
                  <w:sz w:val="16"/>
                  <w:szCs w:val="16"/>
                  <w:rPrChange w:id="2374" w:author="Brant McNeece" w:date="2021-09-07T19:52:00Z">
                    <w:rPr>
                      <w:rFonts w:ascii="Calibri" w:eastAsia="Times New Roman" w:hAnsi="Calibri" w:cs="Calibri"/>
                      <w:color w:val="000000"/>
                      <w:sz w:val="16"/>
                      <w:szCs w:val="16"/>
                    </w:rPr>
                  </w:rPrChange>
                </w:rPr>
                <w:t>34</w:t>
              </w:r>
            </w:ins>
          </w:p>
        </w:tc>
      </w:tr>
      <w:tr w:rsidR="00256DD7" w:rsidRPr="002A3B59" w14:paraId="52F4C02F" w14:textId="77777777" w:rsidTr="00B5391D">
        <w:trPr>
          <w:trHeight w:val="288"/>
          <w:ins w:id="2375" w:author="Brant McNeece" w:date="2021-09-07T19:41:00Z"/>
        </w:trPr>
        <w:tc>
          <w:tcPr>
            <w:tcW w:w="0" w:type="auto"/>
            <w:tcBorders>
              <w:top w:val="nil"/>
              <w:left w:val="nil"/>
              <w:bottom w:val="nil"/>
              <w:right w:val="nil"/>
            </w:tcBorders>
            <w:shd w:val="clear" w:color="auto" w:fill="auto"/>
            <w:noWrap/>
            <w:vAlign w:val="bottom"/>
            <w:hideMark/>
          </w:tcPr>
          <w:p w14:paraId="4168D8A9" w14:textId="77777777" w:rsidR="00256DD7" w:rsidRPr="002A3B59" w:rsidRDefault="00256DD7" w:rsidP="00B5391D">
            <w:pPr>
              <w:jc w:val="center"/>
              <w:rPr>
                <w:ins w:id="2376" w:author="Brant McNeece" w:date="2021-09-07T19:41:00Z"/>
                <w:rFonts w:ascii="Times New Roman" w:eastAsia="Times New Roman" w:hAnsi="Times New Roman" w:cs="Times New Roman"/>
                <w:color w:val="000000"/>
                <w:sz w:val="16"/>
                <w:szCs w:val="16"/>
                <w:rPrChange w:id="2377" w:author="Brant McNeece" w:date="2021-09-07T19:52:00Z">
                  <w:rPr>
                    <w:ins w:id="2378"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6E4C9E7D" w14:textId="77777777" w:rsidR="00256DD7" w:rsidRPr="002A3B59" w:rsidRDefault="00256DD7" w:rsidP="00B5391D">
            <w:pPr>
              <w:jc w:val="center"/>
              <w:rPr>
                <w:ins w:id="2379"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C690C1D" w14:textId="77777777" w:rsidR="00256DD7" w:rsidRPr="002A3B59" w:rsidRDefault="00256DD7" w:rsidP="00B5391D">
            <w:pPr>
              <w:jc w:val="center"/>
              <w:rPr>
                <w:ins w:id="2380"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35025AD3" w14:textId="77777777" w:rsidR="00256DD7" w:rsidRPr="002A3B59" w:rsidRDefault="00256DD7" w:rsidP="00B5391D">
            <w:pPr>
              <w:jc w:val="center"/>
              <w:rPr>
                <w:ins w:id="2381" w:author="Brant McNeece" w:date="2021-09-07T19:41:00Z"/>
                <w:rFonts w:ascii="Times New Roman" w:eastAsia="Times New Roman" w:hAnsi="Times New Roman" w:cs="Times New Roman"/>
                <w:color w:val="000000"/>
                <w:sz w:val="16"/>
                <w:szCs w:val="16"/>
                <w:rPrChange w:id="2382" w:author="Brant McNeece" w:date="2021-09-07T19:52:00Z">
                  <w:rPr>
                    <w:ins w:id="2383" w:author="Brant McNeece" w:date="2021-09-07T19:41:00Z"/>
                    <w:rFonts w:ascii="Calibri" w:eastAsia="Times New Roman" w:hAnsi="Calibri" w:cs="Calibri"/>
                    <w:color w:val="000000"/>
                    <w:sz w:val="16"/>
                    <w:szCs w:val="16"/>
                  </w:rPr>
                </w:rPrChange>
              </w:rPr>
            </w:pPr>
            <w:ins w:id="2384" w:author="Brant McNeece" w:date="2021-09-07T19:41:00Z">
              <w:r w:rsidRPr="002A3B59">
                <w:rPr>
                  <w:rFonts w:ascii="Times New Roman" w:eastAsia="Times New Roman" w:hAnsi="Times New Roman" w:cs="Times New Roman"/>
                  <w:color w:val="000000"/>
                  <w:sz w:val="16"/>
                  <w:szCs w:val="16"/>
                  <w:rPrChange w:id="2385"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36632386" w14:textId="77777777" w:rsidR="00256DD7" w:rsidRPr="002A3B59" w:rsidRDefault="00256DD7" w:rsidP="00B5391D">
            <w:pPr>
              <w:jc w:val="center"/>
              <w:rPr>
                <w:ins w:id="2386" w:author="Brant McNeece" w:date="2021-09-07T19:41:00Z"/>
                <w:rFonts w:ascii="Times New Roman" w:eastAsia="Times New Roman" w:hAnsi="Times New Roman" w:cs="Times New Roman"/>
                <w:color w:val="000000"/>
                <w:sz w:val="16"/>
                <w:szCs w:val="16"/>
                <w:rPrChange w:id="2387" w:author="Brant McNeece" w:date="2021-09-07T19:52:00Z">
                  <w:rPr>
                    <w:ins w:id="2388" w:author="Brant McNeece" w:date="2021-09-07T19:41:00Z"/>
                    <w:rFonts w:ascii="Calibri" w:eastAsia="Times New Roman" w:hAnsi="Calibri" w:cs="Calibri"/>
                    <w:color w:val="000000"/>
                    <w:sz w:val="16"/>
                    <w:szCs w:val="16"/>
                  </w:rPr>
                </w:rPrChange>
              </w:rPr>
            </w:pPr>
            <w:ins w:id="2389" w:author="Brant McNeece" w:date="2021-09-07T19:41:00Z">
              <w:r w:rsidRPr="002A3B59">
                <w:rPr>
                  <w:rFonts w:ascii="Times New Roman" w:eastAsia="Times New Roman" w:hAnsi="Times New Roman" w:cs="Times New Roman"/>
                  <w:color w:val="000000"/>
                  <w:sz w:val="16"/>
                  <w:szCs w:val="16"/>
                  <w:rPrChange w:id="2390"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1456A17A" w14:textId="77777777" w:rsidR="00256DD7" w:rsidRPr="002A3B59" w:rsidRDefault="00256DD7" w:rsidP="00B5391D">
            <w:pPr>
              <w:jc w:val="center"/>
              <w:rPr>
                <w:ins w:id="2391" w:author="Brant McNeece" w:date="2021-09-07T19:41:00Z"/>
                <w:rFonts w:ascii="Times New Roman" w:eastAsia="Times New Roman" w:hAnsi="Times New Roman" w:cs="Times New Roman"/>
                <w:color w:val="000000"/>
                <w:sz w:val="16"/>
                <w:szCs w:val="16"/>
                <w:rPrChange w:id="2392" w:author="Brant McNeece" w:date="2021-09-07T19:52:00Z">
                  <w:rPr>
                    <w:ins w:id="2393" w:author="Brant McNeece" w:date="2021-09-07T19:41:00Z"/>
                    <w:rFonts w:ascii="Calibri" w:eastAsia="Times New Roman" w:hAnsi="Calibri" w:cs="Calibri"/>
                    <w:color w:val="000000"/>
                    <w:sz w:val="16"/>
                    <w:szCs w:val="16"/>
                  </w:rPr>
                </w:rPrChange>
              </w:rPr>
            </w:pPr>
            <w:ins w:id="2394" w:author="Brant McNeece" w:date="2021-09-07T19:41:00Z">
              <w:r w:rsidRPr="002A3B59">
                <w:rPr>
                  <w:rFonts w:ascii="Times New Roman" w:eastAsia="Times New Roman" w:hAnsi="Times New Roman" w:cs="Times New Roman"/>
                  <w:color w:val="000000"/>
                  <w:sz w:val="16"/>
                  <w:szCs w:val="16"/>
                  <w:rPrChange w:id="2395" w:author="Brant McNeece" w:date="2021-09-07T19:52:00Z">
                    <w:rPr>
                      <w:rFonts w:ascii="Calibri" w:eastAsia="Times New Roman" w:hAnsi="Calibri" w:cs="Calibri"/>
                      <w:color w:val="000000"/>
                      <w:sz w:val="16"/>
                      <w:szCs w:val="16"/>
                    </w:rPr>
                  </w:rPrChange>
                </w:rPr>
                <w:t>7.7504</w:t>
              </w:r>
            </w:ins>
          </w:p>
        </w:tc>
        <w:tc>
          <w:tcPr>
            <w:tcW w:w="0" w:type="auto"/>
            <w:tcBorders>
              <w:top w:val="nil"/>
              <w:left w:val="nil"/>
              <w:bottom w:val="nil"/>
              <w:right w:val="nil"/>
            </w:tcBorders>
            <w:shd w:val="clear" w:color="auto" w:fill="auto"/>
            <w:noWrap/>
            <w:vAlign w:val="bottom"/>
            <w:hideMark/>
          </w:tcPr>
          <w:p w14:paraId="5A7D77F8" w14:textId="77777777" w:rsidR="00256DD7" w:rsidRPr="002A3B59" w:rsidRDefault="00256DD7" w:rsidP="00B5391D">
            <w:pPr>
              <w:jc w:val="center"/>
              <w:rPr>
                <w:ins w:id="2396" w:author="Brant McNeece" w:date="2021-09-07T19:41:00Z"/>
                <w:rFonts w:ascii="Times New Roman" w:eastAsia="Times New Roman" w:hAnsi="Times New Roman" w:cs="Times New Roman"/>
                <w:color w:val="000000"/>
                <w:sz w:val="16"/>
                <w:szCs w:val="16"/>
                <w:rPrChange w:id="2397" w:author="Brant McNeece" w:date="2021-09-07T19:52:00Z">
                  <w:rPr>
                    <w:ins w:id="2398" w:author="Brant McNeece" w:date="2021-09-07T19:41:00Z"/>
                    <w:rFonts w:ascii="Calibri" w:eastAsia="Times New Roman" w:hAnsi="Calibri" w:cs="Calibri"/>
                    <w:color w:val="000000"/>
                    <w:sz w:val="16"/>
                    <w:szCs w:val="16"/>
                  </w:rPr>
                </w:rPrChange>
              </w:rPr>
            </w:pPr>
            <w:ins w:id="2399" w:author="Brant McNeece" w:date="2021-09-07T19:41:00Z">
              <w:r w:rsidRPr="002A3B59">
                <w:rPr>
                  <w:rFonts w:ascii="Times New Roman" w:eastAsia="Times New Roman" w:hAnsi="Times New Roman" w:cs="Times New Roman"/>
                  <w:color w:val="000000"/>
                  <w:sz w:val="16"/>
                  <w:szCs w:val="16"/>
                  <w:rPrChange w:id="2400" w:author="Brant McNeece" w:date="2021-09-07T19:52:00Z">
                    <w:rPr>
                      <w:rFonts w:ascii="Calibri" w:eastAsia="Times New Roman" w:hAnsi="Calibri" w:cs="Calibri"/>
                      <w:color w:val="000000"/>
                      <w:sz w:val="16"/>
                      <w:szCs w:val="16"/>
                    </w:rPr>
                  </w:rPrChange>
                </w:rPr>
                <w:t>0.7223</w:t>
              </w:r>
            </w:ins>
          </w:p>
        </w:tc>
        <w:tc>
          <w:tcPr>
            <w:tcW w:w="0" w:type="auto"/>
            <w:tcBorders>
              <w:top w:val="nil"/>
              <w:left w:val="nil"/>
              <w:bottom w:val="nil"/>
              <w:right w:val="nil"/>
            </w:tcBorders>
            <w:shd w:val="clear" w:color="auto" w:fill="auto"/>
            <w:noWrap/>
            <w:vAlign w:val="bottom"/>
            <w:hideMark/>
          </w:tcPr>
          <w:p w14:paraId="1A705D35" w14:textId="77777777" w:rsidR="00256DD7" w:rsidRPr="002A3B59" w:rsidRDefault="00256DD7" w:rsidP="00B5391D">
            <w:pPr>
              <w:jc w:val="center"/>
              <w:rPr>
                <w:ins w:id="2401" w:author="Brant McNeece" w:date="2021-09-07T19:41:00Z"/>
                <w:rFonts w:ascii="Times New Roman" w:eastAsia="Times New Roman" w:hAnsi="Times New Roman" w:cs="Times New Roman"/>
                <w:color w:val="000000"/>
                <w:sz w:val="16"/>
                <w:szCs w:val="16"/>
                <w:rPrChange w:id="2402" w:author="Brant McNeece" w:date="2021-09-07T19:52:00Z">
                  <w:rPr>
                    <w:ins w:id="2403" w:author="Brant McNeece" w:date="2021-09-07T19:41:00Z"/>
                    <w:rFonts w:ascii="Calibri" w:eastAsia="Times New Roman" w:hAnsi="Calibri" w:cs="Calibri"/>
                    <w:color w:val="000000"/>
                    <w:sz w:val="16"/>
                    <w:szCs w:val="16"/>
                  </w:rPr>
                </w:rPrChange>
              </w:rPr>
            </w:pPr>
            <w:ins w:id="2404" w:author="Brant McNeece" w:date="2021-09-07T19:41:00Z">
              <w:r w:rsidRPr="002A3B59">
                <w:rPr>
                  <w:rFonts w:ascii="Times New Roman" w:eastAsia="Times New Roman" w:hAnsi="Times New Roman" w:cs="Times New Roman"/>
                  <w:color w:val="000000"/>
                  <w:sz w:val="16"/>
                  <w:szCs w:val="16"/>
                  <w:rPrChange w:id="2405" w:author="Brant McNeece" w:date="2021-09-07T19:52:00Z">
                    <w:rPr>
                      <w:rFonts w:ascii="Calibri" w:eastAsia="Times New Roman" w:hAnsi="Calibri" w:cs="Calibri"/>
                      <w:color w:val="000000"/>
                      <w:sz w:val="16"/>
                      <w:szCs w:val="16"/>
                    </w:rPr>
                  </w:rPrChange>
                </w:rPr>
                <w:t>11.5704</w:t>
              </w:r>
            </w:ins>
          </w:p>
        </w:tc>
        <w:tc>
          <w:tcPr>
            <w:tcW w:w="0" w:type="auto"/>
            <w:tcBorders>
              <w:top w:val="nil"/>
              <w:left w:val="nil"/>
              <w:bottom w:val="nil"/>
              <w:right w:val="nil"/>
            </w:tcBorders>
            <w:shd w:val="clear" w:color="auto" w:fill="auto"/>
            <w:noWrap/>
            <w:vAlign w:val="bottom"/>
            <w:hideMark/>
          </w:tcPr>
          <w:p w14:paraId="63B4743F" w14:textId="77777777" w:rsidR="00256DD7" w:rsidRPr="002A3B59" w:rsidRDefault="00256DD7" w:rsidP="00B5391D">
            <w:pPr>
              <w:jc w:val="center"/>
              <w:rPr>
                <w:ins w:id="2406" w:author="Brant McNeece" w:date="2021-09-07T19:41:00Z"/>
                <w:rFonts w:ascii="Times New Roman" w:eastAsia="Times New Roman" w:hAnsi="Times New Roman" w:cs="Times New Roman"/>
                <w:color w:val="000000"/>
                <w:sz w:val="16"/>
                <w:szCs w:val="16"/>
                <w:rPrChange w:id="2407" w:author="Brant McNeece" w:date="2021-09-07T19:52:00Z">
                  <w:rPr>
                    <w:ins w:id="2408" w:author="Brant McNeece" w:date="2021-09-07T19:41:00Z"/>
                    <w:rFonts w:ascii="Calibri" w:eastAsia="Times New Roman" w:hAnsi="Calibri" w:cs="Calibri"/>
                    <w:color w:val="000000"/>
                    <w:sz w:val="16"/>
                    <w:szCs w:val="16"/>
                  </w:rPr>
                </w:rPrChange>
              </w:rPr>
            </w:pPr>
            <w:ins w:id="2409" w:author="Brant McNeece" w:date="2021-09-07T19:41:00Z">
              <w:r w:rsidRPr="002A3B59">
                <w:rPr>
                  <w:rFonts w:ascii="Times New Roman" w:eastAsia="Times New Roman" w:hAnsi="Times New Roman" w:cs="Times New Roman"/>
                  <w:color w:val="000000"/>
                  <w:sz w:val="16"/>
                  <w:szCs w:val="16"/>
                  <w:rPrChange w:id="2410" w:author="Brant McNeece" w:date="2021-09-07T19:52:00Z">
                    <w:rPr>
                      <w:rFonts w:ascii="Calibri" w:eastAsia="Times New Roman" w:hAnsi="Calibri" w:cs="Calibri"/>
                      <w:color w:val="000000"/>
                      <w:sz w:val="16"/>
                      <w:szCs w:val="16"/>
                    </w:rPr>
                  </w:rPrChange>
                </w:rPr>
                <w:t>NC17</w:t>
              </w:r>
            </w:ins>
          </w:p>
        </w:tc>
        <w:tc>
          <w:tcPr>
            <w:tcW w:w="0" w:type="auto"/>
            <w:tcBorders>
              <w:top w:val="nil"/>
              <w:left w:val="nil"/>
              <w:bottom w:val="nil"/>
              <w:right w:val="nil"/>
            </w:tcBorders>
            <w:shd w:val="clear" w:color="auto" w:fill="auto"/>
            <w:noWrap/>
            <w:vAlign w:val="bottom"/>
            <w:hideMark/>
          </w:tcPr>
          <w:p w14:paraId="1CDC855B" w14:textId="77777777" w:rsidR="00256DD7" w:rsidRPr="002A3B59" w:rsidRDefault="00256DD7" w:rsidP="00B5391D">
            <w:pPr>
              <w:jc w:val="center"/>
              <w:rPr>
                <w:ins w:id="2411" w:author="Brant McNeece" w:date="2021-09-07T19:41:00Z"/>
                <w:rFonts w:ascii="Times New Roman" w:eastAsia="Times New Roman" w:hAnsi="Times New Roman" w:cs="Times New Roman"/>
                <w:color w:val="000000"/>
                <w:sz w:val="16"/>
                <w:szCs w:val="16"/>
                <w:rPrChange w:id="2412" w:author="Brant McNeece" w:date="2021-09-07T19:52:00Z">
                  <w:rPr>
                    <w:ins w:id="2413" w:author="Brant McNeece" w:date="2021-09-07T19:41:00Z"/>
                    <w:rFonts w:ascii="Calibri" w:eastAsia="Times New Roman" w:hAnsi="Calibri" w:cs="Calibri"/>
                    <w:color w:val="000000"/>
                    <w:sz w:val="16"/>
                    <w:szCs w:val="16"/>
                  </w:rPr>
                </w:rPrChange>
              </w:rPr>
            </w:pPr>
            <w:ins w:id="2414" w:author="Brant McNeece" w:date="2021-09-07T19:41:00Z">
              <w:r w:rsidRPr="002A3B59">
                <w:rPr>
                  <w:rFonts w:ascii="Times New Roman" w:eastAsia="Times New Roman" w:hAnsi="Times New Roman" w:cs="Times New Roman"/>
                  <w:color w:val="000000"/>
                  <w:sz w:val="16"/>
                  <w:szCs w:val="16"/>
                  <w:rPrChange w:id="2415" w:author="Brant McNeece" w:date="2021-09-07T19:52:00Z">
                    <w:rPr>
                      <w:rFonts w:ascii="Calibri" w:eastAsia="Times New Roman" w:hAnsi="Calibri" w:cs="Calibri"/>
                      <w:color w:val="000000"/>
                      <w:sz w:val="16"/>
                      <w:szCs w:val="16"/>
                    </w:rPr>
                  </w:rPrChange>
                </w:rPr>
                <w:t>33</w:t>
              </w:r>
            </w:ins>
          </w:p>
        </w:tc>
      </w:tr>
      <w:tr w:rsidR="00256DD7" w:rsidRPr="002A3B59" w14:paraId="11DF1376" w14:textId="77777777" w:rsidTr="00B5391D">
        <w:trPr>
          <w:trHeight w:val="288"/>
          <w:ins w:id="2416" w:author="Brant McNeece" w:date="2021-09-07T19:41:00Z"/>
        </w:trPr>
        <w:tc>
          <w:tcPr>
            <w:tcW w:w="0" w:type="auto"/>
            <w:tcBorders>
              <w:top w:val="nil"/>
              <w:left w:val="nil"/>
              <w:bottom w:val="nil"/>
              <w:right w:val="nil"/>
            </w:tcBorders>
            <w:shd w:val="clear" w:color="auto" w:fill="auto"/>
            <w:noWrap/>
            <w:vAlign w:val="bottom"/>
            <w:hideMark/>
          </w:tcPr>
          <w:p w14:paraId="127DB9E5" w14:textId="77777777" w:rsidR="00256DD7" w:rsidRPr="002A3B59" w:rsidRDefault="00256DD7" w:rsidP="00B5391D">
            <w:pPr>
              <w:jc w:val="center"/>
              <w:rPr>
                <w:ins w:id="2417" w:author="Brant McNeece" w:date="2021-09-07T19:41:00Z"/>
                <w:rFonts w:ascii="Times New Roman" w:eastAsia="Times New Roman" w:hAnsi="Times New Roman" w:cs="Times New Roman"/>
                <w:color w:val="000000"/>
                <w:sz w:val="16"/>
                <w:szCs w:val="16"/>
                <w:rPrChange w:id="2418" w:author="Brant McNeece" w:date="2021-09-07T19:52:00Z">
                  <w:rPr>
                    <w:ins w:id="2419"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7C515277" w14:textId="77777777" w:rsidR="00256DD7" w:rsidRPr="002A3B59" w:rsidRDefault="00256DD7" w:rsidP="00B5391D">
            <w:pPr>
              <w:jc w:val="center"/>
              <w:rPr>
                <w:ins w:id="2420" w:author="Brant McNeece" w:date="2021-09-07T19:41:00Z"/>
                <w:rFonts w:ascii="Times New Roman" w:eastAsia="Times New Roman" w:hAnsi="Times New Roman" w:cs="Times New Roman"/>
                <w:color w:val="000000"/>
                <w:sz w:val="16"/>
                <w:szCs w:val="16"/>
                <w:rPrChange w:id="2421" w:author="Brant McNeece" w:date="2021-09-07T19:52:00Z">
                  <w:rPr>
                    <w:ins w:id="2422"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6D59BFC" w14:textId="77777777" w:rsidR="00256DD7" w:rsidRPr="002A3B59" w:rsidRDefault="00256DD7" w:rsidP="00B5391D">
            <w:pPr>
              <w:jc w:val="center"/>
              <w:rPr>
                <w:ins w:id="2423" w:author="Brant McNeece" w:date="2021-09-07T19:41:00Z"/>
                <w:rFonts w:ascii="Times New Roman" w:eastAsia="Times New Roman" w:hAnsi="Times New Roman" w:cs="Times New Roman"/>
                <w:color w:val="000000"/>
                <w:sz w:val="16"/>
                <w:szCs w:val="16"/>
                <w:rPrChange w:id="2424" w:author="Brant McNeece" w:date="2021-09-07T19:52:00Z">
                  <w:rPr>
                    <w:ins w:id="242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BCDFD05" w14:textId="77777777" w:rsidR="00256DD7" w:rsidRPr="002A3B59" w:rsidRDefault="00256DD7" w:rsidP="00B5391D">
            <w:pPr>
              <w:jc w:val="center"/>
              <w:rPr>
                <w:ins w:id="2426" w:author="Brant McNeece" w:date="2021-09-07T19:41:00Z"/>
                <w:rFonts w:ascii="Times New Roman" w:eastAsia="Times New Roman" w:hAnsi="Times New Roman" w:cs="Times New Roman"/>
                <w:color w:val="000000"/>
                <w:sz w:val="16"/>
                <w:szCs w:val="16"/>
                <w:rPrChange w:id="2427" w:author="Brant McNeece" w:date="2021-09-07T19:52:00Z">
                  <w:rPr>
                    <w:ins w:id="2428" w:author="Brant McNeece" w:date="2021-09-07T19:41:00Z"/>
                    <w:rFonts w:ascii="Calibri" w:eastAsia="Times New Roman" w:hAnsi="Calibri" w:cs="Calibri"/>
                    <w:color w:val="000000"/>
                    <w:sz w:val="16"/>
                    <w:szCs w:val="16"/>
                  </w:rPr>
                </w:rPrChange>
              </w:rPr>
            </w:pPr>
            <w:ins w:id="2429" w:author="Brant McNeece" w:date="2021-09-07T19:41:00Z">
              <w:r w:rsidRPr="002A3B59">
                <w:rPr>
                  <w:rFonts w:ascii="Times New Roman" w:eastAsia="Times New Roman" w:hAnsi="Times New Roman" w:cs="Times New Roman"/>
                  <w:color w:val="000000"/>
                  <w:sz w:val="16"/>
                  <w:szCs w:val="16"/>
                  <w:rPrChange w:id="2430"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087086EE" w14:textId="77777777" w:rsidR="00256DD7" w:rsidRPr="002A3B59" w:rsidRDefault="00256DD7" w:rsidP="00B5391D">
            <w:pPr>
              <w:jc w:val="center"/>
              <w:rPr>
                <w:ins w:id="2431" w:author="Brant McNeece" w:date="2021-09-07T19:41:00Z"/>
                <w:rFonts w:ascii="Times New Roman" w:eastAsia="Times New Roman" w:hAnsi="Times New Roman" w:cs="Times New Roman"/>
                <w:color w:val="000000"/>
                <w:sz w:val="16"/>
                <w:szCs w:val="16"/>
                <w:rPrChange w:id="2432" w:author="Brant McNeece" w:date="2021-09-07T19:52:00Z">
                  <w:rPr>
                    <w:ins w:id="2433" w:author="Brant McNeece" w:date="2021-09-07T19:41:00Z"/>
                    <w:rFonts w:ascii="Calibri" w:eastAsia="Times New Roman" w:hAnsi="Calibri" w:cs="Calibri"/>
                    <w:color w:val="000000"/>
                    <w:sz w:val="16"/>
                    <w:szCs w:val="16"/>
                  </w:rPr>
                </w:rPrChange>
              </w:rPr>
            </w:pPr>
            <w:ins w:id="2434" w:author="Brant McNeece" w:date="2021-09-07T19:41:00Z">
              <w:r w:rsidRPr="002A3B59">
                <w:rPr>
                  <w:rFonts w:ascii="Times New Roman" w:eastAsia="Times New Roman" w:hAnsi="Times New Roman" w:cs="Times New Roman"/>
                  <w:color w:val="000000"/>
                  <w:sz w:val="16"/>
                  <w:szCs w:val="16"/>
                  <w:rPrChange w:id="2435"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5FF51154" w14:textId="77777777" w:rsidR="00256DD7" w:rsidRPr="002A3B59" w:rsidRDefault="00256DD7" w:rsidP="00B5391D">
            <w:pPr>
              <w:jc w:val="center"/>
              <w:rPr>
                <w:ins w:id="2436" w:author="Brant McNeece" w:date="2021-09-07T19:41:00Z"/>
                <w:rFonts w:ascii="Times New Roman" w:eastAsia="Times New Roman" w:hAnsi="Times New Roman" w:cs="Times New Roman"/>
                <w:color w:val="000000"/>
                <w:sz w:val="16"/>
                <w:szCs w:val="16"/>
                <w:rPrChange w:id="2437" w:author="Brant McNeece" w:date="2021-09-07T19:52:00Z">
                  <w:rPr>
                    <w:ins w:id="2438" w:author="Brant McNeece" w:date="2021-09-07T19:41:00Z"/>
                    <w:rFonts w:ascii="Calibri" w:eastAsia="Times New Roman" w:hAnsi="Calibri" w:cs="Calibri"/>
                    <w:color w:val="000000"/>
                    <w:sz w:val="16"/>
                    <w:szCs w:val="16"/>
                  </w:rPr>
                </w:rPrChange>
              </w:rPr>
            </w:pPr>
            <w:ins w:id="2439" w:author="Brant McNeece" w:date="2021-09-07T19:41:00Z">
              <w:r w:rsidRPr="002A3B59">
                <w:rPr>
                  <w:rFonts w:ascii="Times New Roman" w:eastAsia="Times New Roman" w:hAnsi="Times New Roman" w:cs="Times New Roman"/>
                  <w:color w:val="000000"/>
                  <w:sz w:val="16"/>
                  <w:szCs w:val="16"/>
                  <w:rPrChange w:id="2440" w:author="Brant McNeece" w:date="2021-09-07T19:52:00Z">
                    <w:rPr>
                      <w:rFonts w:ascii="Calibri" w:eastAsia="Times New Roman" w:hAnsi="Calibri" w:cs="Calibri"/>
                      <w:color w:val="000000"/>
                      <w:sz w:val="16"/>
                      <w:szCs w:val="16"/>
                    </w:rPr>
                  </w:rPrChange>
                </w:rPr>
                <w:t>13.3089</w:t>
              </w:r>
            </w:ins>
          </w:p>
        </w:tc>
        <w:tc>
          <w:tcPr>
            <w:tcW w:w="0" w:type="auto"/>
            <w:tcBorders>
              <w:top w:val="nil"/>
              <w:left w:val="nil"/>
              <w:bottom w:val="nil"/>
              <w:right w:val="nil"/>
            </w:tcBorders>
            <w:shd w:val="clear" w:color="auto" w:fill="auto"/>
            <w:noWrap/>
            <w:vAlign w:val="bottom"/>
            <w:hideMark/>
          </w:tcPr>
          <w:p w14:paraId="57A6BE8C" w14:textId="77777777" w:rsidR="00256DD7" w:rsidRPr="002A3B59" w:rsidRDefault="00256DD7" w:rsidP="00B5391D">
            <w:pPr>
              <w:jc w:val="center"/>
              <w:rPr>
                <w:ins w:id="2441" w:author="Brant McNeece" w:date="2021-09-07T19:41:00Z"/>
                <w:rFonts w:ascii="Times New Roman" w:eastAsia="Times New Roman" w:hAnsi="Times New Roman" w:cs="Times New Roman"/>
                <w:color w:val="000000"/>
                <w:sz w:val="16"/>
                <w:szCs w:val="16"/>
                <w:rPrChange w:id="2442" w:author="Brant McNeece" w:date="2021-09-07T19:52:00Z">
                  <w:rPr>
                    <w:ins w:id="2443" w:author="Brant McNeece" w:date="2021-09-07T19:41:00Z"/>
                    <w:rFonts w:ascii="Calibri" w:eastAsia="Times New Roman" w:hAnsi="Calibri" w:cs="Calibri"/>
                    <w:color w:val="000000"/>
                    <w:sz w:val="16"/>
                    <w:szCs w:val="16"/>
                  </w:rPr>
                </w:rPrChange>
              </w:rPr>
            </w:pPr>
            <w:ins w:id="2444" w:author="Brant McNeece" w:date="2021-09-07T19:41:00Z">
              <w:r w:rsidRPr="002A3B59">
                <w:rPr>
                  <w:rFonts w:ascii="Times New Roman" w:eastAsia="Times New Roman" w:hAnsi="Times New Roman" w:cs="Times New Roman"/>
                  <w:color w:val="000000"/>
                  <w:sz w:val="16"/>
                  <w:szCs w:val="16"/>
                  <w:rPrChange w:id="2445" w:author="Brant McNeece" w:date="2021-09-07T19:52:00Z">
                    <w:rPr>
                      <w:rFonts w:ascii="Calibri" w:eastAsia="Times New Roman" w:hAnsi="Calibri" w:cs="Calibri"/>
                      <w:color w:val="000000"/>
                      <w:sz w:val="16"/>
                      <w:szCs w:val="16"/>
                    </w:rPr>
                  </w:rPrChange>
                </w:rPr>
                <w:t>0.9819</w:t>
              </w:r>
            </w:ins>
          </w:p>
        </w:tc>
        <w:tc>
          <w:tcPr>
            <w:tcW w:w="0" w:type="auto"/>
            <w:tcBorders>
              <w:top w:val="nil"/>
              <w:left w:val="nil"/>
              <w:bottom w:val="nil"/>
              <w:right w:val="nil"/>
            </w:tcBorders>
            <w:shd w:val="clear" w:color="auto" w:fill="auto"/>
            <w:noWrap/>
            <w:vAlign w:val="bottom"/>
            <w:hideMark/>
          </w:tcPr>
          <w:p w14:paraId="32E8E471" w14:textId="77777777" w:rsidR="00256DD7" w:rsidRPr="002A3B59" w:rsidRDefault="00256DD7" w:rsidP="00B5391D">
            <w:pPr>
              <w:jc w:val="center"/>
              <w:rPr>
                <w:ins w:id="2446" w:author="Brant McNeece" w:date="2021-09-07T19:41:00Z"/>
                <w:rFonts w:ascii="Times New Roman" w:eastAsia="Times New Roman" w:hAnsi="Times New Roman" w:cs="Times New Roman"/>
                <w:color w:val="000000"/>
                <w:sz w:val="16"/>
                <w:szCs w:val="16"/>
                <w:rPrChange w:id="2447" w:author="Brant McNeece" w:date="2021-09-07T19:52:00Z">
                  <w:rPr>
                    <w:ins w:id="2448" w:author="Brant McNeece" w:date="2021-09-07T19:41:00Z"/>
                    <w:rFonts w:ascii="Calibri" w:eastAsia="Times New Roman" w:hAnsi="Calibri" w:cs="Calibri"/>
                    <w:color w:val="000000"/>
                    <w:sz w:val="16"/>
                    <w:szCs w:val="16"/>
                  </w:rPr>
                </w:rPrChange>
              </w:rPr>
            </w:pPr>
            <w:ins w:id="2449" w:author="Brant McNeece" w:date="2021-09-07T19:41:00Z">
              <w:r w:rsidRPr="002A3B59">
                <w:rPr>
                  <w:rFonts w:ascii="Times New Roman" w:eastAsia="Times New Roman" w:hAnsi="Times New Roman" w:cs="Times New Roman"/>
                  <w:color w:val="000000"/>
                  <w:sz w:val="16"/>
                  <w:szCs w:val="16"/>
                  <w:rPrChange w:id="2450" w:author="Brant McNeece" w:date="2021-09-07T19:52:00Z">
                    <w:rPr>
                      <w:rFonts w:ascii="Calibri" w:eastAsia="Times New Roman" w:hAnsi="Calibri" w:cs="Calibri"/>
                      <w:color w:val="000000"/>
                      <w:sz w:val="16"/>
                      <w:szCs w:val="16"/>
                    </w:rPr>
                  </w:rPrChange>
                </w:rPr>
                <w:t>20.4928</w:t>
              </w:r>
            </w:ins>
          </w:p>
        </w:tc>
        <w:tc>
          <w:tcPr>
            <w:tcW w:w="0" w:type="auto"/>
            <w:tcBorders>
              <w:top w:val="nil"/>
              <w:left w:val="nil"/>
              <w:bottom w:val="nil"/>
              <w:right w:val="nil"/>
            </w:tcBorders>
            <w:shd w:val="clear" w:color="auto" w:fill="auto"/>
            <w:noWrap/>
            <w:vAlign w:val="bottom"/>
            <w:hideMark/>
          </w:tcPr>
          <w:p w14:paraId="2B9085E3" w14:textId="77777777" w:rsidR="00256DD7" w:rsidRPr="002A3B59" w:rsidRDefault="00256DD7" w:rsidP="00B5391D">
            <w:pPr>
              <w:jc w:val="center"/>
              <w:rPr>
                <w:ins w:id="2451" w:author="Brant McNeece" w:date="2021-09-07T19:41:00Z"/>
                <w:rFonts w:ascii="Times New Roman" w:eastAsia="Times New Roman" w:hAnsi="Times New Roman" w:cs="Times New Roman"/>
                <w:color w:val="000000"/>
                <w:sz w:val="16"/>
                <w:szCs w:val="16"/>
                <w:rPrChange w:id="2452" w:author="Brant McNeece" w:date="2021-09-07T19:52:00Z">
                  <w:rPr>
                    <w:ins w:id="2453" w:author="Brant McNeece" w:date="2021-09-07T19:41:00Z"/>
                    <w:rFonts w:ascii="Calibri" w:eastAsia="Times New Roman" w:hAnsi="Calibri" w:cs="Calibri"/>
                    <w:color w:val="000000"/>
                    <w:sz w:val="16"/>
                    <w:szCs w:val="16"/>
                  </w:rPr>
                </w:rPrChange>
              </w:rPr>
            </w:pPr>
            <w:ins w:id="2454" w:author="Brant McNeece" w:date="2021-09-07T19:41:00Z">
              <w:r w:rsidRPr="002A3B59">
                <w:rPr>
                  <w:rFonts w:ascii="Times New Roman" w:eastAsia="Times New Roman" w:hAnsi="Times New Roman" w:cs="Times New Roman"/>
                  <w:color w:val="000000"/>
                  <w:sz w:val="16"/>
                  <w:szCs w:val="16"/>
                  <w:rPrChange w:id="2455" w:author="Brant McNeece" w:date="2021-09-07T19:52:00Z">
                    <w:rPr>
                      <w:rFonts w:ascii="Calibri" w:eastAsia="Times New Roman" w:hAnsi="Calibri" w:cs="Calibri"/>
                      <w:color w:val="000000"/>
                      <w:sz w:val="16"/>
                      <w:szCs w:val="16"/>
                    </w:rPr>
                  </w:rPrChange>
                </w:rPr>
                <w:t>NC18</w:t>
              </w:r>
            </w:ins>
          </w:p>
        </w:tc>
        <w:tc>
          <w:tcPr>
            <w:tcW w:w="0" w:type="auto"/>
            <w:tcBorders>
              <w:top w:val="nil"/>
              <w:left w:val="nil"/>
              <w:bottom w:val="nil"/>
              <w:right w:val="nil"/>
            </w:tcBorders>
            <w:shd w:val="clear" w:color="auto" w:fill="auto"/>
            <w:noWrap/>
            <w:vAlign w:val="bottom"/>
            <w:hideMark/>
          </w:tcPr>
          <w:p w14:paraId="626D3034" w14:textId="77777777" w:rsidR="00256DD7" w:rsidRPr="002A3B59" w:rsidRDefault="00256DD7" w:rsidP="00B5391D">
            <w:pPr>
              <w:jc w:val="center"/>
              <w:rPr>
                <w:ins w:id="2456" w:author="Brant McNeece" w:date="2021-09-07T19:41:00Z"/>
                <w:rFonts w:ascii="Times New Roman" w:eastAsia="Times New Roman" w:hAnsi="Times New Roman" w:cs="Times New Roman"/>
                <w:color w:val="000000"/>
                <w:sz w:val="16"/>
                <w:szCs w:val="16"/>
                <w:rPrChange w:id="2457" w:author="Brant McNeece" w:date="2021-09-07T19:52:00Z">
                  <w:rPr>
                    <w:ins w:id="2458" w:author="Brant McNeece" w:date="2021-09-07T19:41:00Z"/>
                    <w:rFonts w:ascii="Calibri" w:eastAsia="Times New Roman" w:hAnsi="Calibri" w:cs="Calibri"/>
                    <w:color w:val="000000"/>
                    <w:sz w:val="16"/>
                    <w:szCs w:val="16"/>
                  </w:rPr>
                </w:rPrChange>
              </w:rPr>
            </w:pPr>
            <w:ins w:id="2459" w:author="Brant McNeece" w:date="2021-09-07T19:41:00Z">
              <w:r w:rsidRPr="002A3B59">
                <w:rPr>
                  <w:rFonts w:ascii="Times New Roman" w:eastAsia="Times New Roman" w:hAnsi="Times New Roman" w:cs="Times New Roman"/>
                  <w:color w:val="000000"/>
                  <w:sz w:val="16"/>
                  <w:szCs w:val="16"/>
                  <w:rPrChange w:id="2460" w:author="Brant McNeece" w:date="2021-09-07T19:52:00Z">
                    <w:rPr>
                      <w:rFonts w:ascii="Calibri" w:eastAsia="Times New Roman" w:hAnsi="Calibri" w:cs="Calibri"/>
                      <w:color w:val="000000"/>
                      <w:sz w:val="16"/>
                      <w:szCs w:val="16"/>
                    </w:rPr>
                  </w:rPrChange>
                </w:rPr>
                <w:t>33</w:t>
              </w:r>
            </w:ins>
          </w:p>
        </w:tc>
      </w:tr>
      <w:tr w:rsidR="00256DD7" w:rsidRPr="002A3B59" w14:paraId="4FD330C4" w14:textId="77777777" w:rsidTr="00B5391D">
        <w:trPr>
          <w:trHeight w:val="288"/>
          <w:ins w:id="2461" w:author="Brant McNeece" w:date="2021-09-07T19:41:00Z"/>
        </w:trPr>
        <w:tc>
          <w:tcPr>
            <w:tcW w:w="0" w:type="auto"/>
            <w:tcBorders>
              <w:top w:val="nil"/>
              <w:left w:val="nil"/>
              <w:bottom w:val="nil"/>
              <w:right w:val="nil"/>
            </w:tcBorders>
            <w:shd w:val="clear" w:color="auto" w:fill="auto"/>
            <w:noWrap/>
            <w:vAlign w:val="bottom"/>
            <w:hideMark/>
          </w:tcPr>
          <w:p w14:paraId="35FA3DCE" w14:textId="77777777" w:rsidR="00256DD7" w:rsidRPr="002A3B59" w:rsidRDefault="00256DD7" w:rsidP="00B5391D">
            <w:pPr>
              <w:jc w:val="center"/>
              <w:rPr>
                <w:ins w:id="2462" w:author="Brant McNeece" w:date="2021-09-07T19:41:00Z"/>
                <w:rFonts w:ascii="Times New Roman" w:eastAsia="Times New Roman" w:hAnsi="Times New Roman" w:cs="Times New Roman"/>
                <w:color w:val="000000"/>
                <w:sz w:val="16"/>
                <w:szCs w:val="16"/>
                <w:rPrChange w:id="2463" w:author="Brant McNeece" w:date="2021-09-07T19:52:00Z">
                  <w:rPr>
                    <w:ins w:id="2464"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5C21DA8E" w14:textId="77777777" w:rsidR="00256DD7" w:rsidRPr="002A3B59" w:rsidRDefault="00256DD7" w:rsidP="00B5391D">
            <w:pPr>
              <w:jc w:val="center"/>
              <w:rPr>
                <w:ins w:id="2465"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9CA67CF" w14:textId="77777777" w:rsidR="00256DD7" w:rsidRPr="002A3B59" w:rsidRDefault="00256DD7" w:rsidP="00B5391D">
            <w:pPr>
              <w:jc w:val="center"/>
              <w:rPr>
                <w:ins w:id="246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4FD2B19" w14:textId="77777777" w:rsidR="00256DD7" w:rsidRPr="002A3B59" w:rsidRDefault="00256DD7" w:rsidP="00B5391D">
            <w:pPr>
              <w:jc w:val="center"/>
              <w:rPr>
                <w:ins w:id="2467" w:author="Brant McNeece" w:date="2021-09-07T19:41:00Z"/>
                <w:rFonts w:ascii="Times New Roman" w:eastAsia="Times New Roman" w:hAnsi="Times New Roman" w:cs="Times New Roman"/>
                <w:color w:val="000000"/>
                <w:sz w:val="16"/>
                <w:szCs w:val="16"/>
                <w:rPrChange w:id="2468" w:author="Brant McNeece" w:date="2021-09-07T19:52:00Z">
                  <w:rPr>
                    <w:ins w:id="2469" w:author="Brant McNeece" w:date="2021-09-07T19:41:00Z"/>
                    <w:rFonts w:ascii="Calibri" w:eastAsia="Times New Roman" w:hAnsi="Calibri" w:cs="Calibri"/>
                    <w:color w:val="000000"/>
                    <w:sz w:val="16"/>
                    <w:szCs w:val="16"/>
                  </w:rPr>
                </w:rPrChange>
              </w:rPr>
            </w:pPr>
            <w:ins w:id="2470" w:author="Brant McNeece" w:date="2021-09-07T19:41:00Z">
              <w:r w:rsidRPr="002A3B59">
                <w:rPr>
                  <w:rFonts w:ascii="Times New Roman" w:eastAsia="Times New Roman" w:hAnsi="Times New Roman" w:cs="Times New Roman"/>
                  <w:color w:val="000000"/>
                  <w:sz w:val="16"/>
                  <w:szCs w:val="16"/>
                  <w:rPrChange w:id="2471"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7F6B08B6" w14:textId="77777777" w:rsidR="00256DD7" w:rsidRPr="002A3B59" w:rsidRDefault="00256DD7" w:rsidP="00B5391D">
            <w:pPr>
              <w:jc w:val="center"/>
              <w:rPr>
                <w:ins w:id="2472" w:author="Brant McNeece" w:date="2021-09-07T19:41:00Z"/>
                <w:rFonts w:ascii="Times New Roman" w:eastAsia="Times New Roman" w:hAnsi="Times New Roman" w:cs="Times New Roman"/>
                <w:color w:val="000000"/>
                <w:sz w:val="16"/>
                <w:szCs w:val="16"/>
                <w:rPrChange w:id="2473" w:author="Brant McNeece" w:date="2021-09-07T19:52:00Z">
                  <w:rPr>
                    <w:ins w:id="2474" w:author="Brant McNeece" w:date="2021-09-07T19:41:00Z"/>
                    <w:rFonts w:ascii="Calibri" w:eastAsia="Times New Roman" w:hAnsi="Calibri" w:cs="Calibri"/>
                    <w:color w:val="000000"/>
                    <w:sz w:val="16"/>
                    <w:szCs w:val="16"/>
                  </w:rPr>
                </w:rPrChange>
              </w:rPr>
            </w:pPr>
            <w:ins w:id="2475" w:author="Brant McNeece" w:date="2021-09-07T19:41:00Z">
              <w:r w:rsidRPr="002A3B59">
                <w:rPr>
                  <w:rFonts w:ascii="Times New Roman" w:eastAsia="Times New Roman" w:hAnsi="Times New Roman" w:cs="Times New Roman"/>
                  <w:color w:val="000000"/>
                  <w:sz w:val="16"/>
                  <w:szCs w:val="16"/>
                  <w:rPrChange w:id="2476"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483A3BE2" w14:textId="77777777" w:rsidR="00256DD7" w:rsidRPr="002A3B59" w:rsidRDefault="00256DD7" w:rsidP="00B5391D">
            <w:pPr>
              <w:jc w:val="center"/>
              <w:rPr>
                <w:ins w:id="2477" w:author="Brant McNeece" w:date="2021-09-07T19:41:00Z"/>
                <w:rFonts w:ascii="Times New Roman" w:eastAsia="Times New Roman" w:hAnsi="Times New Roman" w:cs="Times New Roman"/>
                <w:color w:val="000000"/>
                <w:sz w:val="16"/>
                <w:szCs w:val="16"/>
                <w:rPrChange w:id="2478" w:author="Brant McNeece" w:date="2021-09-07T19:52:00Z">
                  <w:rPr>
                    <w:ins w:id="2479" w:author="Brant McNeece" w:date="2021-09-07T19:41:00Z"/>
                    <w:rFonts w:ascii="Calibri" w:eastAsia="Times New Roman" w:hAnsi="Calibri" w:cs="Calibri"/>
                    <w:color w:val="000000"/>
                    <w:sz w:val="16"/>
                    <w:szCs w:val="16"/>
                  </w:rPr>
                </w:rPrChange>
              </w:rPr>
            </w:pPr>
            <w:ins w:id="2480" w:author="Brant McNeece" w:date="2021-09-07T19:41:00Z">
              <w:r w:rsidRPr="002A3B59">
                <w:rPr>
                  <w:rFonts w:ascii="Times New Roman" w:eastAsia="Times New Roman" w:hAnsi="Times New Roman" w:cs="Times New Roman"/>
                  <w:color w:val="000000"/>
                  <w:sz w:val="16"/>
                  <w:szCs w:val="16"/>
                  <w:rPrChange w:id="2481" w:author="Brant McNeece" w:date="2021-09-07T19:52:00Z">
                    <w:rPr>
                      <w:rFonts w:ascii="Calibri" w:eastAsia="Times New Roman" w:hAnsi="Calibri" w:cs="Calibri"/>
                      <w:color w:val="000000"/>
                      <w:sz w:val="16"/>
                      <w:szCs w:val="16"/>
                    </w:rPr>
                  </w:rPrChange>
                </w:rPr>
                <w:t>22.5748</w:t>
              </w:r>
            </w:ins>
          </w:p>
        </w:tc>
        <w:tc>
          <w:tcPr>
            <w:tcW w:w="0" w:type="auto"/>
            <w:tcBorders>
              <w:top w:val="nil"/>
              <w:left w:val="nil"/>
              <w:bottom w:val="nil"/>
              <w:right w:val="nil"/>
            </w:tcBorders>
            <w:shd w:val="clear" w:color="auto" w:fill="auto"/>
            <w:noWrap/>
            <w:vAlign w:val="bottom"/>
            <w:hideMark/>
          </w:tcPr>
          <w:p w14:paraId="7D181A0D" w14:textId="77777777" w:rsidR="00256DD7" w:rsidRPr="002A3B59" w:rsidRDefault="00256DD7" w:rsidP="00B5391D">
            <w:pPr>
              <w:jc w:val="center"/>
              <w:rPr>
                <w:ins w:id="2482" w:author="Brant McNeece" w:date="2021-09-07T19:41:00Z"/>
                <w:rFonts w:ascii="Times New Roman" w:eastAsia="Times New Roman" w:hAnsi="Times New Roman" w:cs="Times New Roman"/>
                <w:color w:val="000000"/>
                <w:sz w:val="16"/>
                <w:szCs w:val="16"/>
                <w:rPrChange w:id="2483" w:author="Brant McNeece" w:date="2021-09-07T19:52:00Z">
                  <w:rPr>
                    <w:ins w:id="2484" w:author="Brant McNeece" w:date="2021-09-07T19:41:00Z"/>
                    <w:rFonts w:ascii="Calibri" w:eastAsia="Times New Roman" w:hAnsi="Calibri" w:cs="Calibri"/>
                    <w:color w:val="000000"/>
                    <w:sz w:val="16"/>
                    <w:szCs w:val="16"/>
                  </w:rPr>
                </w:rPrChange>
              </w:rPr>
            </w:pPr>
            <w:ins w:id="2485" w:author="Brant McNeece" w:date="2021-09-07T19:41:00Z">
              <w:r w:rsidRPr="002A3B59">
                <w:rPr>
                  <w:rFonts w:ascii="Times New Roman" w:eastAsia="Times New Roman" w:hAnsi="Times New Roman" w:cs="Times New Roman"/>
                  <w:color w:val="000000"/>
                  <w:sz w:val="16"/>
                  <w:szCs w:val="16"/>
                  <w:rPrChange w:id="2486" w:author="Brant McNeece" w:date="2021-09-07T19:52:00Z">
                    <w:rPr>
                      <w:rFonts w:ascii="Calibri" w:eastAsia="Times New Roman" w:hAnsi="Calibri" w:cs="Calibri"/>
                      <w:color w:val="000000"/>
                      <w:sz w:val="16"/>
                      <w:szCs w:val="16"/>
                    </w:rPr>
                  </w:rPrChange>
                </w:rPr>
                <w:t>1.176</w:t>
              </w:r>
            </w:ins>
          </w:p>
        </w:tc>
        <w:tc>
          <w:tcPr>
            <w:tcW w:w="0" w:type="auto"/>
            <w:tcBorders>
              <w:top w:val="nil"/>
              <w:left w:val="nil"/>
              <w:bottom w:val="nil"/>
              <w:right w:val="nil"/>
            </w:tcBorders>
            <w:shd w:val="clear" w:color="auto" w:fill="auto"/>
            <w:noWrap/>
            <w:vAlign w:val="bottom"/>
            <w:hideMark/>
          </w:tcPr>
          <w:p w14:paraId="20AC5378" w14:textId="77777777" w:rsidR="00256DD7" w:rsidRPr="002A3B59" w:rsidRDefault="00256DD7" w:rsidP="00B5391D">
            <w:pPr>
              <w:jc w:val="center"/>
              <w:rPr>
                <w:ins w:id="2487" w:author="Brant McNeece" w:date="2021-09-07T19:41:00Z"/>
                <w:rFonts w:ascii="Times New Roman" w:eastAsia="Times New Roman" w:hAnsi="Times New Roman" w:cs="Times New Roman"/>
                <w:color w:val="000000"/>
                <w:sz w:val="16"/>
                <w:szCs w:val="16"/>
                <w:rPrChange w:id="2488" w:author="Brant McNeece" w:date="2021-09-07T19:52:00Z">
                  <w:rPr>
                    <w:ins w:id="2489" w:author="Brant McNeece" w:date="2021-09-07T19:41:00Z"/>
                    <w:rFonts w:ascii="Calibri" w:eastAsia="Times New Roman" w:hAnsi="Calibri" w:cs="Calibri"/>
                    <w:color w:val="000000"/>
                    <w:sz w:val="16"/>
                    <w:szCs w:val="16"/>
                  </w:rPr>
                </w:rPrChange>
              </w:rPr>
            </w:pPr>
            <w:ins w:id="2490" w:author="Brant McNeece" w:date="2021-09-07T19:41:00Z">
              <w:r w:rsidRPr="002A3B59">
                <w:rPr>
                  <w:rFonts w:ascii="Times New Roman" w:eastAsia="Times New Roman" w:hAnsi="Times New Roman" w:cs="Times New Roman"/>
                  <w:color w:val="000000"/>
                  <w:sz w:val="16"/>
                  <w:szCs w:val="16"/>
                  <w:rPrChange w:id="2491" w:author="Brant McNeece" w:date="2021-09-07T19:52:00Z">
                    <w:rPr>
                      <w:rFonts w:ascii="Calibri" w:eastAsia="Times New Roman" w:hAnsi="Calibri" w:cs="Calibri"/>
                      <w:color w:val="000000"/>
                      <w:sz w:val="16"/>
                      <w:szCs w:val="16"/>
                    </w:rPr>
                  </w:rPrChange>
                </w:rPr>
                <w:t>35.3019</w:t>
              </w:r>
            </w:ins>
          </w:p>
        </w:tc>
        <w:tc>
          <w:tcPr>
            <w:tcW w:w="0" w:type="auto"/>
            <w:tcBorders>
              <w:top w:val="nil"/>
              <w:left w:val="nil"/>
              <w:bottom w:val="nil"/>
              <w:right w:val="nil"/>
            </w:tcBorders>
            <w:shd w:val="clear" w:color="auto" w:fill="auto"/>
            <w:noWrap/>
            <w:vAlign w:val="bottom"/>
            <w:hideMark/>
          </w:tcPr>
          <w:p w14:paraId="0E0AE80E" w14:textId="77777777" w:rsidR="00256DD7" w:rsidRPr="002A3B59" w:rsidRDefault="00256DD7" w:rsidP="00B5391D">
            <w:pPr>
              <w:jc w:val="center"/>
              <w:rPr>
                <w:ins w:id="2492" w:author="Brant McNeece" w:date="2021-09-07T19:41:00Z"/>
                <w:rFonts w:ascii="Times New Roman" w:eastAsia="Times New Roman" w:hAnsi="Times New Roman" w:cs="Times New Roman"/>
                <w:color w:val="000000"/>
                <w:sz w:val="16"/>
                <w:szCs w:val="16"/>
                <w:rPrChange w:id="2493" w:author="Brant McNeece" w:date="2021-09-07T19:52:00Z">
                  <w:rPr>
                    <w:ins w:id="2494" w:author="Brant McNeece" w:date="2021-09-07T19:41:00Z"/>
                    <w:rFonts w:ascii="Calibri" w:eastAsia="Times New Roman" w:hAnsi="Calibri" w:cs="Calibri"/>
                    <w:color w:val="000000"/>
                    <w:sz w:val="16"/>
                    <w:szCs w:val="16"/>
                  </w:rPr>
                </w:rPrChange>
              </w:rPr>
            </w:pPr>
            <w:ins w:id="2495" w:author="Brant McNeece" w:date="2021-09-07T19:41:00Z">
              <w:r w:rsidRPr="002A3B59">
                <w:rPr>
                  <w:rFonts w:ascii="Times New Roman" w:eastAsia="Times New Roman" w:hAnsi="Times New Roman" w:cs="Times New Roman"/>
                  <w:color w:val="000000"/>
                  <w:sz w:val="16"/>
                  <w:szCs w:val="16"/>
                  <w:rPrChange w:id="2496" w:author="Brant McNeece" w:date="2021-09-07T19:52:00Z">
                    <w:rPr>
                      <w:rFonts w:ascii="Calibri" w:eastAsia="Times New Roman" w:hAnsi="Calibri" w:cs="Calibri"/>
                      <w:color w:val="000000"/>
                      <w:sz w:val="16"/>
                      <w:szCs w:val="16"/>
                    </w:rPr>
                  </w:rPrChange>
                </w:rPr>
                <w:t>Combined</w:t>
              </w:r>
            </w:ins>
          </w:p>
        </w:tc>
        <w:tc>
          <w:tcPr>
            <w:tcW w:w="0" w:type="auto"/>
            <w:tcBorders>
              <w:top w:val="nil"/>
              <w:left w:val="nil"/>
              <w:bottom w:val="nil"/>
              <w:right w:val="nil"/>
            </w:tcBorders>
            <w:shd w:val="clear" w:color="auto" w:fill="auto"/>
            <w:noWrap/>
            <w:vAlign w:val="bottom"/>
            <w:hideMark/>
          </w:tcPr>
          <w:p w14:paraId="5375232C" w14:textId="77777777" w:rsidR="00256DD7" w:rsidRPr="002A3B59" w:rsidRDefault="00256DD7" w:rsidP="00B5391D">
            <w:pPr>
              <w:jc w:val="center"/>
              <w:rPr>
                <w:ins w:id="2497" w:author="Brant McNeece" w:date="2021-09-07T19:41:00Z"/>
                <w:rFonts w:ascii="Times New Roman" w:eastAsia="Times New Roman" w:hAnsi="Times New Roman" w:cs="Times New Roman"/>
                <w:color w:val="000000"/>
                <w:sz w:val="16"/>
                <w:szCs w:val="16"/>
                <w:rPrChange w:id="2498" w:author="Brant McNeece" w:date="2021-09-07T19:52:00Z">
                  <w:rPr>
                    <w:ins w:id="2499" w:author="Brant McNeece" w:date="2021-09-07T19:41:00Z"/>
                    <w:rFonts w:ascii="Calibri" w:eastAsia="Times New Roman" w:hAnsi="Calibri" w:cs="Calibri"/>
                    <w:color w:val="000000"/>
                    <w:sz w:val="16"/>
                    <w:szCs w:val="16"/>
                  </w:rPr>
                </w:rPrChange>
              </w:rPr>
            </w:pPr>
            <w:ins w:id="2500" w:author="Brant McNeece" w:date="2021-09-07T19:41:00Z">
              <w:r w:rsidRPr="002A3B59">
                <w:rPr>
                  <w:rFonts w:ascii="Times New Roman" w:eastAsia="Times New Roman" w:hAnsi="Times New Roman" w:cs="Times New Roman"/>
                  <w:color w:val="000000"/>
                  <w:sz w:val="16"/>
                  <w:szCs w:val="16"/>
                  <w:rPrChange w:id="2501" w:author="Brant McNeece" w:date="2021-09-07T19:52:00Z">
                    <w:rPr>
                      <w:rFonts w:ascii="Calibri" w:eastAsia="Times New Roman" w:hAnsi="Calibri" w:cs="Calibri"/>
                      <w:color w:val="000000"/>
                      <w:sz w:val="16"/>
                      <w:szCs w:val="16"/>
                    </w:rPr>
                  </w:rPrChange>
                </w:rPr>
                <w:t>33</w:t>
              </w:r>
            </w:ins>
          </w:p>
        </w:tc>
      </w:tr>
      <w:tr w:rsidR="00256DD7" w:rsidRPr="002A3B59" w14:paraId="034B4447" w14:textId="77777777" w:rsidTr="00B5391D">
        <w:trPr>
          <w:trHeight w:val="288"/>
          <w:ins w:id="2502" w:author="Brant McNeece" w:date="2021-09-07T19:41:00Z"/>
        </w:trPr>
        <w:tc>
          <w:tcPr>
            <w:tcW w:w="0" w:type="auto"/>
            <w:tcBorders>
              <w:top w:val="nil"/>
              <w:left w:val="nil"/>
              <w:bottom w:val="nil"/>
              <w:right w:val="nil"/>
            </w:tcBorders>
            <w:shd w:val="clear" w:color="auto" w:fill="auto"/>
            <w:noWrap/>
            <w:vAlign w:val="bottom"/>
            <w:hideMark/>
          </w:tcPr>
          <w:p w14:paraId="7402AA9D" w14:textId="77777777" w:rsidR="00256DD7" w:rsidRPr="002A3B59" w:rsidRDefault="00256DD7" w:rsidP="00B5391D">
            <w:pPr>
              <w:jc w:val="center"/>
              <w:rPr>
                <w:ins w:id="2503" w:author="Brant McNeece" w:date="2021-09-07T19:41:00Z"/>
                <w:rFonts w:ascii="Times New Roman" w:eastAsia="Times New Roman" w:hAnsi="Times New Roman" w:cs="Times New Roman"/>
                <w:color w:val="000000"/>
                <w:sz w:val="16"/>
                <w:szCs w:val="16"/>
                <w:rPrChange w:id="2504" w:author="Brant McNeece" w:date="2021-09-07T19:52:00Z">
                  <w:rPr>
                    <w:ins w:id="2505" w:author="Brant McNeece" w:date="2021-09-07T19:41:00Z"/>
                    <w:rFonts w:ascii="Calibri" w:eastAsia="Times New Roman" w:hAnsi="Calibri" w:cs="Calibri"/>
                    <w:color w:val="000000"/>
                    <w:sz w:val="16"/>
                    <w:szCs w:val="16"/>
                  </w:rPr>
                </w:rPrChange>
              </w:rPr>
            </w:pPr>
          </w:p>
        </w:tc>
        <w:tc>
          <w:tcPr>
            <w:tcW w:w="0" w:type="auto"/>
            <w:tcBorders>
              <w:top w:val="nil"/>
              <w:left w:val="nil"/>
              <w:bottom w:val="nil"/>
              <w:right w:val="nil"/>
            </w:tcBorders>
            <w:shd w:val="clear" w:color="auto" w:fill="auto"/>
            <w:noWrap/>
            <w:vAlign w:val="bottom"/>
            <w:hideMark/>
          </w:tcPr>
          <w:p w14:paraId="255839F4" w14:textId="77777777" w:rsidR="00256DD7" w:rsidRPr="002A3B59" w:rsidRDefault="00256DD7" w:rsidP="00B5391D">
            <w:pPr>
              <w:jc w:val="center"/>
              <w:rPr>
                <w:ins w:id="2506"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4B4154A" w14:textId="77777777" w:rsidR="00256DD7" w:rsidRPr="002A3B59" w:rsidRDefault="00256DD7" w:rsidP="00B5391D">
            <w:pPr>
              <w:jc w:val="center"/>
              <w:rPr>
                <w:ins w:id="2507" w:author="Brant McNeece" w:date="2021-09-07T19:41:00Z"/>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BA194F2" w14:textId="77777777" w:rsidR="00256DD7" w:rsidRPr="002A3B59" w:rsidRDefault="00256DD7" w:rsidP="00B5391D">
            <w:pPr>
              <w:jc w:val="center"/>
              <w:rPr>
                <w:ins w:id="2508" w:author="Brant McNeece" w:date="2021-09-07T19:41:00Z"/>
                <w:rFonts w:ascii="Times New Roman" w:eastAsia="Times New Roman" w:hAnsi="Times New Roman" w:cs="Times New Roman"/>
                <w:color w:val="000000"/>
                <w:sz w:val="16"/>
                <w:szCs w:val="16"/>
                <w:rPrChange w:id="2509" w:author="Brant McNeece" w:date="2021-09-07T19:52:00Z">
                  <w:rPr>
                    <w:ins w:id="2510" w:author="Brant McNeece" w:date="2021-09-07T19:41:00Z"/>
                    <w:rFonts w:ascii="Calibri" w:eastAsia="Times New Roman" w:hAnsi="Calibri" w:cs="Calibri"/>
                    <w:color w:val="000000"/>
                    <w:sz w:val="16"/>
                    <w:szCs w:val="16"/>
                  </w:rPr>
                </w:rPrChange>
              </w:rPr>
            </w:pPr>
            <w:ins w:id="2511" w:author="Brant McNeece" w:date="2021-09-07T19:41:00Z">
              <w:r w:rsidRPr="002A3B59">
                <w:rPr>
                  <w:rFonts w:ascii="Times New Roman" w:eastAsia="Times New Roman" w:hAnsi="Times New Roman" w:cs="Times New Roman"/>
                  <w:color w:val="000000"/>
                  <w:sz w:val="16"/>
                  <w:szCs w:val="16"/>
                  <w:rPrChange w:id="2512"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nil"/>
              <w:right w:val="nil"/>
            </w:tcBorders>
            <w:shd w:val="clear" w:color="auto" w:fill="auto"/>
            <w:noWrap/>
            <w:vAlign w:val="bottom"/>
            <w:hideMark/>
          </w:tcPr>
          <w:p w14:paraId="10DBD252" w14:textId="77777777" w:rsidR="00256DD7" w:rsidRPr="002A3B59" w:rsidRDefault="00256DD7" w:rsidP="00B5391D">
            <w:pPr>
              <w:jc w:val="center"/>
              <w:rPr>
                <w:ins w:id="2513" w:author="Brant McNeece" w:date="2021-09-07T19:41:00Z"/>
                <w:rFonts w:ascii="Times New Roman" w:eastAsia="Times New Roman" w:hAnsi="Times New Roman" w:cs="Times New Roman"/>
                <w:color w:val="000000"/>
                <w:sz w:val="16"/>
                <w:szCs w:val="16"/>
                <w:rPrChange w:id="2514" w:author="Brant McNeece" w:date="2021-09-07T19:52:00Z">
                  <w:rPr>
                    <w:ins w:id="2515" w:author="Brant McNeece" w:date="2021-09-07T19:41:00Z"/>
                    <w:rFonts w:ascii="Calibri" w:eastAsia="Times New Roman" w:hAnsi="Calibri" w:cs="Calibri"/>
                    <w:color w:val="000000"/>
                    <w:sz w:val="16"/>
                    <w:szCs w:val="16"/>
                  </w:rPr>
                </w:rPrChange>
              </w:rPr>
            </w:pPr>
            <w:ins w:id="2516" w:author="Brant McNeece" w:date="2021-09-07T19:41:00Z">
              <w:r w:rsidRPr="002A3B59">
                <w:rPr>
                  <w:rFonts w:ascii="Times New Roman" w:eastAsia="Times New Roman" w:hAnsi="Times New Roman" w:cs="Times New Roman"/>
                  <w:color w:val="000000"/>
                  <w:sz w:val="16"/>
                  <w:szCs w:val="16"/>
                  <w:rPrChange w:id="2517"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nil"/>
              <w:right w:val="nil"/>
            </w:tcBorders>
            <w:shd w:val="clear" w:color="auto" w:fill="auto"/>
            <w:noWrap/>
            <w:vAlign w:val="bottom"/>
            <w:hideMark/>
          </w:tcPr>
          <w:p w14:paraId="5C20556D" w14:textId="77777777" w:rsidR="00256DD7" w:rsidRPr="002A3B59" w:rsidRDefault="00256DD7" w:rsidP="00B5391D">
            <w:pPr>
              <w:jc w:val="center"/>
              <w:rPr>
                <w:ins w:id="2518" w:author="Brant McNeece" w:date="2021-09-07T19:41:00Z"/>
                <w:rFonts w:ascii="Times New Roman" w:eastAsia="Times New Roman" w:hAnsi="Times New Roman" w:cs="Times New Roman"/>
                <w:color w:val="000000"/>
                <w:sz w:val="16"/>
                <w:szCs w:val="16"/>
                <w:rPrChange w:id="2519" w:author="Brant McNeece" w:date="2021-09-07T19:52:00Z">
                  <w:rPr>
                    <w:ins w:id="2520" w:author="Brant McNeece" w:date="2021-09-07T19:41:00Z"/>
                    <w:rFonts w:ascii="Calibri" w:eastAsia="Times New Roman" w:hAnsi="Calibri" w:cs="Calibri"/>
                    <w:color w:val="000000"/>
                    <w:sz w:val="16"/>
                    <w:szCs w:val="16"/>
                  </w:rPr>
                </w:rPrChange>
              </w:rPr>
            </w:pPr>
            <w:ins w:id="2521" w:author="Brant McNeece" w:date="2021-09-07T19:41:00Z">
              <w:r w:rsidRPr="002A3B59">
                <w:rPr>
                  <w:rFonts w:ascii="Times New Roman" w:eastAsia="Times New Roman" w:hAnsi="Times New Roman" w:cs="Times New Roman"/>
                  <w:color w:val="000000"/>
                  <w:sz w:val="16"/>
                  <w:szCs w:val="16"/>
                  <w:rPrChange w:id="2522" w:author="Brant McNeece" w:date="2021-09-07T19:52:00Z">
                    <w:rPr>
                      <w:rFonts w:ascii="Calibri" w:eastAsia="Times New Roman" w:hAnsi="Calibri" w:cs="Calibri"/>
                      <w:color w:val="000000"/>
                      <w:sz w:val="16"/>
                      <w:szCs w:val="16"/>
                    </w:rPr>
                  </w:rPrChange>
                </w:rPr>
                <w:t>16.241</w:t>
              </w:r>
            </w:ins>
          </w:p>
        </w:tc>
        <w:tc>
          <w:tcPr>
            <w:tcW w:w="0" w:type="auto"/>
            <w:tcBorders>
              <w:top w:val="nil"/>
              <w:left w:val="nil"/>
              <w:bottom w:val="nil"/>
              <w:right w:val="nil"/>
            </w:tcBorders>
            <w:shd w:val="clear" w:color="auto" w:fill="auto"/>
            <w:noWrap/>
            <w:vAlign w:val="bottom"/>
            <w:hideMark/>
          </w:tcPr>
          <w:p w14:paraId="5F7A14EE" w14:textId="77777777" w:rsidR="00256DD7" w:rsidRPr="002A3B59" w:rsidRDefault="00256DD7" w:rsidP="00B5391D">
            <w:pPr>
              <w:jc w:val="center"/>
              <w:rPr>
                <w:ins w:id="2523" w:author="Brant McNeece" w:date="2021-09-07T19:41:00Z"/>
                <w:rFonts w:ascii="Times New Roman" w:eastAsia="Times New Roman" w:hAnsi="Times New Roman" w:cs="Times New Roman"/>
                <w:color w:val="000000"/>
                <w:sz w:val="16"/>
                <w:szCs w:val="16"/>
                <w:rPrChange w:id="2524" w:author="Brant McNeece" w:date="2021-09-07T19:52:00Z">
                  <w:rPr>
                    <w:ins w:id="2525" w:author="Brant McNeece" w:date="2021-09-07T19:41:00Z"/>
                    <w:rFonts w:ascii="Calibri" w:eastAsia="Times New Roman" w:hAnsi="Calibri" w:cs="Calibri"/>
                    <w:color w:val="000000"/>
                    <w:sz w:val="16"/>
                    <w:szCs w:val="16"/>
                  </w:rPr>
                </w:rPrChange>
              </w:rPr>
            </w:pPr>
            <w:ins w:id="2526" w:author="Brant McNeece" w:date="2021-09-07T19:41:00Z">
              <w:r w:rsidRPr="002A3B59">
                <w:rPr>
                  <w:rFonts w:ascii="Times New Roman" w:eastAsia="Times New Roman" w:hAnsi="Times New Roman" w:cs="Times New Roman"/>
                  <w:color w:val="000000"/>
                  <w:sz w:val="16"/>
                  <w:szCs w:val="16"/>
                  <w:rPrChange w:id="2527" w:author="Brant McNeece" w:date="2021-09-07T19:52:00Z">
                    <w:rPr>
                      <w:rFonts w:ascii="Calibri" w:eastAsia="Times New Roman" w:hAnsi="Calibri" w:cs="Calibri"/>
                      <w:color w:val="000000"/>
                      <w:sz w:val="16"/>
                      <w:szCs w:val="16"/>
                    </w:rPr>
                  </w:rPrChange>
                </w:rPr>
                <w:t>1.3328</w:t>
              </w:r>
            </w:ins>
          </w:p>
        </w:tc>
        <w:tc>
          <w:tcPr>
            <w:tcW w:w="0" w:type="auto"/>
            <w:tcBorders>
              <w:top w:val="nil"/>
              <w:left w:val="nil"/>
              <w:bottom w:val="nil"/>
              <w:right w:val="nil"/>
            </w:tcBorders>
            <w:shd w:val="clear" w:color="auto" w:fill="auto"/>
            <w:noWrap/>
            <w:vAlign w:val="bottom"/>
            <w:hideMark/>
          </w:tcPr>
          <w:p w14:paraId="6981E299" w14:textId="77777777" w:rsidR="00256DD7" w:rsidRPr="002A3B59" w:rsidRDefault="00256DD7" w:rsidP="00B5391D">
            <w:pPr>
              <w:jc w:val="center"/>
              <w:rPr>
                <w:ins w:id="2528" w:author="Brant McNeece" w:date="2021-09-07T19:41:00Z"/>
                <w:rFonts w:ascii="Times New Roman" w:eastAsia="Times New Roman" w:hAnsi="Times New Roman" w:cs="Times New Roman"/>
                <w:color w:val="000000"/>
                <w:sz w:val="16"/>
                <w:szCs w:val="16"/>
                <w:rPrChange w:id="2529" w:author="Brant McNeece" w:date="2021-09-07T19:52:00Z">
                  <w:rPr>
                    <w:ins w:id="2530" w:author="Brant McNeece" w:date="2021-09-07T19:41:00Z"/>
                    <w:rFonts w:ascii="Calibri" w:eastAsia="Times New Roman" w:hAnsi="Calibri" w:cs="Calibri"/>
                    <w:color w:val="000000"/>
                    <w:sz w:val="16"/>
                    <w:szCs w:val="16"/>
                  </w:rPr>
                </w:rPrChange>
              </w:rPr>
            </w:pPr>
            <w:ins w:id="2531" w:author="Brant McNeece" w:date="2021-09-07T19:41:00Z">
              <w:r w:rsidRPr="002A3B59">
                <w:rPr>
                  <w:rFonts w:ascii="Times New Roman" w:eastAsia="Times New Roman" w:hAnsi="Times New Roman" w:cs="Times New Roman"/>
                  <w:color w:val="000000"/>
                  <w:sz w:val="16"/>
                  <w:szCs w:val="16"/>
                  <w:rPrChange w:id="2532" w:author="Brant McNeece" w:date="2021-09-07T19:52:00Z">
                    <w:rPr>
                      <w:rFonts w:ascii="Calibri" w:eastAsia="Times New Roman" w:hAnsi="Calibri" w:cs="Calibri"/>
                      <w:color w:val="000000"/>
                      <w:sz w:val="16"/>
                      <w:szCs w:val="16"/>
                    </w:rPr>
                  </w:rPrChange>
                </w:rPr>
                <w:t>31.375</w:t>
              </w:r>
            </w:ins>
          </w:p>
        </w:tc>
        <w:tc>
          <w:tcPr>
            <w:tcW w:w="0" w:type="auto"/>
            <w:tcBorders>
              <w:top w:val="nil"/>
              <w:left w:val="nil"/>
              <w:bottom w:val="nil"/>
              <w:right w:val="nil"/>
            </w:tcBorders>
            <w:shd w:val="clear" w:color="auto" w:fill="auto"/>
            <w:noWrap/>
            <w:vAlign w:val="bottom"/>
            <w:hideMark/>
          </w:tcPr>
          <w:p w14:paraId="36DEF641" w14:textId="77777777" w:rsidR="00256DD7" w:rsidRPr="002A3B59" w:rsidRDefault="00256DD7" w:rsidP="00B5391D">
            <w:pPr>
              <w:jc w:val="center"/>
              <w:rPr>
                <w:ins w:id="2533" w:author="Brant McNeece" w:date="2021-09-07T19:41:00Z"/>
                <w:rFonts w:ascii="Times New Roman" w:eastAsia="Times New Roman" w:hAnsi="Times New Roman" w:cs="Times New Roman"/>
                <w:color w:val="000000"/>
                <w:sz w:val="16"/>
                <w:szCs w:val="16"/>
                <w:rPrChange w:id="2534" w:author="Brant McNeece" w:date="2021-09-07T19:52:00Z">
                  <w:rPr>
                    <w:ins w:id="2535" w:author="Brant McNeece" w:date="2021-09-07T19:41:00Z"/>
                    <w:rFonts w:ascii="Calibri" w:eastAsia="Times New Roman" w:hAnsi="Calibri" w:cs="Calibri"/>
                    <w:color w:val="000000"/>
                    <w:sz w:val="16"/>
                    <w:szCs w:val="16"/>
                  </w:rPr>
                </w:rPrChange>
              </w:rPr>
            </w:pPr>
            <w:ins w:id="2536" w:author="Brant McNeece" w:date="2021-09-07T19:41:00Z">
              <w:r w:rsidRPr="002A3B59">
                <w:rPr>
                  <w:rFonts w:ascii="Times New Roman" w:eastAsia="Times New Roman" w:hAnsi="Times New Roman" w:cs="Times New Roman"/>
                  <w:color w:val="000000"/>
                  <w:sz w:val="16"/>
                  <w:szCs w:val="16"/>
                  <w:rPrChange w:id="2537" w:author="Brant McNeece" w:date="2021-09-07T19:52:00Z">
                    <w:rPr>
                      <w:rFonts w:ascii="Calibri" w:eastAsia="Times New Roman" w:hAnsi="Calibri" w:cs="Calibri"/>
                      <w:color w:val="000000"/>
                      <w:sz w:val="16"/>
                      <w:szCs w:val="16"/>
                    </w:rPr>
                  </w:rPrChange>
                </w:rPr>
                <w:t>OH18</w:t>
              </w:r>
            </w:ins>
          </w:p>
        </w:tc>
        <w:tc>
          <w:tcPr>
            <w:tcW w:w="0" w:type="auto"/>
            <w:tcBorders>
              <w:top w:val="nil"/>
              <w:left w:val="nil"/>
              <w:bottom w:val="nil"/>
              <w:right w:val="nil"/>
            </w:tcBorders>
            <w:shd w:val="clear" w:color="auto" w:fill="auto"/>
            <w:noWrap/>
            <w:vAlign w:val="bottom"/>
            <w:hideMark/>
          </w:tcPr>
          <w:p w14:paraId="2299D9F5" w14:textId="77777777" w:rsidR="00256DD7" w:rsidRPr="002A3B59" w:rsidRDefault="00256DD7" w:rsidP="00B5391D">
            <w:pPr>
              <w:jc w:val="center"/>
              <w:rPr>
                <w:ins w:id="2538" w:author="Brant McNeece" w:date="2021-09-07T19:41:00Z"/>
                <w:rFonts w:ascii="Times New Roman" w:eastAsia="Times New Roman" w:hAnsi="Times New Roman" w:cs="Times New Roman"/>
                <w:color w:val="000000"/>
                <w:sz w:val="16"/>
                <w:szCs w:val="16"/>
                <w:rPrChange w:id="2539" w:author="Brant McNeece" w:date="2021-09-07T19:52:00Z">
                  <w:rPr>
                    <w:ins w:id="2540" w:author="Brant McNeece" w:date="2021-09-07T19:41:00Z"/>
                    <w:rFonts w:ascii="Calibri" w:eastAsia="Times New Roman" w:hAnsi="Calibri" w:cs="Calibri"/>
                    <w:color w:val="000000"/>
                    <w:sz w:val="16"/>
                    <w:szCs w:val="16"/>
                  </w:rPr>
                </w:rPrChange>
              </w:rPr>
            </w:pPr>
            <w:ins w:id="2541" w:author="Brant McNeece" w:date="2021-09-07T19:41:00Z">
              <w:r w:rsidRPr="002A3B59">
                <w:rPr>
                  <w:rFonts w:ascii="Times New Roman" w:eastAsia="Times New Roman" w:hAnsi="Times New Roman" w:cs="Times New Roman"/>
                  <w:color w:val="000000"/>
                  <w:sz w:val="16"/>
                  <w:szCs w:val="16"/>
                  <w:rPrChange w:id="2542" w:author="Brant McNeece" w:date="2021-09-07T19:52:00Z">
                    <w:rPr>
                      <w:rFonts w:ascii="Calibri" w:eastAsia="Times New Roman" w:hAnsi="Calibri" w:cs="Calibri"/>
                      <w:color w:val="000000"/>
                      <w:sz w:val="16"/>
                      <w:szCs w:val="16"/>
                    </w:rPr>
                  </w:rPrChange>
                </w:rPr>
                <w:t>33</w:t>
              </w:r>
            </w:ins>
          </w:p>
        </w:tc>
      </w:tr>
      <w:tr w:rsidR="00256DD7" w:rsidRPr="002A3B59" w14:paraId="2618062A" w14:textId="77777777" w:rsidTr="00B5391D">
        <w:trPr>
          <w:trHeight w:val="288"/>
          <w:ins w:id="2543" w:author="Brant McNeece" w:date="2021-09-07T19:41:00Z"/>
        </w:trPr>
        <w:tc>
          <w:tcPr>
            <w:tcW w:w="0" w:type="auto"/>
            <w:tcBorders>
              <w:top w:val="nil"/>
              <w:left w:val="nil"/>
              <w:bottom w:val="single" w:sz="4" w:space="0" w:color="auto"/>
              <w:right w:val="nil"/>
            </w:tcBorders>
            <w:shd w:val="clear" w:color="auto" w:fill="auto"/>
            <w:noWrap/>
            <w:vAlign w:val="bottom"/>
            <w:hideMark/>
          </w:tcPr>
          <w:p w14:paraId="79871B13" w14:textId="77777777" w:rsidR="00256DD7" w:rsidRPr="002A3B59" w:rsidRDefault="00256DD7" w:rsidP="00B5391D">
            <w:pPr>
              <w:jc w:val="center"/>
              <w:rPr>
                <w:ins w:id="2544" w:author="Brant McNeece" w:date="2021-09-07T19:41:00Z"/>
                <w:rFonts w:ascii="Times New Roman" w:eastAsia="Times New Roman" w:hAnsi="Times New Roman" w:cs="Times New Roman"/>
                <w:color w:val="000000"/>
                <w:sz w:val="16"/>
                <w:szCs w:val="16"/>
                <w:rPrChange w:id="2545" w:author="Brant McNeece" w:date="2021-09-07T19:52:00Z">
                  <w:rPr>
                    <w:ins w:id="2546" w:author="Brant McNeece" w:date="2021-09-07T19:41:00Z"/>
                    <w:rFonts w:ascii="Calibri" w:eastAsia="Times New Roman" w:hAnsi="Calibri" w:cs="Calibri"/>
                    <w:color w:val="000000"/>
                    <w:sz w:val="16"/>
                    <w:szCs w:val="16"/>
                  </w:rPr>
                </w:rPrChange>
              </w:rPr>
            </w:pPr>
            <w:ins w:id="2547" w:author="Brant McNeece" w:date="2021-09-07T19:41:00Z">
              <w:r w:rsidRPr="002A3B59">
                <w:rPr>
                  <w:rFonts w:ascii="Times New Roman" w:eastAsia="Times New Roman" w:hAnsi="Times New Roman" w:cs="Times New Roman"/>
                  <w:color w:val="000000"/>
                  <w:sz w:val="16"/>
                  <w:szCs w:val="16"/>
                  <w:rPrChange w:id="2548" w:author="Brant McNeece" w:date="2021-09-07T19:52:00Z">
                    <w:rPr>
                      <w:rFonts w:ascii="Calibri" w:eastAsia="Times New Roman" w:hAnsi="Calibri" w:cs="Calibri"/>
                      <w:color w:val="000000"/>
                      <w:sz w:val="16"/>
                      <w:szCs w:val="16"/>
                    </w:rPr>
                  </w:rPrChange>
                </w:rPr>
                <w:t> </w:t>
              </w:r>
            </w:ins>
          </w:p>
        </w:tc>
        <w:tc>
          <w:tcPr>
            <w:tcW w:w="0" w:type="auto"/>
            <w:tcBorders>
              <w:top w:val="nil"/>
              <w:left w:val="nil"/>
              <w:bottom w:val="single" w:sz="4" w:space="0" w:color="auto"/>
              <w:right w:val="nil"/>
            </w:tcBorders>
            <w:shd w:val="clear" w:color="auto" w:fill="auto"/>
            <w:noWrap/>
            <w:vAlign w:val="bottom"/>
            <w:hideMark/>
          </w:tcPr>
          <w:p w14:paraId="4F26AC74" w14:textId="77777777" w:rsidR="00256DD7" w:rsidRPr="002A3B59" w:rsidRDefault="00256DD7" w:rsidP="00B5391D">
            <w:pPr>
              <w:jc w:val="center"/>
              <w:rPr>
                <w:ins w:id="2549" w:author="Brant McNeece" w:date="2021-09-07T19:41:00Z"/>
                <w:rFonts w:ascii="Times New Roman" w:eastAsia="Times New Roman" w:hAnsi="Times New Roman" w:cs="Times New Roman"/>
                <w:sz w:val="16"/>
                <w:szCs w:val="16"/>
              </w:rPr>
            </w:pPr>
            <w:ins w:id="2550" w:author="Brant McNeece" w:date="2021-09-07T19:41:00Z">
              <w:r w:rsidRPr="002A3B59">
                <w:rPr>
                  <w:rFonts w:ascii="Times New Roman" w:eastAsia="Times New Roman" w:hAnsi="Times New Roman" w:cs="Times New Roman"/>
                  <w:color w:val="000000"/>
                  <w:sz w:val="16"/>
                  <w:szCs w:val="16"/>
                  <w:rPrChange w:id="2551" w:author="Brant McNeece" w:date="2021-09-07T19:52:00Z">
                    <w:rPr>
                      <w:rFonts w:ascii="Calibri" w:eastAsia="Times New Roman" w:hAnsi="Calibri" w:cs="Calibri"/>
                      <w:color w:val="000000"/>
                      <w:sz w:val="16"/>
                      <w:szCs w:val="16"/>
                    </w:rPr>
                  </w:rPrChange>
                </w:rPr>
                <w:t> </w:t>
              </w:r>
            </w:ins>
          </w:p>
        </w:tc>
        <w:tc>
          <w:tcPr>
            <w:tcW w:w="0" w:type="auto"/>
            <w:tcBorders>
              <w:top w:val="nil"/>
              <w:left w:val="nil"/>
              <w:bottom w:val="single" w:sz="4" w:space="0" w:color="auto"/>
              <w:right w:val="nil"/>
            </w:tcBorders>
            <w:shd w:val="clear" w:color="auto" w:fill="auto"/>
            <w:noWrap/>
            <w:vAlign w:val="bottom"/>
            <w:hideMark/>
          </w:tcPr>
          <w:p w14:paraId="19B2B4FC" w14:textId="77777777" w:rsidR="00256DD7" w:rsidRPr="002A3B59" w:rsidRDefault="00256DD7" w:rsidP="00B5391D">
            <w:pPr>
              <w:jc w:val="center"/>
              <w:rPr>
                <w:ins w:id="2552" w:author="Brant McNeece" w:date="2021-09-07T19:41:00Z"/>
                <w:rFonts w:ascii="Times New Roman" w:eastAsia="Times New Roman" w:hAnsi="Times New Roman" w:cs="Times New Roman"/>
                <w:sz w:val="16"/>
                <w:szCs w:val="16"/>
              </w:rPr>
            </w:pPr>
            <w:ins w:id="2553" w:author="Brant McNeece" w:date="2021-09-07T19:41:00Z">
              <w:r w:rsidRPr="002A3B59">
                <w:rPr>
                  <w:rFonts w:ascii="Times New Roman" w:eastAsia="Times New Roman" w:hAnsi="Times New Roman" w:cs="Times New Roman"/>
                  <w:color w:val="000000"/>
                  <w:sz w:val="16"/>
                  <w:szCs w:val="16"/>
                  <w:rPrChange w:id="2554" w:author="Brant McNeece" w:date="2021-09-07T19:52:00Z">
                    <w:rPr>
                      <w:rFonts w:ascii="Calibri" w:eastAsia="Times New Roman" w:hAnsi="Calibri" w:cs="Calibri"/>
                      <w:color w:val="000000"/>
                      <w:sz w:val="16"/>
                      <w:szCs w:val="16"/>
                    </w:rPr>
                  </w:rPrChange>
                </w:rPr>
                <w:t> </w:t>
              </w:r>
            </w:ins>
          </w:p>
        </w:tc>
        <w:tc>
          <w:tcPr>
            <w:tcW w:w="0" w:type="auto"/>
            <w:tcBorders>
              <w:top w:val="nil"/>
              <w:left w:val="nil"/>
              <w:bottom w:val="single" w:sz="4" w:space="0" w:color="auto"/>
              <w:right w:val="nil"/>
            </w:tcBorders>
            <w:shd w:val="clear" w:color="auto" w:fill="auto"/>
            <w:noWrap/>
            <w:vAlign w:val="bottom"/>
            <w:hideMark/>
          </w:tcPr>
          <w:p w14:paraId="77D5EF06" w14:textId="77777777" w:rsidR="00256DD7" w:rsidRPr="002A3B59" w:rsidRDefault="00256DD7" w:rsidP="00B5391D">
            <w:pPr>
              <w:jc w:val="center"/>
              <w:rPr>
                <w:ins w:id="2555" w:author="Brant McNeece" w:date="2021-09-07T19:41:00Z"/>
                <w:rFonts w:ascii="Times New Roman" w:eastAsia="Times New Roman" w:hAnsi="Times New Roman" w:cs="Times New Roman"/>
                <w:color w:val="000000"/>
                <w:sz w:val="16"/>
                <w:szCs w:val="16"/>
                <w:rPrChange w:id="2556" w:author="Brant McNeece" w:date="2021-09-07T19:52:00Z">
                  <w:rPr>
                    <w:ins w:id="2557" w:author="Brant McNeece" w:date="2021-09-07T19:41:00Z"/>
                    <w:rFonts w:ascii="Calibri" w:eastAsia="Times New Roman" w:hAnsi="Calibri" w:cs="Calibri"/>
                    <w:color w:val="000000"/>
                    <w:sz w:val="16"/>
                    <w:szCs w:val="16"/>
                  </w:rPr>
                </w:rPrChange>
              </w:rPr>
            </w:pPr>
            <w:ins w:id="2558" w:author="Brant McNeece" w:date="2021-09-07T19:41:00Z">
              <w:r w:rsidRPr="002A3B59">
                <w:rPr>
                  <w:rFonts w:ascii="Times New Roman" w:eastAsia="Times New Roman" w:hAnsi="Times New Roman" w:cs="Times New Roman"/>
                  <w:color w:val="000000"/>
                  <w:sz w:val="16"/>
                  <w:szCs w:val="16"/>
                  <w:rPrChange w:id="2559" w:author="Brant McNeece" w:date="2021-09-07T19:52:00Z">
                    <w:rPr>
                      <w:rFonts w:ascii="Calibri" w:eastAsia="Times New Roman" w:hAnsi="Calibri" w:cs="Calibri"/>
                      <w:color w:val="000000"/>
                      <w:sz w:val="16"/>
                      <w:szCs w:val="16"/>
                    </w:rPr>
                  </w:rPrChange>
                </w:rPr>
                <w:t>29.56 - 30.3</w:t>
              </w:r>
            </w:ins>
          </w:p>
        </w:tc>
        <w:tc>
          <w:tcPr>
            <w:tcW w:w="0" w:type="auto"/>
            <w:tcBorders>
              <w:top w:val="nil"/>
              <w:left w:val="nil"/>
              <w:bottom w:val="single" w:sz="4" w:space="0" w:color="auto"/>
              <w:right w:val="nil"/>
            </w:tcBorders>
            <w:shd w:val="clear" w:color="auto" w:fill="auto"/>
            <w:noWrap/>
            <w:vAlign w:val="bottom"/>
            <w:hideMark/>
          </w:tcPr>
          <w:p w14:paraId="653FC452" w14:textId="77777777" w:rsidR="00256DD7" w:rsidRPr="002A3B59" w:rsidRDefault="00256DD7" w:rsidP="00B5391D">
            <w:pPr>
              <w:jc w:val="center"/>
              <w:rPr>
                <w:ins w:id="2560" w:author="Brant McNeece" w:date="2021-09-07T19:41:00Z"/>
                <w:rFonts w:ascii="Times New Roman" w:eastAsia="Times New Roman" w:hAnsi="Times New Roman" w:cs="Times New Roman"/>
                <w:color w:val="000000"/>
                <w:sz w:val="16"/>
                <w:szCs w:val="16"/>
                <w:rPrChange w:id="2561" w:author="Brant McNeece" w:date="2021-09-07T19:52:00Z">
                  <w:rPr>
                    <w:ins w:id="2562" w:author="Brant McNeece" w:date="2021-09-07T19:41:00Z"/>
                    <w:rFonts w:ascii="Calibri" w:eastAsia="Times New Roman" w:hAnsi="Calibri" w:cs="Calibri"/>
                    <w:color w:val="000000"/>
                    <w:sz w:val="16"/>
                    <w:szCs w:val="16"/>
                  </w:rPr>
                </w:rPrChange>
              </w:rPr>
            </w:pPr>
            <w:ins w:id="2563" w:author="Brant McNeece" w:date="2021-09-07T19:41:00Z">
              <w:r w:rsidRPr="002A3B59">
                <w:rPr>
                  <w:rFonts w:ascii="Times New Roman" w:eastAsia="Times New Roman" w:hAnsi="Times New Roman" w:cs="Times New Roman"/>
                  <w:color w:val="000000"/>
                  <w:sz w:val="16"/>
                  <w:szCs w:val="16"/>
                  <w:rPrChange w:id="2564" w:author="Brant McNeece" w:date="2021-09-07T19:52:00Z">
                    <w:rPr>
                      <w:rFonts w:ascii="Calibri" w:eastAsia="Times New Roman" w:hAnsi="Calibri" w:cs="Calibri"/>
                      <w:color w:val="000000"/>
                      <w:sz w:val="16"/>
                      <w:szCs w:val="16"/>
                    </w:rPr>
                  </w:rPrChange>
                </w:rPr>
                <w:t>Gm20_15908501_A_G-Gm20_29512680_A_G</w:t>
              </w:r>
            </w:ins>
          </w:p>
        </w:tc>
        <w:tc>
          <w:tcPr>
            <w:tcW w:w="0" w:type="auto"/>
            <w:tcBorders>
              <w:top w:val="nil"/>
              <w:left w:val="nil"/>
              <w:bottom w:val="single" w:sz="4" w:space="0" w:color="auto"/>
              <w:right w:val="nil"/>
            </w:tcBorders>
            <w:shd w:val="clear" w:color="auto" w:fill="auto"/>
            <w:noWrap/>
            <w:vAlign w:val="bottom"/>
            <w:hideMark/>
          </w:tcPr>
          <w:p w14:paraId="5A5B6377" w14:textId="77777777" w:rsidR="00256DD7" w:rsidRPr="002A3B59" w:rsidRDefault="00256DD7" w:rsidP="00B5391D">
            <w:pPr>
              <w:jc w:val="center"/>
              <w:rPr>
                <w:ins w:id="2565" w:author="Brant McNeece" w:date="2021-09-07T19:41:00Z"/>
                <w:rFonts w:ascii="Times New Roman" w:eastAsia="Times New Roman" w:hAnsi="Times New Roman" w:cs="Times New Roman"/>
                <w:color w:val="000000"/>
                <w:sz w:val="16"/>
                <w:szCs w:val="16"/>
                <w:rPrChange w:id="2566" w:author="Brant McNeece" w:date="2021-09-07T19:52:00Z">
                  <w:rPr>
                    <w:ins w:id="2567" w:author="Brant McNeece" w:date="2021-09-07T19:41:00Z"/>
                    <w:rFonts w:ascii="Calibri" w:eastAsia="Times New Roman" w:hAnsi="Calibri" w:cs="Calibri"/>
                    <w:color w:val="000000"/>
                    <w:sz w:val="16"/>
                    <w:szCs w:val="16"/>
                  </w:rPr>
                </w:rPrChange>
              </w:rPr>
            </w:pPr>
            <w:ins w:id="2568" w:author="Brant McNeece" w:date="2021-09-07T19:41:00Z">
              <w:r w:rsidRPr="002A3B59">
                <w:rPr>
                  <w:rFonts w:ascii="Times New Roman" w:eastAsia="Times New Roman" w:hAnsi="Times New Roman" w:cs="Times New Roman"/>
                  <w:color w:val="000000"/>
                  <w:sz w:val="16"/>
                  <w:szCs w:val="16"/>
                  <w:rPrChange w:id="2569" w:author="Brant McNeece" w:date="2021-09-07T19:52:00Z">
                    <w:rPr>
                      <w:rFonts w:ascii="Calibri" w:eastAsia="Times New Roman" w:hAnsi="Calibri" w:cs="Calibri"/>
                      <w:color w:val="000000"/>
                      <w:sz w:val="16"/>
                      <w:szCs w:val="16"/>
                    </w:rPr>
                  </w:rPrChange>
                </w:rPr>
                <w:t>15.0147</w:t>
              </w:r>
            </w:ins>
          </w:p>
        </w:tc>
        <w:tc>
          <w:tcPr>
            <w:tcW w:w="0" w:type="auto"/>
            <w:tcBorders>
              <w:top w:val="nil"/>
              <w:left w:val="nil"/>
              <w:bottom w:val="single" w:sz="4" w:space="0" w:color="auto"/>
              <w:right w:val="nil"/>
            </w:tcBorders>
            <w:shd w:val="clear" w:color="auto" w:fill="auto"/>
            <w:noWrap/>
            <w:vAlign w:val="bottom"/>
            <w:hideMark/>
          </w:tcPr>
          <w:p w14:paraId="7F03B8B9" w14:textId="77777777" w:rsidR="00256DD7" w:rsidRPr="002A3B59" w:rsidRDefault="00256DD7" w:rsidP="00B5391D">
            <w:pPr>
              <w:jc w:val="center"/>
              <w:rPr>
                <w:ins w:id="2570" w:author="Brant McNeece" w:date="2021-09-07T19:41:00Z"/>
                <w:rFonts w:ascii="Times New Roman" w:eastAsia="Times New Roman" w:hAnsi="Times New Roman" w:cs="Times New Roman"/>
                <w:color w:val="000000"/>
                <w:sz w:val="16"/>
                <w:szCs w:val="16"/>
                <w:rPrChange w:id="2571" w:author="Brant McNeece" w:date="2021-09-07T19:52:00Z">
                  <w:rPr>
                    <w:ins w:id="2572" w:author="Brant McNeece" w:date="2021-09-07T19:41:00Z"/>
                    <w:rFonts w:ascii="Calibri" w:eastAsia="Times New Roman" w:hAnsi="Calibri" w:cs="Calibri"/>
                    <w:color w:val="000000"/>
                    <w:sz w:val="16"/>
                    <w:szCs w:val="16"/>
                  </w:rPr>
                </w:rPrChange>
              </w:rPr>
            </w:pPr>
            <w:ins w:id="2573" w:author="Brant McNeece" w:date="2021-09-07T19:41:00Z">
              <w:r w:rsidRPr="002A3B59">
                <w:rPr>
                  <w:rFonts w:ascii="Times New Roman" w:eastAsia="Times New Roman" w:hAnsi="Times New Roman" w:cs="Times New Roman"/>
                  <w:color w:val="000000"/>
                  <w:sz w:val="16"/>
                  <w:szCs w:val="16"/>
                  <w:rPrChange w:id="2574" w:author="Brant McNeece" w:date="2021-09-07T19:52:00Z">
                    <w:rPr>
                      <w:rFonts w:ascii="Calibri" w:eastAsia="Times New Roman" w:hAnsi="Calibri" w:cs="Calibri"/>
                      <w:color w:val="000000"/>
                      <w:sz w:val="16"/>
                      <w:szCs w:val="16"/>
                    </w:rPr>
                  </w:rPrChange>
                </w:rPr>
                <w:t>1.3818</w:t>
              </w:r>
            </w:ins>
          </w:p>
        </w:tc>
        <w:tc>
          <w:tcPr>
            <w:tcW w:w="0" w:type="auto"/>
            <w:tcBorders>
              <w:top w:val="nil"/>
              <w:left w:val="nil"/>
              <w:bottom w:val="single" w:sz="4" w:space="0" w:color="auto"/>
              <w:right w:val="nil"/>
            </w:tcBorders>
            <w:shd w:val="clear" w:color="auto" w:fill="auto"/>
            <w:noWrap/>
            <w:vAlign w:val="bottom"/>
            <w:hideMark/>
          </w:tcPr>
          <w:p w14:paraId="4CD29202" w14:textId="77777777" w:rsidR="00256DD7" w:rsidRPr="002A3B59" w:rsidRDefault="00256DD7" w:rsidP="00B5391D">
            <w:pPr>
              <w:jc w:val="center"/>
              <w:rPr>
                <w:ins w:id="2575" w:author="Brant McNeece" w:date="2021-09-07T19:41:00Z"/>
                <w:rFonts w:ascii="Times New Roman" w:eastAsia="Times New Roman" w:hAnsi="Times New Roman" w:cs="Times New Roman"/>
                <w:color w:val="000000"/>
                <w:sz w:val="16"/>
                <w:szCs w:val="16"/>
                <w:rPrChange w:id="2576" w:author="Brant McNeece" w:date="2021-09-07T19:52:00Z">
                  <w:rPr>
                    <w:ins w:id="2577" w:author="Brant McNeece" w:date="2021-09-07T19:41:00Z"/>
                    <w:rFonts w:ascii="Calibri" w:eastAsia="Times New Roman" w:hAnsi="Calibri" w:cs="Calibri"/>
                    <w:color w:val="000000"/>
                    <w:sz w:val="16"/>
                    <w:szCs w:val="16"/>
                  </w:rPr>
                </w:rPrChange>
              </w:rPr>
            </w:pPr>
            <w:ins w:id="2578" w:author="Brant McNeece" w:date="2021-09-07T19:41:00Z">
              <w:r w:rsidRPr="002A3B59">
                <w:rPr>
                  <w:rFonts w:ascii="Times New Roman" w:eastAsia="Times New Roman" w:hAnsi="Times New Roman" w:cs="Times New Roman"/>
                  <w:color w:val="000000"/>
                  <w:sz w:val="16"/>
                  <w:szCs w:val="16"/>
                  <w:rPrChange w:id="2579" w:author="Brant McNeece" w:date="2021-09-07T19:52:00Z">
                    <w:rPr>
                      <w:rFonts w:ascii="Calibri" w:eastAsia="Times New Roman" w:hAnsi="Calibri" w:cs="Calibri"/>
                      <w:color w:val="000000"/>
                      <w:sz w:val="16"/>
                      <w:szCs w:val="16"/>
                    </w:rPr>
                  </w:rPrChange>
                </w:rPr>
                <w:t>27.9296</w:t>
              </w:r>
            </w:ins>
          </w:p>
        </w:tc>
        <w:tc>
          <w:tcPr>
            <w:tcW w:w="0" w:type="auto"/>
            <w:tcBorders>
              <w:top w:val="nil"/>
              <w:left w:val="nil"/>
              <w:bottom w:val="single" w:sz="4" w:space="0" w:color="auto"/>
              <w:right w:val="nil"/>
            </w:tcBorders>
            <w:shd w:val="clear" w:color="auto" w:fill="auto"/>
            <w:noWrap/>
            <w:vAlign w:val="bottom"/>
            <w:hideMark/>
          </w:tcPr>
          <w:p w14:paraId="453839DB" w14:textId="77777777" w:rsidR="00256DD7" w:rsidRPr="002A3B59" w:rsidRDefault="00256DD7" w:rsidP="00B5391D">
            <w:pPr>
              <w:jc w:val="center"/>
              <w:rPr>
                <w:ins w:id="2580" w:author="Brant McNeece" w:date="2021-09-07T19:41:00Z"/>
                <w:rFonts w:ascii="Times New Roman" w:eastAsia="Times New Roman" w:hAnsi="Times New Roman" w:cs="Times New Roman"/>
                <w:color w:val="000000"/>
                <w:sz w:val="16"/>
                <w:szCs w:val="16"/>
                <w:rPrChange w:id="2581" w:author="Brant McNeece" w:date="2021-09-07T19:52:00Z">
                  <w:rPr>
                    <w:ins w:id="2582" w:author="Brant McNeece" w:date="2021-09-07T19:41:00Z"/>
                    <w:rFonts w:ascii="Calibri" w:eastAsia="Times New Roman" w:hAnsi="Calibri" w:cs="Calibri"/>
                    <w:color w:val="000000"/>
                    <w:sz w:val="16"/>
                    <w:szCs w:val="16"/>
                  </w:rPr>
                </w:rPrChange>
              </w:rPr>
            </w:pPr>
            <w:ins w:id="2583" w:author="Brant McNeece" w:date="2021-09-07T19:41:00Z">
              <w:r w:rsidRPr="002A3B59">
                <w:rPr>
                  <w:rFonts w:ascii="Times New Roman" w:eastAsia="Times New Roman" w:hAnsi="Times New Roman" w:cs="Times New Roman"/>
                  <w:color w:val="000000"/>
                  <w:sz w:val="16"/>
                  <w:szCs w:val="16"/>
                  <w:rPrChange w:id="2584" w:author="Brant McNeece" w:date="2021-09-07T19:52:00Z">
                    <w:rPr>
                      <w:rFonts w:ascii="Calibri" w:eastAsia="Times New Roman" w:hAnsi="Calibri" w:cs="Calibri"/>
                      <w:color w:val="000000"/>
                      <w:sz w:val="16"/>
                      <w:szCs w:val="16"/>
                    </w:rPr>
                  </w:rPrChange>
                </w:rPr>
                <w:t>OH17</w:t>
              </w:r>
            </w:ins>
          </w:p>
        </w:tc>
        <w:tc>
          <w:tcPr>
            <w:tcW w:w="0" w:type="auto"/>
            <w:tcBorders>
              <w:top w:val="nil"/>
              <w:left w:val="nil"/>
              <w:bottom w:val="single" w:sz="4" w:space="0" w:color="auto"/>
              <w:right w:val="nil"/>
            </w:tcBorders>
            <w:shd w:val="clear" w:color="auto" w:fill="auto"/>
            <w:noWrap/>
            <w:vAlign w:val="bottom"/>
            <w:hideMark/>
          </w:tcPr>
          <w:p w14:paraId="19106C50" w14:textId="77777777" w:rsidR="00256DD7" w:rsidRPr="002A3B59" w:rsidRDefault="00256DD7" w:rsidP="00B5391D">
            <w:pPr>
              <w:jc w:val="center"/>
              <w:rPr>
                <w:ins w:id="2585" w:author="Brant McNeece" w:date="2021-09-07T19:41:00Z"/>
                <w:rFonts w:ascii="Times New Roman" w:eastAsia="Times New Roman" w:hAnsi="Times New Roman" w:cs="Times New Roman"/>
                <w:color w:val="000000"/>
                <w:sz w:val="16"/>
                <w:szCs w:val="16"/>
                <w:rPrChange w:id="2586" w:author="Brant McNeece" w:date="2021-09-07T19:52:00Z">
                  <w:rPr>
                    <w:ins w:id="2587" w:author="Brant McNeece" w:date="2021-09-07T19:41:00Z"/>
                    <w:rFonts w:ascii="Calibri" w:eastAsia="Times New Roman" w:hAnsi="Calibri" w:cs="Calibri"/>
                    <w:color w:val="000000"/>
                    <w:sz w:val="16"/>
                    <w:szCs w:val="16"/>
                  </w:rPr>
                </w:rPrChange>
              </w:rPr>
            </w:pPr>
            <w:ins w:id="2588" w:author="Brant McNeece" w:date="2021-09-07T19:41:00Z">
              <w:r w:rsidRPr="002A3B59">
                <w:rPr>
                  <w:rFonts w:ascii="Times New Roman" w:eastAsia="Times New Roman" w:hAnsi="Times New Roman" w:cs="Times New Roman"/>
                  <w:color w:val="000000"/>
                  <w:sz w:val="16"/>
                  <w:szCs w:val="16"/>
                  <w:rPrChange w:id="2589" w:author="Brant McNeece" w:date="2021-09-07T19:52:00Z">
                    <w:rPr>
                      <w:rFonts w:ascii="Calibri" w:eastAsia="Times New Roman" w:hAnsi="Calibri" w:cs="Calibri"/>
                      <w:color w:val="000000"/>
                      <w:sz w:val="16"/>
                      <w:szCs w:val="16"/>
                    </w:rPr>
                  </w:rPrChange>
                </w:rPr>
                <w:t>33</w:t>
              </w:r>
            </w:ins>
          </w:p>
        </w:tc>
      </w:tr>
      <w:tr w:rsidR="00256DD7" w:rsidRPr="002A3B59" w14:paraId="0725AFDE" w14:textId="77777777" w:rsidTr="00B5391D">
        <w:trPr>
          <w:trHeight w:val="288"/>
          <w:ins w:id="2590" w:author="Brant McNeece" w:date="2021-09-07T19:41:00Z"/>
        </w:trPr>
        <w:tc>
          <w:tcPr>
            <w:tcW w:w="0" w:type="auto"/>
            <w:tcBorders>
              <w:top w:val="single" w:sz="4" w:space="0" w:color="auto"/>
              <w:left w:val="nil"/>
              <w:right w:val="nil"/>
            </w:tcBorders>
            <w:shd w:val="clear" w:color="auto" w:fill="auto"/>
            <w:noWrap/>
            <w:vAlign w:val="bottom"/>
            <w:hideMark/>
          </w:tcPr>
          <w:p w14:paraId="02B14F94" w14:textId="77777777" w:rsidR="00256DD7" w:rsidRPr="002A3B59" w:rsidRDefault="00256DD7" w:rsidP="00B5391D">
            <w:pPr>
              <w:jc w:val="center"/>
              <w:rPr>
                <w:ins w:id="2591" w:author="Brant McNeece" w:date="2021-09-07T19:41:00Z"/>
                <w:rFonts w:ascii="Times New Roman" w:eastAsia="Times New Roman" w:hAnsi="Times New Roman" w:cs="Times New Roman"/>
                <w:color w:val="000000"/>
                <w:sz w:val="16"/>
                <w:szCs w:val="16"/>
                <w:rPrChange w:id="2592" w:author="Brant McNeece" w:date="2021-09-07T19:52:00Z">
                  <w:rPr>
                    <w:ins w:id="2593"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67469DD5" w14:textId="77777777" w:rsidR="00256DD7" w:rsidRPr="002A3B59" w:rsidRDefault="00256DD7" w:rsidP="00B5391D">
            <w:pPr>
              <w:jc w:val="center"/>
              <w:rPr>
                <w:ins w:id="2594" w:author="Brant McNeece" w:date="2021-09-07T19:41:00Z"/>
                <w:rFonts w:ascii="Times New Roman" w:eastAsia="Times New Roman" w:hAnsi="Times New Roman" w:cs="Times New Roman"/>
                <w:sz w:val="16"/>
                <w:szCs w:val="16"/>
              </w:rPr>
            </w:pPr>
          </w:p>
        </w:tc>
        <w:tc>
          <w:tcPr>
            <w:tcW w:w="0" w:type="auto"/>
            <w:tcBorders>
              <w:top w:val="single" w:sz="4" w:space="0" w:color="auto"/>
              <w:left w:val="nil"/>
              <w:right w:val="nil"/>
            </w:tcBorders>
            <w:shd w:val="clear" w:color="auto" w:fill="auto"/>
            <w:noWrap/>
            <w:vAlign w:val="bottom"/>
            <w:hideMark/>
          </w:tcPr>
          <w:p w14:paraId="1B21CFA5" w14:textId="77777777" w:rsidR="00256DD7" w:rsidRPr="002A3B59" w:rsidRDefault="00256DD7" w:rsidP="00B5391D">
            <w:pPr>
              <w:jc w:val="center"/>
              <w:rPr>
                <w:ins w:id="2595" w:author="Brant McNeece" w:date="2021-09-07T19:41:00Z"/>
                <w:rFonts w:ascii="Times New Roman" w:eastAsia="Times New Roman" w:hAnsi="Times New Roman" w:cs="Times New Roman"/>
                <w:sz w:val="16"/>
                <w:szCs w:val="16"/>
              </w:rPr>
            </w:pPr>
          </w:p>
        </w:tc>
        <w:tc>
          <w:tcPr>
            <w:tcW w:w="0" w:type="auto"/>
            <w:tcBorders>
              <w:top w:val="single" w:sz="4" w:space="0" w:color="auto"/>
              <w:left w:val="nil"/>
              <w:right w:val="nil"/>
            </w:tcBorders>
            <w:shd w:val="clear" w:color="auto" w:fill="auto"/>
            <w:noWrap/>
            <w:vAlign w:val="bottom"/>
            <w:hideMark/>
          </w:tcPr>
          <w:p w14:paraId="7B27C08F" w14:textId="77777777" w:rsidR="00256DD7" w:rsidRPr="002A3B59" w:rsidRDefault="00256DD7" w:rsidP="00B5391D">
            <w:pPr>
              <w:jc w:val="center"/>
              <w:rPr>
                <w:ins w:id="2596" w:author="Brant McNeece" w:date="2021-09-07T19:41:00Z"/>
                <w:rFonts w:ascii="Times New Roman" w:eastAsia="Times New Roman" w:hAnsi="Times New Roman" w:cs="Times New Roman"/>
                <w:color w:val="000000"/>
                <w:sz w:val="16"/>
                <w:szCs w:val="16"/>
                <w:rPrChange w:id="2597" w:author="Brant McNeece" w:date="2021-09-07T19:52:00Z">
                  <w:rPr>
                    <w:ins w:id="2598"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3F132310" w14:textId="77777777" w:rsidR="00256DD7" w:rsidRPr="002A3B59" w:rsidRDefault="00256DD7" w:rsidP="00B5391D">
            <w:pPr>
              <w:jc w:val="center"/>
              <w:rPr>
                <w:ins w:id="2599" w:author="Brant McNeece" w:date="2021-09-07T19:41:00Z"/>
                <w:rFonts w:ascii="Times New Roman" w:eastAsia="Times New Roman" w:hAnsi="Times New Roman" w:cs="Times New Roman"/>
                <w:color w:val="000000"/>
                <w:sz w:val="16"/>
                <w:szCs w:val="16"/>
                <w:rPrChange w:id="2600" w:author="Brant McNeece" w:date="2021-09-07T19:52:00Z">
                  <w:rPr>
                    <w:ins w:id="2601"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5C34F30E" w14:textId="77777777" w:rsidR="00256DD7" w:rsidRPr="002A3B59" w:rsidRDefault="00256DD7" w:rsidP="00B5391D">
            <w:pPr>
              <w:jc w:val="center"/>
              <w:rPr>
                <w:ins w:id="2602" w:author="Brant McNeece" w:date="2021-09-07T19:41:00Z"/>
                <w:rFonts w:ascii="Times New Roman" w:eastAsia="Times New Roman" w:hAnsi="Times New Roman" w:cs="Times New Roman"/>
                <w:color w:val="000000"/>
                <w:sz w:val="16"/>
                <w:szCs w:val="16"/>
                <w:rPrChange w:id="2603" w:author="Brant McNeece" w:date="2021-09-07T19:52:00Z">
                  <w:rPr>
                    <w:ins w:id="2604"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765D3C8B" w14:textId="77777777" w:rsidR="00256DD7" w:rsidRPr="002A3B59" w:rsidRDefault="00256DD7" w:rsidP="00B5391D">
            <w:pPr>
              <w:jc w:val="center"/>
              <w:rPr>
                <w:ins w:id="2605" w:author="Brant McNeece" w:date="2021-09-07T19:41:00Z"/>
                <w:rFonts w:ascii="Times New Roman" w:eastAsia="Times New Roman" w:hAnsi="Times New Roman" w:cs="Times New Roman"/>
                <w:color w:val="000000"/>
                <w:sz w:val="16"/>
                <w:szCs w:val="16"/>
                <w:rPrChange w:id="2606" w:author="Brant McNeece" w:date="2021-09-07T19:52:00Z">
                  <w:rPr>
                    <w:ins w:id="2607"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71E8A63E" w14:textId="77777777" w:rsidR="00256DD7" w:rsidRPr="002A3B59" w:rsidRDefault="00256DD7" w:rsidP="00B5391D">
            <w:pPr>
              <w:jc w:val="center"/>
              <w:rPr>
                <w:ins w:id="2608" w:author="Brant McNeece" w:date="2021-09-07T19:41:00Z"/>
                <w:rFonts w:ascii="Times New Roman" w:eastAsia="Times New Roman" w:hAnsi="Times New Roman" w:cs="Times New Roman"/>
                <w:color w:val="000000"/>
                <w:sz w:val="16"/>
                <w:szCs w:val="16"/>
                <w:rPrChange w:id="2609" w:author="Brant McNeece" w:date="2021-09-07T19:52:00Z">
                  <w:rPr>
                    <w:ins w:id="2610"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053E7B35" w14:textId="77777777" w:rsidR="00256DD7" w:rsidRPr="002A3B59" w:rsidRDefault="00256DD7" w:rsidP="00B5391D">
            <w:pPr>
              <w:jc w:val="center"/>
              <w:rPr>
                <w:ins w:id="2611" w:author="Brant McNeece" w:date="2021-09-07T19:41:00Z"/>
                <w:rFonts w:ascii="Times New Roman" w:eastAsia="Times New Roman" w:hAnsi="Times New Roman" w:cs="Times New Roman"/>
                <w:color w:val="000000"/>
                <w:sz w:val="16"/>
                <w:szCs w:val="16"/>
                <w:rPrChange w:id="2612" w:author="Brant McNeece" w:date="2021-09-07T19:52:00Z">
                  <w:rPr>
                    <w:ins w:id="2613"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hideMark/>
          </w:tcPr>
          <w:p w14:paraId="49095C45" w14:textId="77777777" w:rsidR="00256DD7" w:rsidRPr="002A3B59" w:rsidRDefault="00256DD7" w:rsidP="00B5391D">
            <w:pPr>
              <w:jc w:val="center"/>
              <w:rPr>
                <w:ins w:id="2614" w:author="Brant McNeece" w:date="2021-09-07T19:41:00Z"/>
                <w:rFonts w:ascii="Times New Roman" w:eastAsia="Times New Roman" w:hAnsi="Times New Roman" w:cs="Times New Roman"/>
                <w:color w:val="000000"/>
                <w:sz w:val="16"/>
                <w:szCs w:val="16"/>
                <w:rPrChange w:id="2615" w:author="Brant McNeece" w:date="2021-09-07T19:52:00Z">
                  <w:rPr>
                    <w:ins w:id="2616" w:author="Brant McNeece" w:date="2021-09-07T19:41:00Z"/>
                    <w:rFonts w:ascii="Calibri" w:eastAsia="Times New Roman" w:hAnsi="Calibri" w:cs="Calibri"/>
                    <w:color w:val="000000"/>
                    <w:sz w:val="16"/>
                    <w:szCs w:val="16"/>
                  </w:rPr>
                </w:rPrChange>
              </w:rPr>
            </w:pPr>
          </w:p>
        </w:tc>
      </w:tr>
      <w:tr w:rsidR="00256DD7" w:rsidRPr="002A3B59" w14:paraId="1808B977" w14:textId="77777777" w:rsidTr="00B5391D">
        <w:trPr>
          <w:trHeight w:val="288"/>
          <w:ins w:id="2617" w:author="Brant McNeece" w:date="2021-09-07T19:41:00Z"/>
        </w:trPr>
        <w:tc>
          <w:tcPr>
            <w:tcW w:w="0" w:type="auto"/>
            <w:tcBorders>
              <w:top w:val="single" w:sz="4" w:space="0" w:color="auto"/>
              <w:left w:val="nil"/>
              <w:right w:val="nil"/>
            </w:tcBorders>
            <w:shd w:val="clear" w:color="auto" w:fill="auto"/>
            <w:noWrap/>
            <w:vAlign w:val="bottom"/>
          </w:tcPr>
          <w:p w14:paraId="4BD8813C" w14:textId="77777777" w:rsidR="00256DD7" w:rsidRPr="002A3B59" w:rsidRDefault="00256DD7" w:rsidP="00B5391D">
            <w:pPr>
              <w:jc w:val="center"/>
              <w:rPr>
                <w:ins w:id="2618" w:author="Brant McNeece" w:date="2021-09-07T19:41:00Z"/>
                <w:rFonts w:ascii="Times New Roman" w:eastAsia="Times New Roman" w:hAnsi="Times New Roman" w:cs="Times New Roman"/>
                <w:color w:val="000000"/>
                <w:sz w:val="16"/>
                <w:szCs w:val="16"/>
                <w:rPrChange w:id="2619" w:author="Brant McNeece" w:date="2021-09-07T19:52:00Z">
                  <w:rPr>
                    <w:ins w:id="2620"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4BE2AD5E" w14:textId="77777777" w:rsidR="00256DD7" w:rsidRPr="002A3B59" w:rsidRDefault="00256DD7" w:rsidP="00B5391D">
            <w:pPr>
              <w:jc w:val="center"/>
              <w:rPr>
                <w:ins w:id="2621" w:author="Brant McNeece" w:date="2021-09-07T19:41:00Z"/>
                <w:rFonts w:ascii="Times New Roman" w:eastAsia="Times New Roman" w:hAnsi="Times New Roman" w:cs="Times New Roman"/>
                <w:color w:val="000000"/>
                <w:sz w:val="16"/>
                <w:szCs w:val="16"/>
                <w:rPrChange w:id="2622" w:author="Brant McNeece" w:date="2021-09-07T19:52:00Z">
                  <w:rPr>
                    <w:ins w:id="2623"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5221CF6E" w14:textId="77777777" w:rsidR="00256DD7" w:rsidRPr="002A3B59" w:rsidRDefault="00256DD7" w:rsidP="00B5391D">
            <w:pPr>
              <w:jc w:val="center"/>
              <w:rPr>
                <w:ins w:id="2624" w:author="Brant McNeece" w:date="2021-09-07T19:41:00Z"/>
                <w:rFonts w:ascii="Times New Roman" w:eastAsia="Times New Roman" w:hAnsi="Times New Roman" w:cs="Times New Roman"/>
                <w:color w:val="000000"/>
                <w:sz w:val="16"/>
                <w:szCs w:val="16"/>
                <w:rPrChange w:id="2625" w:author="Brant McNeece" w:date="2021-09-07T19:52:00Z">
                  <w:rPr>
                    <w:ins w:id="2626"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761F9875" w14:textId="77777777" w:rsidR="00256DD7" w:rsidRPr="002A3B59" w:rsidRDefault="00256DD7" w:rsidP="00B5391D">
            <w:pPr>
              <w:jc w:val="center"/>
              <w:rPr>
                <w:ins w:id="2627" w:author="Brant McNeece" w:date="2021-09-07T19:41:00Z"/>
                <w:rFonts w:ascii="Times New Roman" w:eastAsia="Times New Roman" w:hAnsi="Times New Roman" w:cs="Times New Roman"/>
                <w:color w:val="000000"/>
                <w:sz w:val="16"/>
                <w:szCs w:val="16"/>
                <w:rPrChange w:id="2628" w:author="Brant McNeece" w:date="2021-09-07T19:52:00Z">
                  <w:rPr>
                    <w:ins w:id="2629"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3528B71E" w14:textId="77777777" w:rsidR="00256DD7" w:rsidRPr="002A3B59" w:rsidRDefault="00256DD7" w:rsidP="00B5391D">
            <w:pPr>
              <w:jc w:val="center"/>
              <w:rPr>
                <w:ins w:id="2630" w:author="Brant McNeece" w:date="2021-09-07T19:41:00Z"/>
                <w:rFonts w:ascii="Times New Roman" w:eastAsia="Times New Roman" w:hAnsi="Times New Roman" w:cs="Times New Roman"/>
                <w:color w:val="000000"/>
                <w:sz w:val="16"/>
                <w:szCs w:val="16"/>
                <w:rPrChange w:id="2631" w:author="Brant McNeece" w:date="2021-09-07T19:52:00Z">
                  <w:rPr>
                    <w:ins w:id="2632"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7605C20D" w14:textId="77777777" w:rsidR="00256DD7" w:rsidRPr="002A3B59" w:rsidRDefault="00256DD7" w:rsidP="00B5391D">
            <w:pPr>
              <w:jc w:val="center"/>
              <w:rPr>
                <w:ins w:id="2633" w:author="Brant McNeece" w:date="2021-09-07T19:41:00Z"/>
                <w:rFonts w:ascii="Times New Roman" w:eastAsia="Times New Roman" w:hAnsi="Times New Roman" w:cs="Times New Roman"/>
                <w:color w:val="000000"/>
                <w:sz w:val="16"/>
                <w:szCs w:val="16"/>
                <w:rPrChange w:id="2634" w:author="Brant McNeece" w:date="2021-09-07T19:52:00Z">
                  <w:rPr>
                    <w:ins w:id="2635"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55F269DA" w14:textId="77777777" w:rsidR="00256DD7" w:rsidRPr="002A3B59" w:rsidRDefault="00256DD7" w:rsidP="00B5391D">
            <w:pPr>
              <w:jc w:val="center"/>
              <w:rPr>
                <w:ins w:id="2636" w:author="Brant McNeece" w:date="2021-09-07T19:41:00Z"/>
                <w:rFonts w:ascii="Times New Roman" w:eastAsia="Times New Roman" w:hAnsi="Times New Roman" w:cs="Times New Roman"/>
                <w:color w:val="000000"/>
                <w:sz w:val="16"/>
                <w:szCs w:val="16"/>
                <w:rPrChange w:id="2637" w:author="Brant McNeece" w:date="2021-09-07T19:52:00Z">
                  <w:rPr>
                    <w:ins w:id="2638"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4FD3B739" w14:textId="77777777" w:rsidR="00256DD7" w:rsidRPr="002A3B59" w:rsidRDefault="00256DD7" w:rsidP="00B5391D">
            <w:pPr>
              <w:jc w:val="center"/>
              <w:rPr>
                <w:ins w:id="2639" w:author="Brant McNeece" w:date="2021-09-07T19:41:00Z"/>
                <w:rFonts w:ascii="Times New Roman" w:eastAsia="Times New Roman" w:hAnsi="Times New Roman" w:cs="Times New Roman"/>
                <w:color w:val="000000"/>
                <w:sz w:val="16"/>
                <w:szCs w:val="16"/>
                <w:rPrChange w:id="2640" w:author="Brant McNeece" w:date="2021-09-07T19:52:00Z">
                  <w:rPr>
                    <w:ins w:id="2641"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0828D62F" w14:textId="77777777" w:rsidR="00256DD7" w:rsidRPr="002A3B59" w:rsidRDefault="00256DD7" w:rsidP="00B5391D">
            <w:pPr>
              <w:jc w:val="center"/>
              <w:rPr>
                <w:ins w:id="2642" w:author="Brant McNeece" w:date="2021-09-07T19:41:00Z"/>
                <w:rFonts w:ascii="Times New Roman" w:eastAsia="Times New Roman" w:hAnsi="Times New Roman" w:cs="Times New Roman"/>
                <w:color w:val="000000"/>
                <w:sz w:val="16"/>
                <w:szCs w:val="16"/>
                <w:rPrChange w:id="2643" w:author="Brant McNeece" w:date="2021-09-07T19:52:00Z">
                  <w:rPr>
                    <w:ins w:id="2644" w:author="Brant McNeece" w:date="2021-09-07T19:41:00Z"/>
                    <w:rFonts w:ascii="Calibri" w:eastAsia="Times New Roman" w:hAnsi="Calibri" w:cs="Calibri"/>
                    <w:color w:val="000000"/>
                    <w:sz w:val="16"/>
                    <w:szCs w:val="16"/>
                  </w:rPr>
                </w:rPrChange>
              </w:rPr>
            </w:pPr>
          </w:p>
        </w:tc>
        <w:tc>
          <w:tcPr>
            <w:tcW w:w="0" w:type="auto"/>
            <w:tcBorders>
              <w:top w:val="single" w:sz="4" w:space="0" w:color="auto"/>
              <w:left w:val="nil"/>
              <w:right w:val="nil"/>
            </w:tcBorders>
            <w:shd w:val="clear" w:color="auto" w:fill="auto"/>
            <w:noWrap/>
            <w:vAlign w:val="bottom"/>
          </w:tcPr>
          <w:p w14:paraId="21AD7FB3" w14:textId="77777777" w:rsidR="00256DD7" w:rsidRPr="002A3B59" w:rsidRDefault="00256DD7" w:rsidP="00B5391D">
            <w:pPr>
              <w:jc w:val="center"/>
              <w:rPr>
                <w:ins w:id="2645" w:author="Brant McNeece" w:date="2021-09-07T19:41:00Z"/>
                <w:rFonts w:ascii="Times New Roman" w:eastAsia="Times New Roman" w:hAnsi="Times New Roman" w:cs="Times New Roman"/>
                <w:color w:val="000000"/>
                <w:sz w:val="16"/>
                <w:szCs w:val="16"/>
                <w:rPrChange w:id="2646" w:author="Brant McNeece" w:date="2021-09-07T19:52:00Z">
                  <w:rPr>
                    <w:ins w:id="2647" w:author="Brant McNeece" w:date="2021-09-07T19:41:00Z"/>
                    <w:rFonts w:ascii="Calibri" w:eastAsia="Times New Roman" w:hAnsi="Calibri" w:cs="Calibri"/>
                    <w:color w:val="000000"/>
                    <w:sz w:val="16"/>
                    <w:szCs w:val="16"/>
                  </w:rPr>
                </w:rPrChange>
              </w:rPr>
            </w:pPr>
          </w:p>
        </w:tc>
      </w:tr>
    </w:tbl>
    <w:p w14:paraId="55FD0F66" w14:textId="55E0B8F8" w:rsidR="00F30C91" w:rsidRPr="002A3B59" w:rsidRDefault="004B586C" w:rsidP="00F30C91">
      <w:pPr>
        <w:pStyle w:val="ListParagraph"/>
        <w:numPr>
          <w:ilvl w:val="0"/>
          <w:numId w:val="3"/>
        </w:numPr>
        <w:rPr>
          <w:ins w:id="2648" w:author="Brant McNeece" w:date="2021-09-07T19:44:00Z"/>
          <w:rFonts w:ascii="Times New Roman" w:hAnsi="Times New Roman" w:cs="Times New Roman"/>
          <w:rPrChange w:id="2649" w:author="Brant McNeece" w:date="2021-09-07T19:52:00Z">
            <w:rPr>
              <w:ins w:id="2650" w:author="Brant McNeece" w:date="2021-09-07T19:44:00Z"/>
            </w:rPr>
          </w:rPrChange>
        </w:rPr>
      </w:pPr>
      <w:ins w:id="2651" w:author="Brant McNeece" w:date="2021-09-07T19:43:00Z">
        <w:r w:rsidRPr="002A3B59">
          <w:rPr>
            <w:rFonts w:ascii="Times New Roman" w:hAnsi="Times New Roman" w:cs="Times New Roman"/>
            <w:rPrChange w:id="2652" w:author="Brant McNeece" w:date="2021-09-07T19:52:00Z">
              <w:rPr/>
            </w:rPrChange>
          </w:rPr>
          <w:t xml:space="preserve">Additive effect: </w:t>
        </w:r>
        <w:r w:rsidR="00F30C91" w:rsidRPr="002A3B59">
          <w:rPr>
            <w:rFonts w:ascii="Times New Roman" w:hAnsi="Times New Roman" w:cs="Times New Roman"/>
            <w:rPrChange w:id="2653" w:author="Brant McNeece" w:date="2021-09-07T19:52:00Z">
              <w:rPr/>
            </w:rPrChange>
          </w:rPr>
          <w:t>(-) = Clermont is s</w:t>
        </w:r>
      </w:ins>
      <w:ins w:id="2654" w:author="Brant McNeece" w:date="2021-09-07T19:44:00Z">
        <w:r w:rsidR="00F30C91" w:rsidRPr="002A3B59">
          <w:rPr>
            <w:rFonts w:ascii="Times New Roman" w:hAnsi="Times New Roman" w:cs="Times New Roman"/>
            <w:rPrChange w:id="2655" w:author="Brant McNeece" w:date="2021-09-07T19:52:00Z">
              <w:rPr/>
            </w:rPrChange>
          </w:rPr>
          <w:t>ource, (+) = PI is source</w:t>
        </w:r>
      </w:ins>
    </w:p>
    <w:p w14:paraId="2924DB2F" w14:textId="5ABAC655" w:rsidR="00F30C91" w:rsidRPr="002A3B59" w:rsidRDefault="00F30C91" w:rsidP="00F30C91">
      <w:pPr>
        <w:rPr>
          <w:ins w:id="2656" w:author="Brant McNeece" w:date="2021-09-07T19:44:00Z"/>
          <w:rFonts w:ascii="Times New Roman" w:hAnsi="Times New Roman" w:cs="Times New Roman"/>
          <w:rPrChange w:id="2657" w:author="Brant McNeece" w:date="2021-09-07T19:52:00Z">
            <w:rPr>
              <w:ins w:id="2658" w:author="Brant McNeece" w:date="2021-09-07T19:44:00Z"/>
            </w:rPr>
          </w:rPrChange>
        </w:rPr>
      </w:pPr>
    </w:p>
    <w:p w14:paraId="4A579D72" w14:textId="36BB328D" w:rsidR="00E72C9C" w:rsidRPr="002A3B59" w:rsidRDefault="00E72C9C" w:rsidP="00F30C91">
      <w:pPr>
        <w:rPr>
          <w:ins w:id="2659" w:author="Brant McNeece" w:date="2021-09-07T19:44:00Z"/>
          <w:rFonts w:ascii="Times New Roman" w:hAnsi="Times New Roman" w:cs="Times New Roman"/>
          <w:rPrChange w:id="2660" w:author="Brant McNeece" w:date="2021-09-07T19:52:00Z">
            <w:rPr>
              <w:ins w:id="2661" w:author="Brant McNeece" w:date="2021-09-07T19:44:00Z"/>
            </w:rPr>
          </w:rPrChange>
        </w:rPr>
      </w:pPr>
    </w:p>
    <w:p w14:paraId="468F110E" w14:textId="798E2B03" w:rsidR="00E72C9C" w:rsidRPr="002A3B59" w:rsidRDefault="00E72C9C" w:rsidP="00F30C91">
      <w:pPr>
        <w:rPr>
          <w:ins w:id="2662" w:author="Brant McNeece" w:date="2021-09-07T19:44:00Z"/>
          <w:rFonts w:ascii="Times New Roman" w:hAnsi="Times New Roman" w:cs="Times New Roman"/>
          <w:rPrChange w:id="2663" w:author="Brant McNeece" w:date="2021-09-07T19:52:00Z">
            <w:rPr>
              <w:ins w:id="2664" w:author="Brant McNeece" w:date="2021-09-07T19:44:00Z"/>
            </w:rPr>
          </w:rPrChange>
        </w:rPr>
      </w:pPr>
    </w:p>
    <w:p w14:paraId="5E1505A1" w14:textId="6785CEEC" w:rsidR="00E72C9C" w:rsidRPr="002A3B59" w:rsidRDefault="00E72C9C" w:rsidP="00F30C91">
      <w:pPr>
        <w:rPr>
          <w:ins w:id="2665" w:author="Brant McNeece" w:date="2021-09-07T19:44:00Z"/>
          <w:rFonts w:ascii="Times New Roman" w:hAnsi="Times New Roman" w:cs="Times New Roman"/>
          <w:rPrChange w:id="2666" w:author="Brant McNeece" w:date="2021-09-07T19:52:00Z">
            <w:rPr>
              <w:ins w:id="2667" w:author="Brant McNeece" w:date="2021-09-07T19:44:00Z"/>
            </w:rPr>
          </w:rPrChange>
        </w:rPr>
      </w:pPr>
    </w:p>
    <w:p w14:paraId="136020FC" w14:textId="5299339B" w:rsidR="00E72C9C" w:rsidRPr="002A3B59" w:rsidRDefault="00E72C9C" w:rsidP="00F30C91">
      <w:pPr>
        <w:rPr>
          <w:ins w:id="2668" w:author="Brant McNeece" w:date="2021-09-07T19:44:00Z"/>
          <w:rFonts w:ascii="Times New Roman" w:hAnsi="Times New Roman" w:cs="Times New Roman"/>
          <w:rPrChange w:id="2669" w:author="Brant McNeece" w:date="2021-09-07T19:52:00Z">
            <w:rPr>
              <w:ins w:id="2670" w:author="Brant McNeece" w:date="2021-09-07T19:44:00Z"/>
            </w:rPr>
          </w:rPrChange>
        </w:rPr>
      </w:pPr>
    </w:p>
    <w:p w14:paraId="5A5D9A8C" w14:textId="53FED383" w:rsidR="00CF239F" w:rsidRPr="002A3B59" w:rsidRDefault="00CF239F" w:rsidP="00F30C91">
      <w:pPr>
        <w:rPr>
          <w:ins w:id="2671" w:author="Brant McNeece" w:date="2021-09-07T19:44:00Z"/>
          <w:rFonts w:ascii="Times New Roman" w:hAnsi="Times New Roman" w:cs="Times New Roman"/>
          <w:rPrChange w:id="2672" w:author="Brant McNeece" w:date="2021-09-07T19:52:00Z">
            <w:rPr>
              <w:ins w:id="2673" w:author="Brant McNeece" w:date="2021-09-07T19:44:00Z"/>
            </w:rPr>
          </w:rPrChange>
        </w:rPr>
      </w:pPr>
    </w:p>
    <w:p w14:paraId="72051C95" w14:textId="492671B8" w:rsidR="00CF239F" w:rsidRPr="002A3B59" w:rsidRDefault="00CF239F" w:rsidP="00F30C91">
      <w:pPr>
        <w:rPr>
          <w:ins w:id="2674" w:author="Brant McNeece" w:date="2021-09-07T19:44:00Z"/>
          <w:rFonts w:ascii="Times New Roman" w:hAnsi="Times New Roman" w:cs="Times New Roman"/>
          <w:rPrChange w:id="2675" w:author="Brant McNeece" w:date="2021-09-07T19:52:00Z">
            <w:rPr>
              <w:ins w:id="2676" w:author="Brant McNeece" w:date="2021-09-07T19:44:00Z"/>
            </w:rPr>
          </w:rPrChange>
        </w:rPr>
      </w:pPr>
    </w:p>
    <w:p w14:paraId="62E587C4" w14:textId="1A9667EF" w:rsidR="00CF239F" w:rsidRPr="002A3B59" w:rsidRDefault="00CF239F" w:rsidP="00F30C91">
      <w:pPr>
        <w:rPr>
          <w:ins w:id="2677" w:author="Brant McNeece" w:date="2021-09-07T19:44:00Z"/>
          <w:rFonts w:ascii="Times New Roman" w:hAnsi="Times New Roman" w:cs="Times New Roman"/>
          <w:rPrChange w:id="2678" w:author="Brant McNeece" w:date="2021-09-07T19:52:00Z">
            <w:rPr>
              <w:ins w:id="2679" w:author="Brant McNeece" w:date="2021-09-07T19:44:00Z"/>
            </w:rPr>
          </w:rPrChange>
        </w:rPr>
      </w:pPr>
    </w:p>
    <w:p w14:paraId="171E0DB9" w14:textId="77013A23" w:rsidR="00CF239F" w:rsidRPr="002A3B59" w:rsidRDefault="00CF239F" w:rsidP="00F30C91">
      <w:pPr>
        <w:rPr>
          <w:ins w:id="2680" w:author="Brant McNeece" w:date="2021-09-07T19:44:00Z"/>
          <w:rFonts w:ascii="Times New Roman" w:hAnsi="Times New Roman" w:cs="Times New Roman"/>
          <w:rPrChange w:id="2681" w:author="Brant McNeece" w:date="2021-09-07T19:52:00Z">
            <w:rPr>
              <w:ins w:id="2682" w:author="Brant McNeece" w:date="2021-09-07T19:44:00Z"/>
            </w:rPr>
          </w:rPrChange>
        </w:rPr>
      </w:pPr>
    </w:p>
    <w:p w14:paraId="052038F2" w14:textId="40354281" w:rsidR="00CF239F" w:rsidRPr="002A3B59" w:rsidRDefault="00CF239F" w:rsidP="00F30C91">
      <w:pPr>
        <w:rPr>
          <w:ins w:id="2683" w:author="Brant McNeece" w:date="2021-09-07T19:44:00Z"/>
          <w:rFonts w:ascii="Times New Roman" w:hAnsi="Times New Roman" w:cs="Times New Roman"/>
          <w:rPrChange w:id="2684" w:author="Brant McNeece" w:date="2021-09-07T19:52:00Z">
            <w:rPr>
              <w:ins w:id="2685" w:author="Brant McNeece" w:date="2021-09-07T19:44:00Z"/>
            </w:rPr>
          </w:rPrChange>
        </w:rPr>
      </w:pPr>
    </w:p>
    <w:p w14:paraId="5645173E" w14:textId="33999132" w:rsidR="00CF239F" w:rsidRPr="002A3B59" w:rsidRDefault="00CF239F" w:rsidP="00F30C91">
      <w:pPr>
        <w:rPr>
          <w:ins w:id="2686" w:author="Brant McNeece" w:date="2021-09-07T19:44:00Z"/>
          <w:rFonts w:ascii="Times New Roman" w:hAnsi="Times New Roman" w:cs="Times New Roman"/>
          <w:rPrChange w:id="2687" w:author="Brant McNeece" w:date="2021-09-07T19:52:00Z">
            <w:rPr>
              <w:ins w:id="2688" w:author="Brant McNeece" w:date="2021-09-07T19:44:00Z"/>
            </w:rPr>
          </w:rPrChange>
        </w:rPr>
      </w:pPr>
    </w:p>
    <w:p w14:paraId="256405AE" w14:textId="093AA7E0" w:rsidR="00CF239F" w:rsidRPr="002A3B59" w:rsidRDefault="00CF239F" w:rsidP="00F30C91">
      <w:pPr>
        <w:rPr>
          <w:ins w:id="2689" w:author="Brant McNeece" w:date="2021-09-07T19:44:00Z"/>
          <w:rFonts w:ascii="Times New Roman" w:hAnsi="Times New Roman" w:cs="Times New Roman"/>
          <w:rPrChange w:id="2690" w:author="Brant McNeece" w:date="2021-09-07T19:52:00Z">
            <w:rPr>
              <w:ins w:id="2691" w:author="Brant McNeece" w:date="2021-09-07T19:44:00Z"/>
            </w:rPr>
          </w:rPrChange>
        </w:rPr>
      </w:pPr>
    </w:p>
    <w:p w14:paraId="2A46F0AD" w14:textId="7E8BEE71" w:rsidR="00CF239F" w:rsidRPr="002A3B59" w:rsidRDefault="00CF239F" w:rsidP="00F30C91">
      <w:pPr>
        <w:rPr>
          <w:ins w:id="2692" w:author="Brant McNeece" w:date="2021-09-07T19:44:00Z"/>
          <w:rFonts w:ascii="Times New Roman" w:hAnsi="Times New Roman" w:cs="Times New Roman"/>
          <w:rPrChange w:id="2693" w:author="Brant McNeece" w:date="2021-09-07T19:52:00Z">
            <w:rPr>
              <w:ins w:id="2694" w:author="Brant McNeece" w:date="2021-09-07T19:44:00Z"/>
            </w:rPr>
          </w:rPrChange>
        </w:rPr>
      </w:pPr>
    </w:p>
    <w:p w14:paraId="59475DD5" w14:textId="25916D3F" w:rsidR="00CF239F" w:rsidRDefault="00CF239F" w:rsidP="00F30C91">
      <w:pPr>
        <w:rPr>
          <w:ins w:id="2695" w:author="Brant McNeece" w:date="2021-09-07T19:52:00Z"/>
          <w:rFonts w:ascii="Times New Roman" w:hAnsi="Times New Roman" w:cs="Times New Roman"/>
        </w:rPr>
      </w:pPr>
    </w:p>
    <w:p w14:paraId="5718C29B" w14:textId="6BEEA167" w:rsidR="002A3B59" w:rsidRDefault="002A3B59" w:rsidP="00F30C91">
      <w:pPr>
        <w:rPr>
          <w:ins w:id="2696" w:author="Brant McNeece" w:date="2021-09-07T19:52:00Z"/>
          <w:rFonts w:ascii="Times New Roman" w:hAnsi="Times New Roman" w:cs="Times New Roman"/>
        </w:rPr>
      </w:pPr>
    </w:p>
    <w:p w14:paraId="3CB2D83E" w14:textId="77777777" w:rsidR="002A3B59" w:rsidRPr="002A3B59" w:rsidRDefault="002A3B59" w:rsidP="00F30C91">
      <w:pPr>
        <w:rPr>
          <w:ins w:id="2697" w:author="Brant McNeece" w:date="2021-09-07T19:44:00Z"/>
          <w:rFonts w:ascii="Times New Roman" w:hAnsi="Times New Roman" w:cs="Times New Roman"/>
          <w:rPrChange w:id="2698" w:author="Brant McNeece" w:date="2021-09-07T19:52:00Z">
            <w:rPr>
              <w:ins w:id="2699" w:author="Brant McNeece" w:date="2021-09-07T19:44:00Z"/>
            </w:rPr>
          </w:rPrChange>
        </w:rPr>
      </w:pPr>
    </w:p>
    <w:p w14:paraId="4FE816BC" w14:textId="15BCF9CC" w:rsidR="00CF239F" w:rsidRPr="002A3B59" w:rsidRDefault="00CF239F" w:rsidP="00F30C91">
      <w:pPr>
        <w:rPr>
          <w:ins w:id="2700" w:author="Brant McNeece" w:date="2021-09-07T19:44:00Z"/>
          <w:rFonts w:ascii="Times New Roman" w:hAnsi="Times New Roman" w:cs="Times New Roman"/>
          <w:rPrChange w:id="2701" w:author="Brant McNeece" w:date="2021-09-07T19:52:00Z">
            <w:rPr>
              <w:ins w:id="2702" w:author="Brant McNeece" w:date="2021-09-07T19:44:00Z"/>
            </w:rPr>
          </w:rPrChange>
        </w:rPr>
      </w:pPr>
    </w:p>
    <w:p w14:paraId="0DC7D63D" w14:textId="46728E71" w:rsidR="00CF239F" w:rsidRPr="002A3B59" w:rsidRDefault="00CF239F" w:rsidP="00F30C91">
      <w:pPr>
        <w:rPr>
          <w:ins w:id="2703" w:author="Brant McNeece" w:date="2021-09-07T19:44:00Z"/>
          <w:rFonts w:ascii="Times New Roman" w:hAnsi="Times New Roman" w:cs="Times New Roman"/>
          <w:rPrChange w:id="2704" w:author="Brant McNeece" w:date="2021-09-07T19:52:00Z">
            <w:rPr>
              <w:ins w:id="2705" w:author="Brant McNeece" w:date="2021-09-07T19:44:00Z"/>
            </w:rPr>
          </w:rPrChange>
        </w:rPr>
      </w:pPr>
    </w:p>
    <w:p w14:paraId="780C6C51" w14:textId="1FB2F92B" w:rsidR="00CF239F" w:rsidRPr="002A3B59" w:rsidRDefault="00CF239F" w:rsidP="00F30C91">
      <w:pPr>
        <w:rPr>
          <w:ins w:id="2706" w:author="Brant McNeece" w:date="2021-09-07T19:44:00Z"/>
          <w:rFonts w:ascii="Times New Roman" w:hAnsi="Times New Roman" w:cs="Times New Roman"/>
          <w:rPrChange w:id="2707" w:author="Brant McNeece" w:date="2021-09-07T19:52:00Z">
            <w:rPr>
              <w:ins w:id="2708" w:author="Brant McNeece" w:date="2021-09-07T19:44:00Z"/>
            </w:rPr>
          </w:rPrChange>
        </w:rPr>
      </w:pPr>
      <w:ins w:id="2709" w:author="Brant McNeece" w:date="2021-09-07T19:45:00Z">
        <w:r w:rsidRPr="002A3B59">
          <w:rPr>
            <w:rFonts w:ascii="Times New Roman" w:hAnsi="Times New Roman" w:cs="Times New Roman"/>
            <w:rPrChange w:id="2710" w:author="Brant McNeece" w:date="2021-09-07T19:52:00Z">
              <w:rPr/>
            </w:rPrChange>
          </w:rPr>
          <w:t xml:space="preserve">Distribution Graphs (P1 = Clermont, P2 = </w:t>
        </w:r>
        <w:proofErr w:type="gramStart"/>
        <w:r w:rsidRPr="002A3B59">
          <w:rPr>
            <w:rFonts w:ascii="Times New Roman" w:hAnsi="Times New Roman" w:cs="Times New Roman"/>
            <w:rPrChange w:id="2711" w:author="Brant McNeece" w:date="2021-09-07T19:52:00Z">
              <w:rPr/>
            </w:rPrChange>
          </w:rPr>
          <w:t>PI)</w:t>
        </w:r>
      </w:ins>
      <w:ins w:id="2712" w:author="Brant McNeece" w:date="2021-09-07T19:46:00Z">
        <w:r w:rsidR="009F606B" w:rsidRPr="002A3B59">
          <w:rPr>
            <w:rFonts w:ascii="Times New Roman" w:hAnsi="Times New Roman" w:cs="Times New Roman"/>
            <w:rPrChange w:id="2713" w:author="Brant McNeece" w:date="2021-09-07T19:52:00Z">
              <w:rPr/>
            </w:rPrChange>
          </w:rPr>
          <w:t xml:space="preserve"> </w:t>
        </w:r>
      </w:ins>
      <w:ins w:id="2714" w:author="Brant McNeece" w:date="2021-09-07T19:47:00Z">
        <w:r w:rsidR="009F606B" w:rsidRPr="002A3B59">
          <w:rPr>
            <w:rFonts w:ascii="Times New Roman" w:hAnsi="Times New Roman" w:cs="Times New Roman"/>
            <w:rPrChange w:id="2715" w:author="Brant McNeece" w:date="2021-09-07T19:52:00Z">
              <w:rPr/>
            </w:rPrChange>
          </w:rPr>
          <w:t xml:space="preserve"> (</w:t>
        </w:r>
        <w:proofErr w:type="gramEnd"/>
        <w:r w:rsidR="009F606B" w:rsidRPr="002A3B59">
          <w:rPr>
            <w:rFonts w:ascii="Times New Roman" w:hAnsi="Times New Roman" w:cs="Times New Roman"/>
            <w:rPrChange w:id="2716" w:author="Brant McNeece" w:date="2021-09-07T19:52:00Z">
              <w:rPr/>
            </w:rPrChange>
          </w:rPr>
          <w:t>Pop33 = Gray, Pop34 = Black)</w:t>
        </w:r>
      </w:ins>
      <w:ins w:id="2717" w:author="Brant McNeece" w:date="2021-09-07T19:48:00Z">
        <w:r w:rsidR="00CA66E3" w:rsidRPr="002A3B59">
          <w:rPr>
            <w:rFonts w:ascii="Times New Roman" w:hAnsi="Times New Roman" w:cs="Times New Roman"/>
            <w:rPrChange w:id="2718" w:author="Brant McNeece" w:date="2021-09-07T19:52:00Z">
              <w:rPr/>
            </w:rPrChange>
          </w:rPr>
          <w:t xml:space="preserve"> </w:t>
        </w:r>
      </w:ins>
    </w:p>
    <w:p w14:paraId="40E0CDDA" w14:textId="77777777" w:rsidR="00E72C9C" w:rsidRPr="002A3B59" w:rsidRDefault="00E72C9C" w:rsidP="00E72C9C">
      <w:pPr>
        <w:rPr>
          <w:ins w:id="2719" w:author="Brant McNeece" w:date="2021-09-07T19:44:00Z"/>
          <w:rFonts w:ascii="Times New Roman" w:hAnsi="Times New Roman" w:cs="Times New Roman"/>
          <w:rPrChange w:id="2720" w:author="Brant McNeece" w:date="2021-09-07T19:52:00Z">
            <w:rPr>
              <w:ins w:id="2721" w:author="Brant McNeece" w:date="2021-09-07T19:44:00Z"/>
            </w:rPr>
          </w:rPrChange>
        </w:rPr>
      </w:pPr>
      <w:ins w:id="2722" w:author="Brant McNeece" w:date="2021-09-07T19:44:00Z">
        <w:r w:rsidRPr="002A3B59">
          <w:rPr>
            <w:rFonts w:ascii="Times New Roman" w:hAnsi="Times New Roman" w:cs="Times New Roman"/>
            <w:rPrChange w:id="2723" w:author="Brant McNeece" w:date="2021-09-07T19:52:00Z">
              <w:rPr>
                <w:rFonts w:ascii="Times New Roman" w:hAnsi="Times New Roman" w:cs="Times New Roman"/>
              </w:rPr>
            </w:rPrChange>
          </w:rPr>
          <w:object w:dxaOrig="14760" w:dyaOrig="5577" w14:anchorId="56146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pt" o:ole="">
              <v:imagedata r:id="rId10" o:title=""/>
            </v:shape>
            <o:OLEObject Type="Embed" ProgID="Prism9.Document" ShapeID="_x0000_i1025" DrawAspect="Content" ObjectID="_1694552285" r:id="rId11"/>
          </w:object>
        </w:r>
      </w:ins>
      <w:ins w:id="2724" w:author="Brant McNeece" w:date="2021-09-07T19:44:00Z">
        <w:r w:rsidRPr="002A3B59">
          <w:rPr>
            <w:rFonts w:ascii="Times New Roman" w:hAnsi="Times New Roman" w:cs="Times New Roman"/>
            <w:rPrChange w:id="2725" w:author="Brant McNeece" w:date="2021-09-07T19:52:00Z">
              <w:rPr/>
            </w:rPrChange>
          </w:rPr>
          <w:t>OH 34</w:t>
        </w:r>
      </w:ins>
    </w:p>
    <w:p w14:paraId="0B46054E" w14:textId="77777777" w:rsidR="00E72C9C" w:rsidRPr="002A3B59" w:rsidRDefault="00E72C9C" w:rsidP="00E72C9C">
      <w:pPr>
        <w:rPr>
          <w:ins w:id="2726" w:author="Brant McNeece" w:date="2021-09-07T19:44:00Z"/>
          <w:rFonts w:ascii="Times New Roman" w:hAnsi="Times New Roman" w:cs="Times New Roman"/>
          <w:rPrChange w:id="2727" w:author="Brant McNeece" w:date="2021-09-07T19:52:00Z">
            <w:rPr>
              <w:ins w:id="2728" w:author="Brant McNeece" w:date="2021-09-07T19:44:00Z"/>
            </w:rPr>
          </w:rPrChange>
        </w:rPr>
      </w:pPr>
    </w:p>
    <w:p w14:paraId="18464466" w14:textId="77777777" w:rsidR="00E72C9C" w:rsidRPr="002A3B59" w:rsidRDefault="00E72C9C" w:rsidP="00E72C9C">
      <w:pPr>
        <w:rPr>
          <w:ins w:id="2729" w:author="Brant McNeece" w:date="2021-09-07T19:44:00Z"/>
          <w:rFonts w:ascii="Times New Roman" w:hAnsi="Times New Roman" w:cs="Times New Roman"/>
          <w:rPrChange w:id="2730" w:author="Brant McNeece" w:date="2021-09-07T19:52:00Z">
            <w:rPr>
              <w:ins w:id="2731" w:author="Brant McNeece" w:date="2021-09-07T19:44:00Z"/>
            </w:rPr>
          </w:rPrChange>
        </w:rPr>
      </w:pPr>
      <w:ins w:id="2732" w:author="Brant McNeece" w:date="2021-09-07T19:44:00Z">
        <w:r w:rsidRPr="002A3B59">
          <w:rPr>
            <w:rFonts w:ascii="Times New Roman" w:hAnsi="Times New Roman" w:cs="Times New Roman"/>
            <w:rPrChange w:id="2733" w:author="Brant McNeece" w:date="2021-09-07T19:52:00Z">
              <w:rPr>
                <w:rFonts w:ascii="Times New Roman" w:hAnsi="Times New Roman" w:cs="Times New Roman"/>
              </w:rPr>
            </w:rPrChange>
          </w:rPr>
          <w:object w:dxaOrig="15713" w:dyaOrig="5462" w14:anchorId="68E1FE2C">
            <v:shape id="_x0000_i1026" type="#_x0000_t75" style="width:467.35pt;height:162.65pt" o:ole="">
              <v:imagedata r:id="rId12" o:title=""/>
            </v:shape>
            <o:OLEObject Type="Embed" ProgID="Prism9.Document" ShapeID="_x0000_i1026" DrawAspect="Content" ObjectID="_1694552286" r:id="rId13"/>
          </w:object>
        </w:r>
      </w:ins>
      <w:ins w:id="2734" w:author="Brant McNeece" w:date="2021-09-07T19:44:00Z">
        <w:r w:rsidRPr="002A3B59">
          <w:rPr>
            <w:rFonts w:ascii="Times New Roman" w:hAnsi="Times New Roman" w:cs="Times New Roman"/>
            <w:rPrChange w:id="2735" w:author="Brant McNeece" w:date="2021-09-07T19:52:00Z">
              <w:rPr/>
            </w:rPrChange>
          </w:rPr>
          <w:t>OH 33</w:t>
        </w:r>
      </w:ins>
    </w:p>
    <w:p w14:paraId="69B837C7" w14:textId="315DF779" w:rsidR="00F30C91" w:rsidRPr="002A3B59" w:rsidRDefault="00F30C91" w:rsidP="00F30C91">
      <w:pPr>
        <w:rPr>
          <w:ins w:id="2736" w:author="Brant McNeece" w:date="2021-09-07T19:46:00Z"/>
          <w:rFonts w:ascii="Times New Roman" w:hAnsi="Times New Roman" w:cs="Times New Roman"/>
          <w:rPrChange w:id="2737" w:author="Brant McNeece" w:date="2021-09-07T19:52:00Z">
            <w:rPr>
              <w:ins w:id="2738" w:author="Brant McNeece" w:date="2021-09-07T19:46:00Z"/>
            </w:rPr>
          </w:rPrChange>
        </w:rPr>
      </w:pPr>
    </w:p>
    <w:p w14:paraId="7CEBA050" w14:textId="76722893" w:rsidR="00242896" w:rsidRPr="002A3B59" w:rsidRDefault="00242896" w:rsidP="00F30C91">
      <w:pPr>
        <w:rPr>
          <w:ins w:id="2739" w:author="Brant McNeece" w:date="2021-09-07T19:46:00Z"/>
          <w:rFonts w:ascii="Times New Roman" w:hAnsi="Times New Roman" w:cs="Times New Roman"/>
          <w:rPrChange w:id="2740" w:author="Brant McNeece" w:date="2021-09-07T19:52:00Z">
            <w:rPr>
              <w:ins w:id="2741" w:author="Brant McNeece" w:date="2021-09-07T19:46:00Z"/>
            </w:rPr>
          </w:rPrChange>
        </w:rPr>
      </w:pPr>
    </w:p>
    <w:p w14:paraId="148B9800" w14:textId="4A52F092" w:rsidR="00242896" w:rsidRPr="002A3B59" w:rsidRDefault="00242896" w:rsidP="00F30C91">
      <w:pPr>
        <w:rPr>
          <w:ins w:id="2742" w:author="Brant McNeece" w:date="2021-09-07T19:46:00Z"/>
          <w:rFonts w:ascii="Times New Roman" w:hAnsi="Times New Roman" w:cs="Times New Roman"/>
          <w:rPrChange w:id="2743" w:author="Brant McNeece" w:date="2021-09-07T19:52:00Z">
            <w:rPr>
              <w:ins w:id="2744" w:author="Brant McNeece" w:date="2021-09-07T19:46:00Z"/>
            </w:rPr>
          </w:rPrChange>
        </w:rPr>
      </w:pPr>
    </w:p>
    <w:p w14:paraId="6AE3F032" w14:textId="4582A23A" w:rsidR="00242896" w:rsidRPr="002A3B59" w:rsidRDefault="00242896" w:rsidP="00F30C91">
      <w:pPr>
        <w:rPr>
          <w:ins w:id="2745" w:author="Brant McNeece" w:date="2021-09-07T19:46:00Z"/>
          <w:rFonts w:ascii="Times New Roman" w:hAnsi="Times New Roman" w:cs="Times New Roman"/>
          <w:rPrChange w:id="2746" w:author="Brant McNeece" w:date="2021-09-07T19:52:00Z">
            <w:rPr>
              <w:ins w:id="2747" w:author="Brant McNeece" w:date="2021-09-07T19:46:00Z"/>
            </w:rPr>
          </w:rPrChange>
        </w:rPr>
      </w:pPr>
    </w:p>
    <w:p w14:paraId="3F9672D9" w14:textId="09C0B844" w:rsidR="00242896" w:rsidRPr="002A3B59" w:rsidRDefault="00242896" w:rsidP="00F30C91">
      <w:pPr>
        <w:rPr>
          <w:ins w:id="2748" w:author="Brant McNeece" w:date="2021-09-07T19:46:00Z"/>
          <w:rFonts w:ascii="Times New Roman" w:hAnsi="Times New Roman" w:cs="Times New Roman"/>
          <w:rPrChange w:id="2749" w:author="Brant McNeece" w:date="2021-09-07T19:52:00Z">
            <w:rPr>
              <w:ins w:id="2750" w:author="Brant McNeece" w:date="2021-09-07T19:46:00Z"/>
            </w:rPr>
          </w:rPrChange>
        </w:rPr>
      </w:pPr>
    </w:p>
    <w:p w14:paraId="4169BC7B" w14:textId="107081DE" w:rsidR="00242896" w:rsidRPr="002A3B59" w:rsidRDefault="00242896" w:rsidP="00F30C91">
      <w:pPr>
        <w:rPr>
          <w:ins w:id="2751" w:author="Brant McNeece" w:date="2021-09-07T19:46:00Z"/>
          <w:rFonts w:ascii="Times New Roman" w:hAnsi="Times New Roman" w:cs="Times New Roman"/>
          <w:rPrChange w:id="2752" w:author="Brant McNeece" w:date="2021-09-07T19:52:00Z">
            <w:rPr>
              <w:ins w:id="2753" w:author="Brant McNeece" w:date="2021-09-07T19:46:00Z"/>
            </w:rPr>
          </w:rPrChange>
        </w:rPr>
      </w:pPr>
    </w:p>
    <w:p w14:paraId="4732EA8E" w14:textId="77777777" w:rsidR="00242896" w:rsidRPr="002A3B59" w:rsidRDefault="00242896" w:rsidP="00F30C91">
      <w:pPr>
        <w:rPr>
          <w:ins w:id="2754" w:author="Brant McNeece" w:date="2021-09-07T19:45:00Z"/>
          <w:rFonts w:ascii="Times New Roman" w:hAnsi="Times New Roman" w:cs="Times New Roman"/>
          <w:rPrChange w:id="2755" w:author="Brant McNeece" w:date="2021-09-07T19:52:00Z">
            <w:rPr>
              <w:ins w:id="2756" w:author="Brant McNeece" w:date="2021-09-07T19:45:00Z"/>
            </w:rPr>
          </w:rPrChange>
        </w:rPr>
      </w:pPr>
    </w:p>
    <w:p w14:paraId="679FF2CB" w14:textId="0EE5963A" w:rsidR="00CF239F" w:rsidRPr="002A3B59" w:rsidRDefault="00242896" w:rsidP="00F30C91">
      <w:pPr>
        <w:rPr>
          <w:ins w:id="2757" w:author="Brant McNeece" w:date="2021-09-07T19:45:00Z"/>
          <w:rFonts w:ascii="Times New Roman" w:hAnsi="Times New Roman" w:cs="Times New Roman"/>
          <w:rPrChange w:id="2758" w:author="Brant McNeece" w:date="2021-09-07T19:52:00Z">
            <w:rPr>
              <w:ins w:id="2759" w:author="Brant McNeece" w:date="2021-09-07T19:45:00Z"/>
            </w:rPr>
          </w:rPrChange>
        </w:rPr>
      </w:pPr>
      <w:proofErr w:type="spellStart"/>
      <w:ins w:id="2760" w:author="Brant McNeece" w:date="2021-09-07T19:46:00Z">
        <w:r w:rsidRPr="002A3B59">
          <w:rPr>
            <w:rFonts w:ascii="Times New Roman" w:hAnsi="Times New Roman" w:cs="Times New Roman"/>
            <w:rPrChange w:id="2761" w:author="Brant McNeece" w:date="2021-09-07T19:52:00Z">
              <w:rPr/>
            </w:rPrChange>
          </w:rPr>
          <w:t>Pheno</w:t>
        </w:r>
        <w:proofErr w:type="spellEnd"/>
        <w:r w:rsidRPr="002A3B59">
          <w:rPr>
            <w:rFonts w:ascii="Times New Roman" w:hAnsi="Times New Roman" w:cs="Times New Roman"/>
            <w:rPrChange w:id="2762" w:author="Brant McNeece" w:date="2021-09-07T19:52:00Z">
              <w:rPr/>
            </w:rPrChange>
          </w:rPr>
          <w:t xml:space="preserve"> Table (P1 = Clermont, P2 = PI)</w:t>
        </w:r>
      </w:ins>
    </w:p>
    <w:tbl>
      <w:tblPr>
        <w:tblW w:w="0" w:type="auto"/>
        <w:tblLook w:val="04A0" w:firstRow="1" w:lastRow="0" w:firstColumn="1" w:lastColumn="0" w:noHBand="0" w:noVBand="1"/>
      </w:tblPr>
      <w:tblGrid>
        <w:gridCol w:w="1170"/>
        <w:gridCol w:w="852"/>
        <w:gridCol w:w="1261"/>
        <w:gridCol w:w="566"/>
        <w:gridCol w:w="566"/>
        <w:gridCol w:w="271"/>
        <w:gridCol w:w="1083"/>
        <w:gridCol w:w="672"/>
        <w:gridCol w:w="566"/>
        <w:gridCol w:w="733"/>
        <w:gridCol w:w="1005"/>
        <w:gridCol w:w="894"/>
      </w:tblGrid>
      <w:tr w:rsidR="00242896" w:rsidRPr="002A3B59" w14:paraId="39F61D93" w14:textId="77777777" w:rsidTr="00B5391D">
        <w:trPr>
          <w:trHeight w:val="288"/>
          <w:ins w:id="2763" w:author="Brant McNeece" w:date="2021-09-07T19:46:00Z"/>
        </w:trPr>
        <w:tc>
          <w:tcPr>
            <w:tcW w:w="0" w:type="auto"/>
            <w:vMerge w:val="restart"/>
            <w:tcBorders>
              <w:top w:val="single" w:sz="4" w:space="0" w:color="auto"/>
              <w:left w:val="nil"/>
              <w:bottom w:val="nil"/>
              <w:right w:val="nil"/>
            </w:tcBorders>
            <w:shd w:val="clear" w:color="auto" w:fill="auto"/>
            <w:noWrap/>
            <w:vAlign w:val="center"/>
            <w:hideMark/>
          </w:tcPr>
          <w:p w14:paraId="0382BF9A" w14:textId="77777777" w:rsidR="00242896" w:rsidRPr="002A3B59" w:rsidRDefault="00242896" w:rsidP="00B5391D">
            <w:pPr>
              <w:jc w:val="center"/>
              <w:rPr>
                <w:ins w:id="2764" w:author="Brant McNeece" w:date="2021-09-07T19:46:00Z"/>
                <w:rFonts w:ascii="Times New Roman" w:eastAsia="Times New Roman" w:hAnsi="Times New Roman" w:cs="Times New Roman"/>
                <w:color w:val="000000"/>
                <w:rPrChange w:id="2765" w:author="Brant McNeece" w:date="2021-09-07T19:52:00Z">
                  <w:rPr>
                    <w:ins w:id="2766" w:author="Brant McNeece" w:date="2021-09-07T19:46:00Z"/>
                    <w:rFonts w:ascii="Calibri" w:eastAsia="Times New Roman" w:hAnsi="Calibri" w:cs="Calibri"/>
                    <w:color w:val="000000"/>
                  </w:rPr>
                </w:rPrChange>
              </w:rPr>
            </w:pPr>
            <w:ins w:id="2767" w:author="Brant McNeece" w:date="2021-09-07T19:46:00Z">
              <w:r w:rsidRPr="002A3B59">
                <w:rPr>
                  <w:rFonts w:ascii="Times New Roman" w:eastAsia="Times New Roman" w:hAnsi="Times New Roman" w:cs="Times New Roman"/>
                  <w:color w:val="000000"/>
                  <w:rPrChange w:id="2768" w:author="Brant McNeece" w:date="2021-09-07T19:52:00Z">
                    <w:rPr>
                      <w:rFonts w:ascii="Calibri" w:eastAsia="Times New Roman" w:hAnsi="Calibri" w:cs="Calibri"/>
                      <w:color w:val="000000"/>
                    </w:rPr>
                  </w:rPrChange>
                </w:rPr>
                <w:t>Population</w:t>
              </w:r>
            </w:ins>
          </w:p>
        </w:tc>
        <w:tc>
          <w:tcPr>
            <w:tcW w:w="0" w:type="auto"/>
            <w:vMerge w:val="restart"/>
            <w:tcBorders>
              <w:top w:val="single" w:sz="4" w:space="0" w:color="auto"/>
              <w:left w:val="nil"/>
              <w:bottom w:val="nil"/>
              <w:right w:val="nil"/>
            </w:tcBorders>
            <w:shd w:val="clear" w:color="auto" w:fill="auto"/>
            <w:noWrap/>
            <w:vAlign w:val="center"/>
            <w:hideMark/>
          </w:tcPr>
          <w:p w14:paraId="49FD36DC" w14:textId="77777777" w:rsidR="00242896" w:rsidRPr="002A3B59" w:rsidRDefault="00242896" w:rsidP="00B5391D">
            <w:pPr>
              <w:jc w:val="center"/>
              <w:rPr>
                <w:ins w:id="2769" w:author="Brant McNeece" w:date="2021-09-07T19:46:00Z"/>
                <w:rFonts w:ascii="Times New Roman" w:eastAsia="Times New Roman" w:hAnsi="Times New Roman" w:cs="Times New Roman"/>
                <w:color w:val="000000"/>
                <w:rPrChange w:id="2770" w:author="Brant McNeece" w:date="2021-09-07T19:52:00Z">
                  <w:rPr>
                    <w:ins w:id="2771" w:author="Brant McNeece" w:date="2021-09-07T19:46:00Z"/>
                    <w:rFonts w:ascii="Calibri" w:eastAsia="Times New Roman" w:hAnsi="Calibri" w:cs="Calibri"/>
                    <w:color w:val="000000"/>
                  </w:rPr>
                </w:rPrChange>
              </w:rPr>
            </w:pPr>
            <w:ins w:id="2772" w:author="Brant McNeece" w:date="2021-09-07T19:46:00Z">
              <w:r w:rsidRPr="002A3B59">
                <w:rPr>
                  <w:rFonts w:ascii="Times New Roman" w:eastAsia="Times New Roman" w:hAnsi="Times New Roman" w:cs="Times New Roman"/>
                  <w:color w:val="000000"/>
                  <w:rPrChange w:id="2773" w:author="Brant McNeece" w:date="2021-09-07T19:52:00Z">
                    <w:rPr>
                      <w:rFonts w:ascii="Calibri" w:eastAsia="Times New Roman" w:hAnsi="Calibri" w:cs="Calibri"/>
                      <w:color w:val="000000"/>
                    </w:rPr>
                  </w:rPrChange>
                </w:rPr>
                <w:t>Trait</w:t>
              </w:r>
            </w:ins>
          </w:p>
        </w:tc>
        <w:tc>
          <w:tcPr>
            <w:tcW w:w="0" w:type="auto"/>
            <w:vMerge w:val="restart"/>
            <w:tcBorders>
              <w:top w:val="single" w:sz="4" w:space="0" w:color="auto"/>
              <w:left w:val="nil"/>
              <w:bottom w:val="nil"/>
              <w:right w:val="nil"/>
            </w:tcBorders>
            <w:shd w:val="clear" w:color="auto" w:fill="auto"/>
            <w:noWrap/>
            <w:vAlign w:val="center"/>
            <w:hideMark/>
          </w:tcPr>
          <w:p w14:paraId="122E6D71" w14:textId="77777777" w:rsidR="00242896" w:rsidRPr="002A3B59" w:rsidRDefault="00242896" w:rsidP="00B5391D">
            <w:pPr>
              <w:jc w:val="center"/>
              <w:rPr>
                <w:ins w:id="2774" w:author="Brant McNeece" w:date="2021-09-07T19:46:00Z"/>
                <w:rFonts w:ascii="Times New Roman" w:eastAsia="Times New Roman" w:hAnsi="Times New Roman" w:cs="Times New Roman"/>
                <w:sz w:val="20"/>
                <w:szCs w:val="20"/>
                <w:rPrChange w:id="2775" w:author="Brant McNeece" w:date="2021-09-07T19:52:00Z">
                  <w:rPr>
                    <w:ins w:id="2776" w:author="Brant McNeece" w:date="2021-09-07T19:46:00Z"/>
                    <w:rFonts w:ascii="Arial" w:eastAsia="Times New Roman" w:hAnsi="Arial" w:cs="Arial"/>
                    <w:sz w:val="20"/>
                    <w:szCs w:val="20"/>
                  </w:rPr>
                </w:rPrChange>
              </w:rPr>
            </w:pPr>
            <w:ins w:id="2777" w:author="Brant McNeece" w:date="2021-09-07T19:46:00Z">
              <w:r w:rsidRPr="002A3B59">
                <w:rPr>
                  <w:rFonts w:ascii="Times New Roman" w:eastAsia="Times New Roman" w:hAnsi="Times New Roman" w:cs="Times New Roman"/>
                  <w:sz w:val="20"/>
                  <w:szCs w:val="20"/>
                  <w:rPrChange w:id="2778" w:author="Brant McNeece" w:date="2021-09-07T19:52:00Z">
                    <w:rPr>
                      <w:rFonts w:ascii="Arial" w:eastAsia="Times New Roman" w:hAnsi="Arial" w:cs="Arial"/>
                      <w:sz w:val="20"/>
                      <w:szCs w:val="20"/>
                    </w:rPr>
                  </w:rPrChange>
                </w:rPr>
                <w:t>Environment</w:t>
              </w:r>
            </w:ins>
          </w:p>
        </w:tc>
        <w:tc>
          <w:tcPr>
            <w:tcW w:w="0" w:type="auto"/>
            <w:gridSpan w:val="2"/>
            <w:tcBorders>
              <w:top w:val="single" w:sz="4" w:space="0" w:color="auto"/>
              <w:left w:val="nil"/>
              <w:bottom w:val="single" w:sz="4" w:space="0" w:color="auto"/>
              <w:right w:val="nil"/>
            </w:tcBorders>
            <w:shd w:val="clear" w:color="auto" w:fill="auto"/>
            <w:noWrap/>
            <w:vAlign w:val="bottom"/>
            <w:hideMark/>
          </w:tcPr>
          <w:p w14:paraId="1A294186" w14:textId="77777777" w:rsidR="00242896" w:rsidRPr="002A3B59" w:rsidRDefault="00242896" w:rsidP="00B5391D">
            <w:pPr>
              <w:jc w:val="center"/>
              <w:rPr>
                <w:ins w:id="2779" w:author="Brant McNeece" w:date="2021-09-07T19:46:00Z"/>
                <w:rFonts w:ascii="Times New Roman" w:eastAsia="Times New Roman" w:hAnsi="Times New Roman" w:cs="Times New Roman"/>
                <w:color w:val="000000"/>
                <w:rPrChange w:id="2780" w:author="Brant McNeece" w:date="2021-09-07T19:52:00Z">
                  <w:rPr>
                    <w:ins w:id="2781" w:author="Brant McNeece" w:date="2021-09-07T19:46:00Z"/>
                    <w:rFonts w:ascii="Calibri" w:eastAsia="Times New Roman" w:hAnsi="Calibri" w:cs="Calibri"/>
                    <w:color w:val="000000"/>
                  </w:rPr>
                </w:rPrChange>
              </w:rPr>
            </w:pPr>
            <w:ins w:id="2782" w:author="Brant McNeece" w:date="2021-09-07T19:46:00Z">
              <w:r w:rsidRPr="002A3B59">
                <w:rPr>
                  <w:rFonts w:ascii="Times New Roman" w:eastAsia="Times New Roman" w:hAnsi="Times New Roman" w:cs="Times New Roman"/>
                  <w:color w:val="000000"/>
                  <w:rPrChange w:id="2783" w:author="Brant McNeece" w:date="2021-09-07T19:52:00Z">
                    <w:rPr>
                      <w:rFonts w:ascii="Calibri" w:eastAsia="Times New Roman" w:hAnsi="Calibri" w:cs="Calibri"/>
                      <w:color w:val="000000"/>
                    </w:rPr>
                  </w:rPrChange>
                </w:rPr>
                <w:t>Parents</w:t>
              </w:r>
            </w:ins>
          </w:p>
        </w:tc>
        <w:tc>
          <w:tcPr>
            <w:tcW w:w="0" w:type="auto"/>
            <w:tcBorders>
              <w:top w:val="single" w:sz="4" w:space="0" w:color="auto"/>
              <w:left w:val="nil"/>
              <w:bottom w:val="nil"/>
              <w:right w:val="nil"/>
            </w:tcBorders>
            <w:shd w:val="clear" w:color="auto" w:fill="auto"/>
            <w:noWrap/>
            <w:vAlign w:val="bottom"/>
            <w:hideMark/>
          </w:tcPr>
          <w:p w14:paraId="3BC3715F" w14:textId="77777777" w:rsidR="00242896" w:rsidRPr="002A3B59" w:rsidRDefault="00242896" w:rsidP="00B5391D">
            <w:pPr>
              <w:jc w:val="center"/>
              <w:rPr>
                <w:ins w:id="2784" w:author="Brant McNeece" w:date="2021-09-07T19:46:00Z"/>
                <w:rFonts w:ascii="Times New Roman" w:eastAsia="Times New Roman" w:hAnsi="Times New Roman" w:cs="Times New Roman"/>
                <w:color w:val="000000"/>
                <w:rPrChange w:id="2785" w:author="Brant McNeece" w:date="2021-09-07T19:52:00Z">
                  <w:rPr>
                    <w:ins w:id="2786" w:author="Brant McNeece" w:date="2021-09-07T19:46:00Z"/>
                    <w:rFonts w:ascii="Calibri" w:eastAsia="Times New Roman" w:hAnsi="Calibri" w:cs="Calibri"/>
                    <w:color w:val="000000"/>
                  </w:rPr>
                </w:rPrChange>
              </w:rPr>
            </w:pPr>
            <w:ins w:id="2787" w:author="Brant McNeece" w:date="2021-09-07T19:46:00Z">
              <w:r w:rsidRPr="002A3B59">
                <w:rPr>
                  <w:rFonts w:ascii="Times New Roman" w:eastAsia="Times New Roman" w:hAnsi="Times New Roman" w:cs="Times New Roman"/>
                  <w:color w:val="000000"/>
                  <w:rPrChange w:id="2788" w:author="Brant McNeece" w:date="2021-09-07T19:52:00Z">
                    <w:rPr>
                      <w:rFonts w:ascii="Calibri" w:eastAsia="Times New Roman" w:hAnsi="Calibri" w:cs="Calibri"/>
                      <w:color w:val="000000"/>
                    </w:rPr>
                  </w:rPrChange>
                </w:rPr>
                <w:t> </w:t>
              </w:r>
            </w:ins>
          </w:p>
        </w:tc>
        <w:tc>
          <w:tcPr>
            <w:tcW w:w="0" w:type="auto"/>
            <w:gridSpan w:val="4"/>
            <w:tcBorders>
              <w:top w:val="single" w:sz="4" w:space="0" w:color="auto"/>
              <w:left w:val="nil"/>
              <w:bottom w:val="single" w:sz="4" w:space="0" w:color="auto"/>
              <w:right w:val="nil"/>
            </w:tcBorders>
            <w:shd w:val="clear" w:color="auto" w:fill="auto"/>
            <w:noWrap/>
            <w:vAlign w:val="bottom"/>
            <w:hideMark/>
          </w:tcPr>
          <w:p w14:paraId="53E10C1F" w14:textId="77777777" w:rsidR="00242896" w:rsidRPr="002A3B59" w:rsidRDefault="00242896" w:rsidP="00B5391D">
            <w:pPr>
              <w:jc w:val="center"/>
              <w:rPr>
                <w:ins w:id="2789" w:author="Brant McNeece" w:date="2021-09-07T19:46:00Z"/>
                <w:rFonts w:ascii="Times New Roman" w:eastAsia="Times New Roman" w:hAnsi="Times New Roman" w:cs="Times New Roman"/>
                <w:color w:val="000000"/>
                <w:rPrChange w:id="2790" w:author="Brant McNeece" w:date="2021-09-07T19:52:00Z">
                  <w:rPr>
                    <w:ins w:id="2791" w:author="Brant McNeece" w:date="2021-09-07T19:46:00Z"/>
                    <w:rFonts w:ascii="Calibri" w:eastAsia="Times New Roman" w:hAnsi="Calibri" w:cs="Calibri"/>
                    <w:color w:val="000000"/>
                  </w:rPr>
                </w:rPrChange>
              </w:rPr>
            </w:pPr>
            <w:ins w:id="2792" w:author="Brant McNeece" w:date="2021-09-07T19:46:00Z">
              <w:r w:rsidRPr="002A3B59">
                <w:rPr>
                  <w:rFonts w:ascii="Times New Roman" w:eastAsia="Times New Roman" w:hAnsi="Times New Roman" w:cs="Times New Roman"/>
                  <w:color w:val="000000"/>
                  <w:rPrChange w:id="2793" w:author="Brant McNeece" w:date="2021-09-07T19:52:00Z">
                    <w:rPr>
                      <w:rFonts w:ascii="Calibri" w:eastAsia="Times New Roman" w:hAnsi="Calibri" w:cs="Calibri"/>
                      <w:color w:val="000000"/>
                    </w:rPr>
                  </w:rPrChange>
                </w:rPr>
                <w:t>RILs</w:t>
              </w:r>
            </w:ins>
          </w:p>
        </w:tc>
        <w:tc>
          <w:tcPr>
            <w:tcW w:w="0" w:type="auto"/>
            <w:tcBorders>
              <w:top w:val="single" w:sz="4" w:space="0" w:color="auto"/>
              <w:left w:val="nil"/>
              <w:bottom w:val="nil"/>
              <w:right w:val="nil"/>
            </w:tcBorders>
            <w:shd w:val="clear" w:color="auto" w:fill="auto"/>
            <w:noWrap/>
            <w:vAlign w:val="bottom"/>
            <w:hideMark/>
          </w:tcPr>
          <w:p w14:paraId="7B9AED74" w14:textId="77777777" w:rsidR="00242896" w:rsidRPr="002A3B59" w:rsidRDefault="00242896" w:rsidP="00B5391D">
            <w:pPr>
              <w:jc w:val="center"/>
              <w:rPr>
                <w:ins w:id="2794" w:author="Brant McNeece" w:date="2021-09-07T19:46:00Z"/>
                <w:rFonts w:ascii="Times New Roman" w:eastAsia="Times New Roman" w:hAnsi="Times New Roman" w:cs="Times New Roman"/>
                <w:color w:val="000000"/>
                <w:rPrChange w:id="2795" w:author="Brant McNeece" w:date="2021-09-07T19:52:00Z">
                  <w:rPr>
                    <w:ins w:id="2796" w:author="Brant McNeece" w:date="2021-09-07T19:46:00Z"/>
                    <w:rFonts w:ascii="Calibri" w:eastAsia="Times New Roman" w:hAnsi="Calibri" w:cs="Calibri"/>
                    <w:color w:val="000000"/>
                  </w:rPr>
                </w:rPrChange>
              </w:rPr>
            </w:pPr>
            <w:ins w:id="2797" w:author="Brant McNeece" w:date="2021-09-07T19:46:00Z">
              <w:r w:rsidRPr="002A3B59">
                <w:rPr>
                  <w:rFonts w:ascii="Times New Roman" w:eastAsia="Times New Roman" w:hAnsi="Times New Roman" w:cs="Times New Roman"/>
                  <w:color w:val="000000"/>
                  <w:rPrChange w:id="2798" w:author="Brant McNeece" w:date="2021-09-07T19:52:00Z">
                    <w:rPr>
                      <w:rFonts w:ascii="Calibri" w:eastAsia="Times New Roman" w:hAnsi="Calibri" w:cs="Calibri"/>
                      <w:color w:val="000000"/>
                    </w:rPr>
                  </w:rPrChange>
                </w:rPr>
                <w:t> </w:t>
              </w:r>
            </w:ins>
          </w:p>
        </w:tc>
        <w:tc>
          <w:tcPr>
            <w:tcW w:w="0" w:type="auto"/>
            <w:tcBorders>
              <w:top w:val="single" w:sz="4" w:space="0" w:color="auto"/>
              <w:left w:val="nil"/>
              <w:bottom w:val="nil"/>
              <w:right w:val="nil"/>
            </w:tcBorders>
            <w:shd w:val="clear" w:color="auto" w:fill="auto"/>
            <w:noWrap/>
            <w:vAlign w:val="bottom"/>
            <w:hideMark/>
          </w:tcPr>
          <w:p w14:paraId="01948670" w14:textId="77777777" w:rsidR="00242896" w:rsidRPr="002A3B59" w:rsidRDefault="00242896" w:rsidP="00B5391D">
            <w:pPr>
              <w:jc w:val="center"/>
              <w:rPr>
                <w:ins w:id="2799" w:author="Brant McNeece" w:date="2021-09-07T19:46:00Z"/>
                <w:rFonts w:ascii="Times New Roman" w:eastAsia="Times New Roman" w:hAnsi="Times New Roman" w:cs="Times New Roman"/>
                <w:color w:val="000000"/>
                <w:rPrChange w:id="2800" w:author="Brant McNeece" w:date="2021-09-07T19:52:00Z">
                  <w:rPr>
                    <w:ins w:id="2801" w:author="Brant McNeece" w:date="2021-09-07T19:46:00Z"/>
                    <w:rFonts w:ascii="Calibri" w:eastAsia="Times New Roman" w:hAnsi="Calibri" w:cs="Calibri"/>
                    <w:color w:val="000000"/>
                  </w:rPr>
                </w:rPrChange>
              </w:rPr>
            </w:pPr>
            <w:ins w:id="2802" w:author="Brant McNeece" w:date="2021-09-07T19:46:00Z">
              <w:r w:rsidRPr="002A3B59">
                <w:rPr>
                  <w:rFonts w:ascii="Times New Roman" w:eastAsia="Times New Roman" w:hAnsi="Times New Roman" w:cs="Times New Roman"/>
                  <w:color w:val="000000"/>
                  <w:rPrChange w:id="2803" w:author="Brant McNeece" w:date="2021-09-07T19:52:00Z">
                    <w:rPr>
                      <w:rFonts w:ascii="Calibri" w:eastAsia="Times New Roman" w:hAnsi="Calibri" w:cs="Calibri"/>
                      <w:color w:val="000000"/>
                    </w:rPr>
                  </w:rPrChange>
                </w:rPr>
                <w:t> </w:t>
              </w:r>
            </w:ins>
          </w:p>
        </w:tc>
      </w:tr>
      <w:tr w:rsidR="00242896" w:rsidRPr="002A3B59" w14:paraId="2F5C8050" w14:textId="77777777" w:rsidTr="00B5391D">
        <w:trPr>
          <w:trHeight w:val="300"/>
          <w:ins w:id="2804" w:author="Brant McNeece" w:date="2021-09-07T19:46:00Z"/>
        </w:trPr>
        <w:tc>
          <w:tcPr>
            <w:tcW w:w="0" w:type="auto"/>
            <w:vMerge/>
            <w:tcBorders>
              <w:top w:val="single" w:sz="4" w:space="0" w:color="auto"/>
              <w:left w:val="nil"/>
              <w:bottom w:val="nil"/>
              <w:right w:val="nil"/>
            </w:tcBorders>
            <w:vAlign w:val="center"/>
            <w:hideMark/>
          </w:tcPr>
          <w:p w14:paraId="31D974A9" w14:textId="77777777" w:rsidR="00242896" w:rsidRPr="002A3B59" w:rsidRDefault="00242896" w:rsidP="00B5391D">
            <w:pPr>
              <w:rPr>
                <w:ins w:id="2805" w:author="Brant McNeece" w:date="2021-09-07T19:46:00Z"/>
                <w:rFonts w:ascii="Times New Roman" w:eastAsia="Times New Roman" w:hAnsi="Times New Roman" w:cs="Times New Roman"/>
                <w:color w:val="000000"/>
                <w:rPrChange w:id="2806" w:author="Brant McNeece" w:date="2021-09-07T19:52:00Z">
                  <w:rPr>
                    <w:ins w:id="2807" w:author="Brant McNeece" w:date="2021-09-07T19:46:00Z"/>
                    <w:rFonts w:ascii="Calibri" w:eastAsia="Times New Roman" w:hAnsi="Calibri" w:cs="Calibri"/>
                    <w:color w:val="000000"/>
                  </w:rPr>
                </w:rPrChange>
              </w:rPr>
            </w:pPr>
          </w:p>
        </w:tc>
        <w:tc>
          <w:tcPr>
            <w:tcW w:w="0" w:type="auto"/>
            <w:vMerge/>
            <w:tcBorders>
              <w:top w:val="single" w:sz="4" w:space="0" w:color="auto"/>
              <w:left w:val="nil"/>
              <w:bottom w:val="nil"/>
              <w:right w:val="nil"/>
            </w:tcBorders>
            <w:vAlign w:val="center"/>
            <w:hideMark/>
          </w:tcPr>
          <w:p w14:paraId="7E5D37AE" w14:textId="77777777" w:rsidR="00242896" w:rsidRPr="002A3B59" w:rsidRDefault="00242896" w:rsidP="00B5391D">
            <w:pPr>
              <w:rPr>
                <w:ins w:id="2808" w:author="Brant McNeece" w:date="2021-09-07T19:46:00Z"/>
                <w:rFonts w:ascii="Times New Roman" w:eastAsia="Times New Roman" w:hAnsi="Times New Roman" w:cs="Times New Roman"/>
                <w:color w:val="000000"/>
                <w:rPrChange w:id="2809" w:author="Brant McNeece" w:date="2021-09-07T19:52:00Z">
                  <w:rPr>
                    <w:ins w:id="2810" w:author="Brant McNeece" w:date="2021-09-07T19:46:00Z"/>
                    <w:rFonts w:ascii="Calibri" w:eastAsia="Times New Roman" w:hAnsi="Calibri" w:cs="Calibri"/>
                    <w:color w:val="000000"/>
                  </w:rPr>
                </w:rPrChange>
              </w:rPr>
            </w:pPr>
          </w:p>
        </w:tc>
        <w:tc>
          <w:tcPr>
            <w:tcW w:w="0" w:type="auto"/>
            <w:vMerge/>
            <w:tcBorders>
              <w:top w:val="single" w:sz="4" w:space="0" w:color="auto"/>
              <w:left w:val="nil"/>
              <w:bottom w:val="nil"/>
              <w:right w:val="nil"/>
            </w:tcBorders>
            <w:vAlign w:val="center"/>
            <w:hideMark/>
          </w:tcPr>
          <w:p w14:paraId="592E0891" w14:textId="77777777" w:rsidR="00242896" w:rsidRPr="002A3B59" w:rsidRDefault="00242896" w:rsidP="00B5391D">
            <w:pPr>
              <w:rPr>
                <w:ins w:id="2811" w:author="Brant McNeece" w:date="2021-09-07T19:46:00Z"/>
                <w:rFonts w:ascii="Times New Roman" w:eastAsia="Times New Roman" w:hAnsi="Times New Roman" w:cs="Times New Roman"/>
                <w:sz w:val="20"/>
                <w:szCs w:val="20"/>
                <w:rPrChange w:id="2812" w:author="Brant McNeece" w:date="2021-09-07T19:52:00Z">
                  <w:rPr>
                    <w:ins w:id="2813" w:author="Brant McNeece" w:date="2021-09-07T19:46:00Z"/>
                    <w:rFonts w:ascii="Arial" w:eastAsia="Times New Roman" w:hAnsi="Arial" w:cs="Arial"/>
                    <w:sz w:val="20"/>
                    <w:szCs w:val="20"/>
                  </w:rPr>
                </w:rPrChange>
              </w:rPr>
            </w:pPr>
          </w:p>
        </w:tc>
        <w:tc>
          <w:tcPr>
            <w:tcW w:w="0" w:type="auto"/>
            <w:tcBorders>
              <w:top w:val="nil"/>
              <w:left w:val="nil"/>
              <w:bottom w:val="single" w:sz="8" w:space="0" w:color="E9ECEF"/>
              <w:right w:val="single" w:sz="8" w:space="0" w:color="E9ECEF"/>
            </w:tcBorders>
            <w:shd w:val="clear" w:color="auto" w:fill="auto"/>
            <w:noWrap/>
            <w:vAlign w:val="center"/>
            <w:hideMark/>
          </w:tcPr>
          <w:p w14:paraId="560B9457" w14:textId="77777777" w:rsidR="00242896" w:rsidRPr="002A3B59" w:rsidRDefault="00242896" w:rsidP="00B5391D">
            <w:pPr>
              <w:jc w:val="center"/>
              <w:rPr>
                <w:ins w:id="2814" w:author="Brant McNeece" w:date="2021-09-07T19:46:00Z"/>
                <w:rFonts w:ascii="Times New Roman" w:eastAsia="Times New Roman" w:hAnsi="Times New Roman" w:cs="Times New Roman"/>
                <w:color w:val="2B3138"/>
                <w:rPrChange w:id="2815" w:author="Brant McNeece" w:date="2021-09-07T19:52:00Z">
                  <w:rPr>
                    <w:ins w:id="2816" w:author="Brant McNeece" w:date="2021-09-07T19:46:00Z"/>
                    <w:rFonts w:ascii="Calibri" w:eastAsia="Times New Roman" w:hAnsi="Calibri" w:cs="Calibri"/>
                    <w:color w:val="2B3138"/>
                  </w:rPr>
                </w:rPrChange>
              </w:rPr>
            </w:pPr>
            <w:ins w:id="2817" w:author="Brant McNeece" w:date="2021-09-07T19:46:00Z">
              <w:r w:rsidRPr="002A3B59">
                <w:rPr>
                  <w:rFonts w:ascii="Times New Roman" w:eastAsia="Times New Roman" w:hAnsi="Times New Roman" w:cs="Times New Roman"/>
                  <w:color w:val="2B3138"/>
                  <w:rPrChange w:id="2818" w:author="Brant McNeece" w:date="2021-09-07T19:52:00Z">
                    <w:rPr>
                      <w:rFonts w:ascii="Calibri" w:eastAsia="Times New Roman" w:hAnsi="Calibri" w:cs="Calibri"/>
                      <w:color w:val="2B3138"/>
                    </w:rPr>
                  </w:rPrChange>
                </w:rPr>
                <w:t>P1</w:t>
              </w:r>
            </w:ins>
          </w:p>
        </w:tc>
        <w:tc>
          <w:tcPr>
            <w:tcW w:w="0" w:type="auto"/>
            <w:tcBorders>
              <w:top w:val="nil"/>
              <w:left w:val="nil"/>
              <w:bottom w:val="nil"/>
              <w:right w:val="nil"/>
            </w:tcBorders>
            <w:shd w:val="clear" w:color="auto" w:fill="auto"/>
            <w:noWrap/>
            <w:vAlign w:val="bottom"/>
            <w:hideMark/>
          </w:tcPr>
          <w:p w14:paraId="1546BC81" w14:textId="77777777" w:rsidR="00242896" w:rsidRPr="002A3B59" w:rsidRDefault="00242896" w:rsidP="00B5391D">
            <w:pPr>
              <w:jc w:val="center"/>
              <w:rPr>
                <w:ins w:id="2819" w:author="Brant McNeece" w:date="2021-09-07T19:46:00Z"/>
                <w:rFonts w:ascii="Times New Roman" w:eastAsia="Times New Roman" w:hAnsi="Times New Roman" w:cs="Times New Roman"/>
                <w:color w:val="000000"/>
                <w:rPrChange w:id="2820" w:author="Brant McNeece" w:date="2021-09-07T19:52:00Z">
                  <w:rPr>
                    <w:ins w:id="2821" w:author="Brant McNeece" w:date="2021-09-07T19:46:00Z"/>
                    <w:rFonts w:ascii="Calibri" w:eastAsia="Times New Roman" w:hAnsi="Calibri" w:cs="Calibri"/>
                    <w:color w:val="000000"/>
                  </w:rPr>
                </w:rPrChange>
              </w:rPr>
            </w:pPr>
            <w:ins w:id="2822" w:author="Brant McNeece" w:date="2021-09-07T19:46:00Z">
              <w:r w:rsidRPr="002A3B59">
                <w:rPr>
                  <w:rFonts w:ascii="Times New Roman" w:eastAsia="Times New Roman" w:hAnsi="Times New Roman" w:cs="Times New Roman"/>
                  <w:color w:val="000000"/>
                  <w:rPrChange w:id="2823" w:author="Brant McNeece" w:date="2021-09-07T19:52:00Z">
                    <w:rPr>
                      <w:rFonts w:ascii="Calibri" w:eastAsia="Times New Roman" w:hAnsi="Calibri" w:cs="Calibri"/>
                      <w:color w:val="000000"/>
                    </w:rPr>
                  </w:rPrChange>
                </w:rPr>
                <w:t>P2</w:t>
              </w:r>
            </w:ins>
          </w:p>
        </w:tc>
        <w:tc>
          <w:tcPr>
            <w:tcW w:w="0" w:type="auto"/>
            <w:tcBorders>
              <w:top w:val="nil"/>
              <w:left w:val="nil"/>
              <w:bottom w:val="nil"/>
              <w:right w:val="nil"/>
            </w:tcBorders>
            <w:shd w:val="clear" w:color="auto" w:fill="auto"/>
            <w:noWrap/>
            <w:vAlign w:val="bottom"/>
            <w:hideMark/>
          </w:tcPr>
          <w:p w14:paraId="55BA4DBF" w14:textId="77777777" w:rsidR="00242896" w:rsidRPr="002A3B59" w:rsidRDefault="00242896" w:rsidP="00B5391D">
            <w:pPr>
              <w:jc w:val="center"/>
              <w:rPr>
                <w:ins w:id="2824" w:author="Brant McNeece" w:date="2021-09-07T19:46:00Z"/>
                <w:rFonts w:ascii="Times New Roman" w:eastAsia="Times New Roman" w:hAnsi="Times New Roman" w:cs="Times New Roman"/>
                <w:color w:val="000000"/>
                <w:rPrChange w:id="2825" w:author="Brant McNeece" w:date="2021-09-07T19:52:00Z">
                  <w:rPr>
                    <w:ins w:id="2826" w:author="Brant McNeece" w:date="2021-09-07T19:46:00Z"/>
                    <w:rFonts w:ascii="Calibri" w:eastAsia="Times New Roman" w:hAnsi="Calibri" w:cs="Calibri"/>
                    <w:color w:val="000000"/>
                  </w:rPr>
                </w:rPrChange>
              </w:rPr>
            </w:pPr>
          </w:p>
        </w:tc>
        <w:tc>
          <w:tcPr>
            <w:tcW w:w="0" w:type="auto"/>
            <w:tcBorders>
              <w:top w:val="nil"/>
              <w:left w:val="nil"/>
              <w:bottom w:val="nil"/>
              <w:right w:val="nil"/>
            </w:tcBorders>
            <w:shd w:val="clear" w:color="auto" w:fill="auto"/>
            <w:noWrap/>
            <w:vAlign w:val="bottom"/>
            <w:hideMark/>
          </w:tcPr>
          <w:p w14:paraId="67456AA8" w14:textId="77777777" w:rsidR="00242896" w:rsidRPr="002A3B59" w:rsidRDefault="00242896" w:rsidP="00B5391D">
            <w:pPr>
              <w:jc w:val="center"/>
              <w:rPr>
                <w:ins w:id="2827" w:author="Brant McNeece" w:date="2021-09-07T19:46:00Z"/>
                <w:rFonts w:ascii="Times New Roman" w:eastAsia="Times New Roman" w:hAnsi="Times New Roman" w:cs="Times New Roman"/>
                <w:sz w:val="20"/>
                <w:szCs w:val="20"/>
                <w:rPrChange w:id="2828" w:author="Brant McNeece" w:date="2021-09-07T19:52:00Z">
                  <w:rPr>
                    <w:ins w:id="2829" w:author="Brant McNeece" w:date="2021-09-07T19:46:00Z"/>
                    <w:rFonts w:ascii="Arial" w:eastAsia="Times New Roman" w:hAnsi="Arial" w:cs="Arial"/>
                    <w:sz w:val="20"/>
                    <w:szCs w:val="20"/>
                  </w:rPr>
                </w:rPrChange>
              </w:rPr>
            </w:pPr>
            <w:ins w:id="2830" w:author="Brant McNeece" w:date="2021-09-07T19:46:00Z">
              <w:r w:rsidRPr="002A3B59">
                <w:rPr>
                  <w:rFonts w:ascii="Times New Roman" w:eastAsia="Times New Roman" w:hAnsi="Times New Roman" w:cs="Times New Roman"/>
                  <w:sz w:val="20"/>
                  <w:szCs w:val="20"/>
                  <w:rPrChange w:id="2831" w:author="Brant McNeece" w:date="2021-09-07T19:52:00Z">
                    <w:rPr>
                      <w:rFonts w:ascii="Arial" w:eastAsia="Times New Roman" w:hAnsi="Arial" w:cs="Arial"/>
                      <w:sz w:val="20"/>
                      <w:szCs w:val="20"/>
                    </w:rPr>
                  </w:rPrChange>
                </w:rPr>
                <w:t>Range</w:t>
              </w:r>
            </w:ins>
          </w:p>
        </w:tc>
        <w:tc>
          <w:tcPr>
            <w:tcW w:w="0" w:type="auto"/>
            <w:tcBorders>
              <w:top w:val="nil"/>
              <w:left w:val="nil"/>
              <w:bottom w:val="nil"/>
              <w:right w:val="nil"/>
            </w:tcBorders>
            <w:shd w:val="clear" w:color="auto" w:fill="auto"/>
            <w:noWrap/>
            <w:vAlign w:val="bottom"/>
            <w:hideMark/>
          </w:tcPr>
          <w:p w14:paraId="6D1999CD" w14:textId="77777777" w:rsidR="00242896" w:rsidRPr="002A3B59" w:rsidRDefault="00242896" w:rsidP="00B5391D">
            <w:pPr>
              <w:jc w:val="center"/>
              <w:rPr>
                <w:ins w:id="2832" w:author="Brant McNeece" w:date="2021-09-07T19:46:00Z"/>
                <w:rFonts w:ascii="Times New Roman" w:eastAsia="Times New Roman" w:hAnsi="Times New Roman" w:cs="Times New Roman"/>
                <w:sz w:val="20"/>
                <w:szCs w:val="20"/>
                <w:rPrChange w:id="2833" w:author="Brant McNeece" w:date="2021-09-07T19:52:00Z">
                  <w:rPr>
                    <w:ins w:id="2834" w:author="Brant McNeece" w:date="2021-09-07T19:46:00Z"/>
                    <w:rFonts w:ascii="Arial" w:eastAsia="Times New Roman" w:hAnsi="Arial" w:cs="Arial"/>
                    <w:sz w:val="20"/>
                    <w:szCs w:val="20"/>
                  </w:rPr>
                </w:rPrChange>
              </w:rPr>
            </w:pPr>
            <w:ins w:id="2835" w:author="Brant McNeece" w:date="2021-09-07T19:46:00Z">
              <w:r w:rsidRPr="002A3B59">
                <w:rPr>
                  <w:rFonts w:ascii="Times New Roman" w:eastAsia="Times New Roman" w:hAnsi="Times New Roman" w:cs="Times New Roman"/>
                  <w:sz w:val="20"/>
                  <w:szCs w:val="20"/>
                  <w:rPrChange w:id="2836" w:author="Brant McNeece" w:date="2021-09-07T19:52:00Z">
                    <w:rPr>
                      <w:rFonts w:ascii="Arial" w:eastAsia="Times New Roman" w:hAnsi="Arial" w:cs="Arial"/>
                      <w:sz w:val="20"/>
                      <w:szCs w:val="20"/>
                    </w:rPr>
                  </w:rPrChange>
                </w:rPr>
                <w:t>Mean</w:t>
              </w:r>
            </w:ins>
          </w:p>
        </w:tc>
        <w:tc>
          <w:tcPr>
            <w:tcW w:w="0" w:type="auto"/>
            <w:tcBorders>
              <w:top w:val="nil"/>
              <w:left w:val="nil"/>
              <w:bottom w:val="nil"/>
              <w:right w:val="nil"/>
            </w:tcBorders>
            <w:shd w:val="clear" w:color="auto" w:fill="auto"/>
            <w:noWrap/>
            <w:vAlign w:val="bottom"/>
            <w:hideMark/>
          </w:tcPr>
          <w:p w14:paraId="0A2E4776" w14:textId="77777777" w:rsidR="00242896" w:rsidRPr="002A3B59" w:rsidRDefault="00242896" w:rsidP="00B5391D">
            <w:pPr>
              <w:jc w:val="center"/>
              <w:rPr>
                <w:ins w:id="2837" w:author="Brant McNeece" w:date="2021-09-07T19:46:00Z"/>
                <w:rFonts w:ascii="Times New Roman" w:eastAsia="Times New Roman" w:hAnsi="Times New Roman" w:cs="Times New Roman"/>
                <w:sz w:val="20"/>
                <w:szCs w:val="20"/>
                <w:rPrChange w:id="2838" w:author="Brant McNeece" w:date="2021-09-07T19:52:00Z">
                  <w:rPr>
                    <w:ins w:id="2839" w:author="Brant McNeece" w:date="2021-09-07T19:46:00Z"/>
                    <w:rFonts w:ascii="Arial" w:eastAsia="Times New Roman" w:hAnsi="Arial" w:cs="Arial"/>
                    <w:sz w:val="20"/>
                    <w:szCs w:val="20"/>
                  </w:rPr>
                </w:rPrChange>
              </w:rPr>
            </w:pPr>
            <w:ins w:id="2840" w:author="Brant McNeece" w:date="2021-09-07T19:46:00Z">
              <w:r w:rsidRPr="002A3B59">
                <w:rPr>
                  <w:rFonts w:ascii="Times New Roman" w:eastAsia="Times New Roman" w:hAnsi="Times New Roman" w:cs="Times New Roman"/>
                  <w:sz w:val="20"/>
                  <w:szCs w:val="20"/>
                  <w:rPrChange w:id="2841" w:author="Brant McNeece" w:date="2021-09-07T19:52:00Z">
                    <w:rPr>
                      <w:rFonts w:ascii="Arial" w:eastAsia="Times New Roman" w:hAnsi="Arial" w:cs="Arial"/>
                      <w:sz w:val="20"/>
                      <w:szCs w:val="20"/>
                    </w:rPr>
                  </w:rPrChange>
                </w:rPr>
                <w:t>SD</w:t>
              </w:r>
            </w:ins>
          </w:p>
        </w:tc>
        <w:tc>
          <w:tcPr>
            <w:tcW w:w="0" w:type="auto"/>
            <w:tcBorders>
              <w:top w:val="nil"/>
              <w:left w:val="nil"/>
              <w:bottom w:val="nil"/>
              <w:right w:val="nil"/>
            </w:tcBorders>
            <w:shd w:val="clear" w:color="auto" w:fill="auto"/>
            <w:noWrap/>
            <w:vAlign w:val="bottom"/>
            <w:hideMark/>
          </w:tcPr>
          <w:p w14:paraId="2C782241" w14:textId="77777777" w:rsidR="00242896" w:rsidRPr="002A3B59" w:rsidRDefault="00242896" w:rsidP="00B5391D">
            <w:pPr>
              <w:jc w:val="center"/>
              <w:rPr>
                <w:ins w:id="2842" w:author="Brant McNeece" w:date="2021-09-07T19:46:00Z"/>
                <w:rFonts w:ascii="Times New Roman" w:eastAsia="Times New Roman" w:hAnsi="Times New Roman" w:cs="Times New Roman"/>
                <w:sz w:val="20"/>
                <w:szCs w:val="20"/>
                <w:rPrChange w:id="2843" w:author="Brant McNeece" w:date="2021-09-07T19:52:00Z">
                  <w:rPr>
                    <w:ins w:id="2844" w:author="Brant McNeece" w:date="2021-09-07T19:46:00Z"/>
                    <w:rFonts w:ascii="Arial" w:eastAsia="Times New Roman" w:hAnsi="Arial" w:cs="Arial"/>
                    <w:sz w:val="20"/>
                    <w:szCs w:val="20"/>
                  </w:rPr>
                </w:rPrChange>
              </w:rPr>
            </w:pPr>
            <w:ins w:id="2845" w:author="Brant McNeece" w:date="2021-09-07T19:46:00Z">
              <w:r w:rsidRPr="002A3B59">
                <w:rPr>
                  <w:rFonts w:ascii="Times New Roman" w:eastAsia="Times New Roman" w:hAnsi="Times New Roman" w:cs="Times New Roman"/>
                  <w:sz w:val="20"/>
                  <w:szCs w:val="20"/>
                  <w:rPrChange w:id="2846" w:author="Brant McNeece" w:date="2021-09-07T19:52:00Z">
                    <w:rPr>
                      <w:rFonts w:ascii="Arial" w:eastAsia="Times New Roman" w:hAnsi="Arial" w:cs="Arial"/>
                      <w:sz w:val="20"/>
                      <w:szCs w:val="20"/>
                    </w:rPr>
                  </w:rPrChange>
                </w:rPr>
                <w:t>CV</w:t>
              </w:r>
            </w:ins>
          </w:p>
        </w:tc>
        <w:tc>
          <w:tcPr>
            <w:tcW w:w="0" w:type="auto"/>
            <w:tcBorders>
              <w:top w:val="nil"/>
              <w:left w:val="nil"/>
              <w:bottom w:val="nil"/>
              <w:right w:val="nil"/>
            </w:tcBorders>
            <w:shd w:val="clear" w:color="auto" w:fill="auto"/>
            <w:noWrap/>
            <w:vAlign w:val="bottom"/>
            <w:hideMark/>
          </w:tcPr>
          <w:p w14:paraId="17C6EDC9" w14:textId="77777777" w:rsidR="00242896" w:rsidRPr="002A3B59" w:rsidRDefault="00242896" w:rsidP="00B5391D">
            <w:pPr>
              <w:jc w:val="center"/>
              <w:rPr>
                <w:ins w:id="2847" w:author="Brant McNeece" w:date="2021-09-07T19:46:00Z"/>
                <w:rFonts w:ascii="Times New Roman" w:eastAsia="Times New Roman" w:hAnsi="Times New Roman" w:cs="Times New Roman"/>
                <w:sz w:val="20"/>
                <w:szCs w:val="20"/>
                <w:rPrChange w:id="2848" w:author="Brant McNeece" w:date="2021-09-07T19:52:00Z">
                  <w:rPr>
                    <w:ins w:id="2849" w:author="Brant McNeece" w:date="2021-09-07T19:46:00Z"/>
                    <w:rFonts w:ascii="Arial" w:eastAsia="Times New Roman" w:hAnsi="Arial" w:cs="Arial"/>
                    <w:sz w:val="20"/>
                    <w:szCs w:val="20"/>
                  </w:rPr>
                </w:rPrChange>
              </w:rPr>
            </w:pPr>
            <w:ins w:id="2850" w:author="Brant McNeece" w:date="2021-09-07T19:46:00Z">
              <w:r w:rsidRPr="002A3B59">
                <w:rPr>
                  <w:rFonts w:ascii="Times New Roman" w:eastAsia="Times New Roman" w:hAnsi="Times New Roman" w:cs="Times New Roman"/>
                  <w:sz w:val="20"/>
                  <w:szCs w:val="20"/>
                  <w:rPrChange w:id="2851" w:author="Brant McNeece" w:date="2021-09-07T19:52:00Z">
                    <w:rPr>
                      <w:rFonts w:ascii="Arial" w:eastAsia="Times New Roman" w:hAnsi="Arial" w:cs="Arial"/>
                      <w:sz w:val="20"/>
                      <w:szCs w:val="20"/>
                    </w:rPr>
                  </w:rPrChange>
                </w:rPr>
                <w:t>Skewness</w:t>
              </w:r>
            </w:ins>
          </w:p>
        </w:tc>
        <w:tc>
          <w:tcPr>
            <w:tcW w:w="0" w:type="auto"/>
            <w:tcBorders>
              <w:top w:val="nil"/>
              <w:left w:val="nil"/>
              <w:bottom w:val="nil"/>
              <w:right w:val="nil"/>
            </w:tcBorders>
            <w:shd w:val="clear" w:color="auto" w:fill="auto"/>
            <w:noWrap/>
            <w:vAlign w:val="bottom"/>
            <w:hideMark/>
          </w:tcPr>
          <w:p w14:paraId="459CE726" w14:textId="77777777" w:rsidR="00242896" w:rsidRPr="002A3B59" w:rsidRDefault="00242896" w:rsidP="00B5391D">
            <w:pPr>
              <w:jc w:val="center"/>
              <w:rPr>
                <w:ins w:id="2852" w:author="Brant McNeece" w:date="2021-09-07T19:46:00Z"/>
                <w:rFonts w:ascii="Times New Roman" w:eastAsia="Times New Roman" w:hAnsi="Times New Roman" w:cs="Times New Roman"/>
                <w:sz w:val="20"/>
                <w:szCs w:val="20"/>
                <w:rPrChange w:id="2853" w:author="Brant McNeece" w:date="2021-09-07T19:52:00Z">
                  <w:rPr>
                    <w:ins w:id="2854" w:author="Brant McNeece" w:date="2021-09-07T19:46:00Z"/>
                    <w:rFonts w:ascii="Arial" w:eastAsia="Times New Roman" w:hAnsi="Arial" w:cs="Arial"/>
                    <w:sz w:val="20"/>
                    <w:szCs w:val="20"/>
                  </w:rPr>
                </w:rPrChange>
              </w:rPr>
            </w:pPr>
            <w:ins w:id="2855" w:author="Brant McNeece" w:date="2021-09-07T19:46:00Z">
              <w:r w:rsidRPr="002A3B59">
                <w:rPr>
                  <w:rFonts w:ascii="Times New Roman" w:eastAsia="Times New Roman" w:hAnsi="Times New Roman" w:cs="Times New Roman"/>
                  <w:sz w:val="20"/>
                  <w:szCs w:val="20"/>
                  <w:rPrChange w:id="2856" w:author="Brant McNeece" w:date="2021-09-07T19:52:00Z">
                    <w:rPr>
                      <w:rFonts w:ascii="Arial" w:eastAsia="Times New Roman" w:hAnsi="Arial" w:cs="Arial"/>
                      <w:sz w:val="20"/>
                      <w:szCs w:val="20"/>
                    </w:rPr>
                  </w:rPrChange>
                </w:rPr>
                <w:t>Kurtosis</w:t>
              </w:r>
            </w:ins>
          </w:p>
        </w:tc>
      </w:tr>
      <w:tr w:rsidR="00242896" w:rsidRPr="002A3B59" w14:paraId="562D46A9" w14:textId="77777777" w:rsidTr="00B5391D">
        <w:trPr>
          <w:trHeight w:val="288"/>
          <w:ins w:id="2857" w:author="Brant McNeece" w:date="2021-09-07T19:46:00Z"/>
        </w:trPr>
        <w:tc>
          <w:tcPr>
            <w:tcW w:w="0" w:type="auto"/>
            <w:tcBorders>
              <w:top w:val="nil"/>
              <w:left w:val="nil"/>
              <w:bottom w:val="nil"/>
              <w:right w:val="nil"/>
            </w:tcBorders>
            <w:shd w:val="clear" w:color="auto" w:fill="auto"/>
            <w:noWrap/>
            <w:vAlign w:val="bottom"/>
            <w:hideMark/>
          </w:tcPr>
          <w:p w14:paraId="0AB338EF" w14:textId="77777777" w:rsidR="00242896" w:rsidRPr="002A3B59" w:rsidRDefault="00242896" w:rsidP="00B5391D">
            <w:pPr>
              <w:jc w:val="center"/>
              <w:rPr>
                <w:ins w:id="2858" w:author="Brant McNeece" w:date="2021-09-07T19:46:00Z"/>
                <w:rFonts w:ascii="Times New Roman" w:eastAsia="Times New Roman" w:hAnsi="Times New Roman" w:cs="Times New Roman"/>
                <w:color w:val="000000"/>
                <w:rPrChange w:id="2859" w:author="Brant McNeece" w:date="2021-09-07T19:52:00Z">
                  <w:rPr>
                    <w:ins w:id="2860" w:author="Brant McNeece" w:date="2021-09-07T19:46:00Z"/>
                    <w:rFonts w:ascii="Calibri" w:eastAsia="Times New Roman" w:hAnsi="Calibri" w:cs="Calibri"/>
                    <w:color w:val="000000"/>
                  </w:rPr>
                </w:rPrChange>
              </w:rPr>
            </w:pPr>
            <w:ins w:id="2861" w:author="Brant McNeece" w:date="2021-09-07T19:46:00Z">
              <w:r w:rsidRPr="002A3B59">
                <w:rPr>
                  <w:rFonts w:ascii="Times New Roman" w:eastAsia="Times New Roman" w:hAnsi="Times New Roman" w:cs="Times New Roman"/>
                  <w:color w:val="000000"/>
                  <w:rPrChange w:id="2862" w:author="Brant McNeece" w:date="2021-09-07T19:52:00Z">
                    <w:rPr>
                      <w:rFonts w:ascii="Calibri" w:eastAsia="Times New Roman" w:hAnsi="Calibri" w:cs="Calibri"/>
                      <w:color w:val="000000"/>
                    </w:rPr>
                  </w:rPrChange>
                </w:rPr>
                <w:t>Pop33</w:t>
              </w:r>
            </w:ins>
          </w:p>
        </w:tc>
        <w:tc>
          <w:tcPr>
            <w:tcW w:w="0" w:type="auto"/>
            <w:tcBorders>
              <w:top w:val="nil"/>
              <w:left w:val="nil"/>
              <w:bottom w:val="nil"/>
              <w:right w:val="nil"/>
            </w:tcBorders>
            <w:shd w:val="clear" w:color="auto" w:fill="auto"/>
            <w:noWrap/>
            <w:vAlign w:val="bottom"/>
            <w:hideMark/>
          </w:tcPr>
          <w:p w14:paraId="189BE153" w14:textId="77777777" w:rsidR="00242896" w:rsidRPr="002A3B59" w:rsidRDefault="00242896" w:rsidP="00B5391D">
            <w:pPr>
              <w:jc w:val="center"/>
              <w:rPr>
                <w:ins w:id="2863" w:author="Brant McNeece" w:date="2021-09-07T19:46:00Z"/>
                <w:rFonts w:ascii="Times New Roman" w:eastAsia="Times New Roman" w:hAnsi="Times New Roman" w:cs="Times New Roman"/>
                <w:color w:val="000000"/>
                <w:rPrChange w:id="2864" w:author="Brant McNeece" w:date="2021-09-07T19:52:00Z">
                  <w:rPr>
                    <w:ins w:id="2865" w:author="Brant McNeece" w:date="2021-09-07T19:46:00Z"/>
                    <w:rFonts w:ascii="Calibri" w:eastAsia="Times New Roman" w:hAnsi="Calibri" w:cs="Calibri"/>
                    <w:color w:val="000000"/>
                  </w:rPr>
                </w:rPrChange>
              </w:rPr>
            </w:pPr>
            <w:ins w:id="2866" w:author="Brant McNeece" w:date="2021-09-07T19:46:00Z">
              <w:r w:rsidRPr="002A3B59">
                <w:rPr>
                  <w:rFonts w:ascii="Times New Roman" w:eastAsia="Times New Roman" w:hAnsi="Times New Roman" w:cs="Times New Roman"/>
                  <w:color w:val="000000"/>
                  <w:rPrChange w:id="2867" w:author="Brant McNeece" w:date="2021-09-07T19:52:00Z">
                    <w:rPr>
                      <w:rFonts w:ascii="Calibri" w:eastAsia="Times New Roman" w:hAnsi="Calibri" w:cs="Calibri"/>
                      <w:color w:val="000000"/>
                    </w:rPr>
                  </w:rPrChange>
                </w:rPr>
                <w:t>Oil</w:t>
              </w:r>
            </w:ins>
          </w:p>
        </w:tc>
        <w:tc>
          <w:tcPr>
            <w:tcW w:w="0" w:type="auto"/>
            <w:tcBorders>
              <w:top w:val="nil"/>
              <w:left w:val="nil"/>
              <w:bottom w:val="nil"/>
              <w:right w:val="nil"/>
            </w:tcBorders>
            <w:shd w:val="clear" w:color="auto" w:fill="auto"/>
            <w:noWrap/>
            <w:vAlign w:val="bottom"/>
            <w:hideMark/>
          </w:tcPr>
          <w:p w14:paraId="2F1FDEFB" w14:textId="77777777" w:rsidR="00242896" w:rsidRPr="002A3B59" w:rsidRDefault="00242896" w:rsidP="00B5391D">
            <w:pPr>
              <w:jc w:val="center"/>
              <w:rPr>
                <w:ins w:id="2868" w:author="Brant McNeece" w:date="2021-09-07T19:46:00Z"/>
                <w:rFonts w:ascii="Times New Roman" w:eastAsia="Times New Roman" w:hAnsi="Times New Roman" w:cs="Times New Roman"/>
                <w:sz w:val="20"/>
                <w:szCs w:val="20"/>
                <w:rPrChange w:id="2869" w:author="Brant McNeece" w:date="2021-09-07T19:52:00Z">
                  <w:rPr>
                    <w:ins w:id="2870" w:author="Brant McNeece" w:date="2021-09-07T19:46:00Z"/>
                    <w:rFonts w:ascii="Arial" w:eastAsia="Times New Roman" w:hAnsi="Arial" w:cs="Arial"/>
                    <w:sz w:val="20"/>
                    <w:szCs w:val="20"/>
                  </w:rPr>
                </w:rPrChange>
              </w:rPr>
            </w:pPr>
            <w:ins w:id="2871" w:author="Brant McNeece" w:date="2021-09-07T19:46:00Z">
              <w:r w:rsidRPr="002A3B59">
                <w:rPr>
                  <w:rFonts w:ascii="Times New Roman" w:eastAsia="Times New Roman" w:hAnsi="Times New Roman" w:cs="Times New Roman"/>
                  <w:sz w:val="20"/>
                  <w:szCs w:val="20"/>
                  <w:rPrChange w:id="2872" w:author="Brant McNeece" w:date="2021-09-07T19:52:00Z">
                    <w:rPr>
                      <w:rFonts w:ascii="Arial" w:eastAsia="Times New Roman" w:hAnsi="Arial" w:cs="Arial"/>
                      <w:sz w:val="20"/>
                      <w:szCs w:val="20"/>
                    </w:rPr>
                  </w:rPrChange>
                </w:rPr>
                <w:t>NC17</w:t>
              </w:r>
            </w:ins>
          </w:p>
        </w:tc>
        <w:tc>
          <w:tcPr>
            <w:tcW w:w="0" w:type="auto"/>
            <w:tcBorders>
              <w:top w:val="nil"/>
              <w:left w:val="nil"/>
              <w:bottom w:val="nil"/>
              <w:right w:val="nil"/>
            </w:tcBorders>
            <w:shd w:val="clear" w:color="auto" w:fill="auto"/>
            <w:noWrap/>
            <w:vAlign w:val="bottom"/>
            <w:hideMark/>
          </w:tcPr>
          <w:p w14:paraId="74BA1501" w14:textId="77777777" w:rsidR="00242896" w:rsidRPr="002A3B59" w:rsidRDefault="00242896" w:rsidP="00B5391D">
            <w:pPr>
              <w:jc w:val="center"/>
              <w:rPr>
                <w:ins w:id="2873" w:author="Brant McNeece" w:date="2021-09-07T19:46:00Z"/>
                <w:rFonts w:ascii="Times New Roman" w:eastAsia="Times New Roman" w:hAnsi="Times New Roman" w:cs="Times New Roman"/>
                <w:sz w:val="20"/>
                <w:szCs w:val="20"/>
                <w:rPrChange w:id="2874" w:author="Brant McNeece" w:date="2021-09-07T19:52:00Z">
                  <w:rPr>
                    <w:ins w:id="2875" w:author="Brant McNeece" w:date="2021-09-07T19:46:00Z"/>
                    <w:rFonts w:ascii="Arial" w:eastAsia="Times New Roman" w:hAnsi="Arial" w:cs="Arial"/>
                    <w:sz w:val="20"/>
                    <w:szCs w:val="20"/>
                  </w:rPr>
                </w:rPrChange>
              </w:rPr>
            </w:pPr>
            <w:ins w:id="2876" w:author="Brant McNeece" w:date="2021-09-07T19:46:00Z">
              <w:r w:rsidRPr="002A3B59">
                <w:rPr>
                  <w:rFonts w:ascii="Times New Roman" w:eastAsia="Times New Roman" w:hAnsi="Times New Roman" w:cs="Times New Roman"/>
                  <w:sz w:val="20"/>
                  <w:szCs w:val="20"/>
                  <w:rPrChange w:id="2877" w:author="Brant McNeece" w:date="2021-09-07T19:52:00Z">
                    <w:rPr>
                      <w:rFonts w:ascii="Arial" w:eastAsia="Times New Roman" w:hAnsi="Arial" w:cs="Arial"/>
                      <w:sz w:val="20"/>
                      <w:szCs w:val="20"/>
                    </w:rPr>
                  </w:rPrChange>
                </w:rPr>
                <w:t>21.4</w:t>
              </w:r>
            </w:ins>
          </w:p>
        </w:tc>
        <w:tc>
          <w:tcPr>
            <w:tcW w:w="0" w:type="auto"/>
            <w:tcBorders>
              <w:top w:val="nil"/>
              <w:left w:val="nil"/>
              <w:bottom w:val="nil"/>
              <w:right w:val="nil"/>
            </w:tcBorders>
            <w:shd w:val="clear" w:color="auto" w:fill="auto"/>
            <w:noWrap/>
            <w:vAlign w:val="bottom"/>
            <w:hideMark/>
          </w:tcPr>
          <w:p w14:paraId="21C4AEB1" w14:textId="77777777" w:rsidR="00242896" w:rsidRPr="002A3B59" w:rsidRDefault="00242896" w:rsidP="00B5391D">
            <w:pPr>
              <w:jc w:val="center"/>
              <w:rPr>
                <w:ins w:id="2878" w:author="Brant McNeece" w:date="2021-09-07T19:46:00Z"/>
                <w:rFonts w:ascii="Times New Roman" w:eastAsia="Times New Roman" w:hAnsi="Times New Roman" w:cs="Times New Roman"/>
                <w:sz w:val="20"/>
                <w:szCs w:val="20"/>
                <w:rPrChange w:id="2879" w:author="Brant McNeece" w:date="2021-09-07T19:52:00Z">
                  <w:rPr>
                    <w:ins w:id="2880" w:author="Brant McNeece" w:date="2021-09-07T19:46:00Z"/>
                    <w:rFonts w:ascii="Arial" w:eastAsia="Times New Roman" w:hAnsi="Arial" w:cs="Arial"/>
                    <w:sz w:val="20"/>
                    <w:szCs w:val="20"/>
                  </w:rPr>
                </w:rPrChange>
              </w:rPr>
            </w:pPr>
            <w:ins w:id="2881" w:author="Brant McNeece" w:date="2021-09-07T19:46:00Z">
              <w:r w:rsidRPr="002A3B59">
                <w:rPr>
                  <w:rFonts w:ascii="Times New Roman" w:eastAsia="Times New Roman" w:hAnsi="Times New Roman" w:cs="Times New Roman"/>
                  <w:sz w:val="20"/>
                  <w:szCs w:val="20"/>
                  <w:rPrChange w:id="2882" w:author="Brant McNeece" w:date="2021-09-07T19:52:00Z">
                    <w:rPr>
                      <w:rFonts w:ascii="Arial" w:eastAsia="Times New Roman" w:hAnsi="Arial" w:cs="Arial"/>
                      <w:sz w:val="20"/>
                      <w:szCs w:val="20"/>
                    </w:rPr>
                  </w:rPrChange>
                </w:rPr>
                <w:t>17.0</w:t>
              </w:r>
            </w:ins>
          </w:p>
        </w:tc>
        <w:tc>
          <w:tcPr>
            <w:tcW w:w="0" w:type="auto"/>
            <w:tcBorders>
              <w:top w:val="nil"/>
              <w:left w:val="nil"/>
              <w:bottom w:val="nil"/>
              <w:right w:val="nil"/>
            </w:tcBorders>
            <w:shd w:val="clear" w:color="auto" w:fill="auto"/>
            <w:noWrap/>
            <w:vAlign w:val="bottom"/>
            <w:hideMark/>
          </w:tcPr>
          <w:p w14:paraId="116E825D" w14:textId="77777777" w:rsidR="00242896" w:rsidRPr="002A3B59" w:rsidRDefault="00242896" w:rsidP="00B5391D">
            <w:pPr>
              <w:jc w:val="center"/>
              <w:rPr>
                <w:ins w:id="2883" w:author="Brant McNeece" w:date="2021-09-07T19:46:00Z"/>
                <w:rFonts w:ascii="Times New Roman" w:eastAsia="Times New Roman" w:hAnsi="Times New Roman" w:cs="Times New Roman"/>
                <w:sz w:val="20"/>
                <w:szCs w:val="20"/>
                <w:rPrChange w:id="2884" w:author="Brant McNeece" w:date="2021-09-07T19:52:00Z">
                  <w:rPr>
                    <w:ins w:id="2885"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578BD6E4" w14:textId="77777777" w:rsidR="00242896" w:rsidRPr="002A3B59" w:rsidRDefault="00242896" w:rsidP="00B5391D">
            <w:pPr>
              <w:jc w:val="center"/>
              <w:rPr>
                <w:ins w:id="2886" w:author="Brant McNeece" w:date="2021-09-07T19:46:00Z"/>
                <w:rFonts w:ascii="Times New Roman" w:eastAsia="Times New Roman" w:hAnsi="Times New Roman" w:cs="Times New Roman"/>
                <w:sz w:val="20"/>
                <w:szCs w:val="20"/>
                <w:rPrChange w:id="2887" w:author="Brant McNeece" w:date="2021-09-07T19:52:00Z">
                  <w:rPr>
                    <w:ins w:id="2888" w:author="Brant McNeece" w:date="2021-09-07T19:46:00Z"/>
                    <w:rFonts w:ascii="Arial" w:eastAsia="Times New Roman" w:hAnsi="Arial" w:cs="Arial"/>
                    <w:sz w:val="20"/>
                    <w:szCs w:val="20"/>
                  </w:rPr>
                </w:rPrChange>
              </w:rPr>
            </w:pPr>
            <w:ins w:id="2889" w:author="Brant McNeece" w:date="2021-09-07T19:46:00Z">
              <w:r w:rsidRPr="002A3B59">
                <w:rPr>
                  <w:rFonts w:ascii="Times New Roman" w:eastAsia="Times New Roman" w:hAnsi="Times New Roman" w:cs="Times New Roman"/>
                  <w:sz w:val="20"/>
                  <w:szCs w:val="20"/>
                  <w:rPrChange w:id="2890" w:author="Brant McNeece" w:date="2021-09-07T19:52:00Z">
                    <w:rPr>
                      <w:rFonts w:ascii="Arial" w:eastAsia="Times New Roman" w:hAnsi="Arial" w:cs="Arial"/>
                      <w:sz w:val="20"/>
                      <w:szCs w:val="20"/>
                    </w:rPr>
                  </w:rPrChange>
                </w:rPr>
                <w:t>16.6 - 22.2</w:t>
              </w:r>
            </w:ins>
          </w:p>
        </w:tc>
        <w:tc>
          <w:tcPr>
            <w:tcW w:w="0" w:type="auto"/>
            <w:tcBorders>
              <w:top w:val="nil"/>
              <w:left w:val="nil"/>
              <w:bottom w:val="nil"/>
              <w:right w:val="nil"/>
            </w:tcBorders>
            <w:shd w:val="clear" w:color="auto" w:fill="auto"/>
            <w:noWrap/>
            <w:vAlign w:val="bottom"/>
            <w:hideMark/>
          </w:tcPr>
          <w:p w14:paraId="2ABFD002" w14:textId="77777777" w:rsidR="00242896" w:rsidRPr="002A3B59" w:rsidRDefault="00242896" w:rsidP="00B5391D">
            <w:pPr>
              <w:jc w:val="center"/>
              <w:rPr>
                <w:ins w:id="2891" w:author="Brant McNeece" w:date="2021-09-07T19:46:00Z"/>
                <w:rFonts w:ascii="Times New Roman" w:eastAsia="Times New Roman" w:hAnsi="Times New Roman" w:cs="Times New Roman"/>
                <w:sz w:val="20"/>
                <w:szCs w:val="20"/>
                <w:rPrChange w:id="2892" w:author="Brant McNeece" w:date="2021-09-07T19:52:00Z">
                  <w:rPr>
                    <w:ins w:id="2893" w:author="Brant McNeece" w:date="2021-09-07T19:46:00Z"/>
                    <w:rFonts w:ascii="Arial" w:eastAsia="Times New Roman" w:hAnsi="Arial" w:cs="Arial"/>
                    <w:sz w:val="20"/>
                    <w:szCs w:val="20"/>
                  </w:rPr>
                </w:rPrChange>
              </w:rPr>
            </w:pPr>
            <w:ins w:id="2894" w:author="Brant McNeece" w:date="2021-09-07T19:46:00Z">
              <w:r w:rsidRPr="002A3B59">
                <w:rPr>
                  <w:rFonts w:ascii="Times New Roman" w:eastAsia="Times New Roman" w:hAnsi="Times New Roman" w:cs="Times New Roman"/>
                  <w:sz w:val="20"/>
                  <w:szCs w:val="20"/>
                  <w:rPrChange w:id="2895" w:author="Brant McNeece" w:date="2021-09-07T19:52:00Z">
                    <w:rPr>
                      <w:rFonts w:ascii="Arial" w:eastAsia="Times New Roman" w:hAnsi="Arial" w:cs="Arial"/>
                      <w:sz w:val="20"/>
                      <w:szCs w:val="20"/>
                    </w:rPr>
                  </w:rPrChange>
                </w:rPr>
                <w:t>19.4</w:t>
              </w:r>
            </w:ins>
          </w:p>
        </w:tc>
        <w:tc>
          <w:tcPr>
            <w:tcW w:w="0" w:type="auto"/>
            <w:tcBorders>
              <w:top w:val="nil"/>
              <w:left w:val="nil"/>
              <w:bottom w:val="nil"/>
              <w:right w:val="nil"/>
            </w:tcBorders>
            <w:shd w:val="clear" w:color="auto" w:fill="auto"/>
            <w:noWrap/>
            <w:vAlign w:val="bottom"/>
            <w:hideMark/>
          </w:tcPr>
          <w:p w14:paraId="1B9B94C7" w14:textId="77777777" w:rsidR="00242896" w:rsidRPr="002A3B59" w:rsidRDefault="00242896" w:rsidP="00B5391D">
            <w:pPr>
              <w:jc w:val="center"/>
              <w:rPr>
                <w:ins w:id="2896" w:author="Brant McNeece" w:date="2021-09-07T19:46:00Z"/>
                <w:rFonts w:ascii="Times New Roman" w:eastAsia="Times New Roman" w:hAnsi="Times New Roman" w:cs="Times New Roman"/>
                <w:sz w:val="20"/>
                <w:szCs w:val="20"/>
                <w:rPrChange w:id="2897" w:author="Brant McNeece" w:date="2021-09-07T19:52:00Z">
                  <w:rPr>
                    <w:ins w:id="2898" w:author="Brant McNeece" w:date="2021-09-07T19:46:00Z"/>
                    <w:rFonts w:ascii="Arial" w:eastAsia="Times New Roman" w:hAnsi="Arial" w:cs="Arial"/>
                    <w:sz w:val="20"/>
                    <w:szCs w:val="20"/>
                  </w:rPr>
                </w:rPrChange>
              </w:rPr>
            </w:pPr>
            <w:ins w:id="2899" w:author="Brant McNeece" w:date="2021-09-07T19:46:00Z">
              <w:r w:rsidRPr="002A3B59">
                <w:rPr>
                  <w:rFonts w:ascii="Times New Roman" w:eastAsia="Times New Roman" w:hAnsi="Times New Roman" w:cs="Times New Roman"/>
                  <w:sz w:val="20"/>
                  <w:szCs w:val="20"/>
                  <w:rPrChange w:id="2900" w:author="Brant McNeece" w:date="2021-09-07T19:52:00Z">
                    <w:rPr>
                      <w:rFonts w:ascii="Arial" w:eastAsia="Times New Roman" w:hAnsi="Arial" w:cs="Arial"/>
                      <w:sz w:val="20"/>
                      <w:szCs w:val="20"/>
                    </w:rPr>
                  </w:rPrChange>
                </w:rPr>
                <w:t>1.29</w:t>
              </w:r>
            </w:ins>
          </w:p>
        </w:tc>
        <w:tc>
          <w:tcPr>
            <w:tcW w:w="0" w:type="auto"/>
            <w:tcBorders>
              <w:top w:val="nil"/>
              <w:left w:val="nil"/>
              <w:bottom w:val="nil"/>
              <w:right w:val="nil"/>
            </w:tcBorders>
            <w:shd w:val="clear" w:color="auto" w:fill="auto"/>
            <w:noWrap/>
            <w:vAlign w:val="bottom"/>
            <w:hideMark/>
          </w:tcPr>
          <w:p w14:paraId="3AA744AD" w14:textId="77777777" w:rsidR="00242896" w:rsidRPr="002A3B59" w:rsidRDefault="00242896" w:rsidP="00B5391D">
            <w:pPr>
              <w:jc w:val="center"/>
              <w:rPr>
                <w:ins w:id="2901" w:author="Brant McNeece" w:date="2021-09-07T19:46:00Z"/>
                <w:rFonts w:ascii="Times New Roman" w:eastAsia="Times New Roman" w:hAnsi="Times New Roman" w:cs="Times New Roman"/>
                <w:sz w:val="20"/>
                <w:szCs w:val="20"/>
                <w:rPrChange w:id="2902" w:author="Brant McNeece" w:date="2021-09-07T19:52:00Z">
                  <w:rPr>
                    <w:ins w:id="2903" w:author="Brant McNeece" w:date="2021-09-07T19:46:00Z"/>
                    <w:rFonts w:ascii="Arial" w:eastAsia="Times New Roman" w:hAnsi="Arial" w:cs="Arial"/>
                    <w:sz w:val="20"/>
                    <w:szCs w:val="20"/>
                  </w:rPr>
                </w:rPrChange>
              </w:rPr>
            </w:pPr>
            <w:ins w:id="2904" w:author="Brant McNeece" w:date="2021-09-07T19:46:00Z">
              <w:r w:rsidRPr="002A3B59">
                <w:rPr>
                  <w:rFonts w:ascii="Times New Roman" w:eastAsia="Times New Roman" w:hAnsi="Times New Roman" w:cs="Times New Roman"/>
                  <w:sz w:val="20"/>
                  <w:szCs w:val="20"/>
                  <w:rPrChange w:id="2905" w:author="Brant McNeece" w:date="2021-09-07T19:52:00Z">
                    <w:rPr>
                      <w:rFonts w:ascii="Arial" w:eastAsia="Times New Roman" w:hAnsi="Arial" w:cs="Arial"/>
                      <w:sz w:val="20"/>
                      <w:szCs w:val="20"/>
                    </w:rPr>
                  </w:rPrChange>
                </w:rPr>
                <w:t>6.63%</w:t>
              </w:r>
            </w:ins>
          </w:p>
        </w:tc>
        <w:tc>
          <w:tcPr>
            <w:tcW w:w="0" w:type="auto"/>
            <w:tcBorders>
              <w:top w:val="nil"/>
              <w:left w:val="nil"/>
              <w:bottom w:val="nil"/>
              <w:right w:val="nil"/>
            </w:tcBorders>
            <w:shd w:val="clear" w:color="auto" w:fill="auto"/>
            <w:noWrap/>
            <w:vAlign w:val="bottom"/>
            <w:hideMark/>
          </w:tcPr>
          <w:p w14:paraId="3E026508" w14:textId="77777777" w:rsidR="00242896" w:rsidRPr="002A3B59" w:rsidRDefault="00242896" w:rsidP="00B5391D">
            <w:pPr>
              <w:jc w:val="center"/>
              <w:rPr>
                <w:ins w:id="2906" w:author="Brant McNeece" w:date="2021-09-07T19:46:00Z"/>
                <w:rFonts w:ascii="Times New Roman" w:eastAsia="Times New Roman" w:hAnsi="Times New Roman" w:cs="Times New Roman"/>
                <w:sz w:val="20"/>
                <w:szCs w:val="20"/>
                <w:rPrChange w:id="2907" w:author="Brant McNeece" w:date="2021-09-07T19:52:00Z">
                  <w:rPr>
                    <w:ins w:id="2908" w:author="Brant McNeece" w:date="2021-09-07T19:46:00Z"/>
                    <w:rFonts w:ascii="Arial" w:eastAsia="Times New Roman" w:hAnsi="Arial" w:cs="Arial"/>
                    <w:sz w:val="20"/>
                    <w:szCs w:val="20"/>
                  </w:rPr>
                </w:rPrChange>
              </w:rPr>
            </w:pPr>
            <w:ins w:id="2909" w:author="Brant McNeece" w:date="2021-09-07T19:46:00Z">
              <w:r w:rsidRPr="002A3B59">
                <w:rPr>
                  <w:rFonts w:ascii="Times New Roman" w:eastAsia="Times New Roman" w:hAnsi="Times New Roman" w:cs="Times New Roman"/>
                  <w:sz w:val="20"/>
                  <w:szCs w:val="20"/>
                  <w:rPrChange w:id="2910" w:author="Brant McNeece" w:date="2021-09-07T19:52:00Z">
                    <w:rPr>
                      <w:rFonts w:ascii="Arial" w:eastAsia="Times New Roman" w:hAnsi="Arial" w:cs="Arial"/>
                      <w:sz w:val="20"/>
                      <w:szCs w:val="20"/>
                    </w:rPr>
                  </w:rPrChange>
                </w:rPr>
                <w:t>0.00</w:t>
              </w:r>
            </w:ins>
          </w:p>
        </w:tc>
        <w:tc>
          <w:tcPr>
            <w:tcW w:w="0" w:type="auto"/>
            <w:tcBorders>
              <w:top w:val="nil"/>
              <w:left w:val="nil"/>
              <w:bottom w:val="nil"/>
              <w:right w:val="nil"/>
            </w:tcBorders>
            <w:shd w:val="clear" w:color="auto" w:fill="auto"/>
            <w:noWrap/>
            <w:vAlign w:val="bottom"/>
            <w:hideMark/>
          </w:tcPr>
          <w:p w14:paraId="7CEAC8FB" w14:textId="77777777" w:rsidR="00242896" w:rsidRPr="002A3B59" w:rsidRDefault="00242896" w:rsidP="00B5391D">
            <w:pPr>
              <w:jc w:val="center"/>
              <w:rPr>
                <w:ins w:id="2911" w:author="Brant McNeece" w:date="2021-09-07T19:46:00Z"/>
                <w:rFonts w:ascii="Times New Roman" w:eastAsia="Times New Roman" w:hAnsi="Times New Roman" w:cs="Times New Roman"/>
                <w:sz w:val="20"/>
                <w:szCs w:val="20"/>
                <w:rPrChange w:id="2912" w:author="Brant McNeece" w:date="2021-09-07T19:52:00Z">
                  <w:rPr>
                    <w:ins w:id="2913" w:author="Brant McNeece" w:date="2021-09-07T19:46:00Z"/>
                    <w:rFonts w:ascii="Arial" w:eastAsia="Times New Roman" w:hAnsi="Arial" w:cs="Arial"/>
                    <w:sz w:val="20"/>
                    <w:szCs w:val="20"/>
                  </w:rPr>
                </w:rPrChange>
              </w:rPr>
            </w:pPr>
            <w:ins w:id="2914" w:author="Brant McNeece" w:date="2021-09-07T19:46:00Z">
              <w:r w:rsidRPr="002A3B59">
                <w:rPr>
                  <w:rFonts w:ascii="Times New Roman" w:eastAsia="Times New Roman" w:hAnsi="Times New Roman" w:cs="Times New Roman"/>
                  <w:sz w:val="20"/>
                  <w:szCs w:val="20"/>
                  <w:rPrChange w:id="2915" w:author="Brant McNeece" w:date="2021-09-07T19:52:00Z">
                    <w:rPr>
                      <w:rFonts w:ascii="Arial" w:eastAsia="Times New Roman" w:hAnsi="Arial" w:cs="Arial"/>
                      <w:sz w:val="20"/>
                      <w:szCs w:val="20"/>
                    </w:rPr>
                  </w:rPrChange>
                </w:rPr>
                <w:t>-0.63</w:t>
              </w:r>
            </w:ins>
          </w:p>
        </w:tc>
      </w:tr>
      <w:tr w:rsidR="00242896" w:rsidRPr="002A3B59" w14:paraId="2B01EB78" w14:textId="77777777" w:rsidTr="00B5391D">
        <w:trPr>
          <w:trHeight w:val="288"/>
          <w:ins w:id="2916" w:author="Brant McNeece" w:date="2021-09-07T19:46:00Z"/>
        </w:trPr>
        <w:tc>
          <w:tcPr>
            <w:tcW w:w="0" w:type="auto"/>
            <w:tcBorders>
              <w:top w:val="nil"/>
              <w:left w:val="nil"/>
              <w:bottom w:val="nil"/>
              <w:right w:val="nil"/>
            </w:tcBorders>
            <w:shd w:val="clear" w:color="auto" w:fill="auto"/>
            <w:noWrap/>
            <w:vAlign w:val="bottom"/>
            <w:hideMark/>
          </w:tcPr>
          <w:p w14:paraId="21FC9671" w14:textId="77777777" w:rsidR="00242896" w:rsidRPr="002A3B59" w:rsidRDefault="00242896" w:rsidP="00B5391D">
            <w:pPr>
              <w:jc w:val="center"/>
              <w:rPr>
                <w:ins w:id="2917" w:author="Brant McNeece" w:date="2021-09-07T19:46:00Z"/>
                <w:rFonts w:ascii="Times New Roman" w:eastAsia="Times New Roman" w:hAnsi="Times New Roman" w:cs="Times New Roman"/>
                <w:sz w:val="20"/>
                <w:szCs w:val="20"/>
                <w:rPrChange w:id="2918" w:author="Brant McNeece" w:date="2021-09-07T19:52:00Z">
                  <w:rPr>
                    <w:ins w:id="2919"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722426BE" w14:textId="77777777" w:rsidR="00242896" w:rsidRPr="002A3B59" w:rsidRDefault="00242896" w:rsidP="00B5391D">
            <w:pPr>
              <w:jc w:val="center"/>
              <w:rPr>
                <w:ins w:id="2920"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EF41FA" w14:textId="77777777" w:rsidR="00242896" w:rsidRPr="002A3B59" w:rsidRDefault="00242896" w:rsidP="00B5391D">
            <w:pPr>
              <w:jc w:val="center"/>
              <w:rPr>
                <w:ins w:id="2921" w:author="Brant McNeece" w:date="2021-09-07T19:46:00Z"/>
                <w:rFonts w:ascii="Times New Roman" w:eastAsia="Times New Roman" w:hAnsi="Times New Roman" w:cs="Times New Roman"/>
                <w:sz w:val="20"/>
                <w:szCs w:val="20"/>
                <w:rPrChange w:id="2922" w:author="Brant McNeece" w:date="2021-09-07T19:52:00Z">
                  <w:rPr>
                    <w:ins w:id="2923" w:author="Brant McNeece" w:date="2021-09-07T19:46:00Z"/>
                    <w:rFonts w:ascii="Arial" w:eastAsia="Times New Roman" w:hAnsi="Arial" w:cs="Arial"/>
                    <w:sz w:val="20"/>
                    <w:szCs w:val="20"/>
                  </w:rPr>
                </w:rPrChange>
              </w:rPr>
            </w:pPr>
            <w:ins w:id="2924" w:author="Brant McNeece" w:date="2021-09-07T19:46:00Z">
              <w:r w:rsidRPr="002A3B59">
                <w:rPr>
                  <w:rFonts w:ascii="Times New Roman" w:eastAsia="Times New Roman" w:hAnsi="Times New Roman" w:cs="Times New Roman"/>
                  <w:sz w:val="20"/>
                  <w:szCs w:val="20"/>
                  <w:rPrChange w:id="2925" w:author="Brant McNeece" w:date="2021-09-07T19:52:00Z">
                    <w:rPr>
                      <w:rFonts w:ascii="Arial" w:eastAsia="Times New Roman" w:hAnsi="Arial" w:cs="Arial"/>
                      <w:sz w:val="20"/>
                      <w:szCs w:val="20"/>
                    </w:rPr>
                  </w:rPrChange>
                </w:rPr>
                <w:t>NC18</w:t>
              </w:r>
            </w:ins>
          </w:p>
        </w:tc>
        <w:tc>
          <w:tcPr>
            <w:tcW w:w="0" w:type="auto"/>
            <w:tcBorders>
              <w:top w:val="nil"/>
              <w:left w:val="nil"/>
              <w:bottom w:val="nil"/>
              <w:right w:val="nil"/>
            </w:tcBorders>
            <w:shd w:val="clear" w:color="auto" w:fill="auto"/>
            <w:noWrap/>
            <w:vAlign w:val="bottom"/>
            <w:hideMark/>
          </w:tcPr>
          <w:p w14:paraId="48C316DF" w14:textId="77777777" w:rsidR="00242896" w:rsidRPr="002A3B59" w:rsidRDefault="00242896" w:rsidP="00B5391D">
            <w:pPr>
              <w:jc w:val="center"/>
              <w:rPr>
                <w:ins w:id="2926" w:author="Brant McNeece" w:date="2021-09-07T19:46:00Z"/>
                <w:rFonts w:ascii="Times New Roman" w:eastAsia="Times New Roman" w:hAnsi="Times New Roman" w:cs="Times New Roman"/>
                <w:sz w:val="20"/>
                <w:szCs w:val="20"/>
                <w:rPrChange w:id="2927" w:author="Brant McNeece" w:date="2021-09-07T19:52:00Z">
                  <w:rPr>
                    <w:ins w:id="2928" w:author="Brant McNeece" w:date="2021-09-07T19:46:00Z"/>
                    <w:rFonts w:ascii="Arial" w:eastAsia="Times New Roman" w:hAnsi="Arial" w:cs="Arial"/>
                    <w:sz w:val="20"/>
                    <w:szCs w:val="20"/>
                  </w:rPr>
                </w:rPrChange>
              </w:rPr>
            </w:pPr>
            <w:ins w:id="2929" w:author="Brant McNeece" w:date="2021-09-07T19:46:00Z">
              <w:r w:rsidRPr="002A3B59">
                <w:rPr>
                  <w:rFonts w:ascii="Times New Roman" w:eastAsia="Times New Roman" w:hAnsi="Times New Roman" w:cs="Times New Roman"/>
                  <w:sz w:val="20"/>
                  <w:szCs w:val="20"/>
                  <w:rPrChange w:id="2930" w:author="Brant McNeece" w:date="2021-09-07T19:52:00Z">
                    <w:rPr>
                      <w:rFonts w:ascii="Arial" w:eastAsia="Times New Roman" w:hAnsi="Arial" w:cs="Arial"/>
                      <w:sz w:val="20"/>
                      <w:szCs w:val="20"/>
                    </w:rPr>
                  </w:rPrChange>
                </w:rPr>
                <w:t>21.5</w:t>
              </w:r>
            </w:ins>
          </w:p>
        </w:tc>
        <w:tc>
          <w:tcPr>
            <w:tcW w:w="0" w:type="auto"/>
            <w:tcBorders>
              <w:top w:val="nil"/>
              <w:left w:val="nil"/>
              <w:bottom w:val="nil"/>
              <w:right w:val="nil"/>
            </w:tcBorders>
            <w:shd w:val="clear" w:color="auto" w:fill="auto"/>
            <w:noWrap/>
            <w:vAlign w:val="bottom"/>
            <w:hideMark/>
          </w:tcPr>
          <w:p w14:paraId="7F513702" w14:textId="77777777" w:rsidR="00242896" w:rsidRPr="002A3B59" w:rsidRDefault="00242896" w:rsidP="00B5391D">
            <w:pPr>
              <w:jc w:val="center"/>
              <w:rPr>
                <w:ins w:id="2931" w:author="Brant McNeece" w:date="2021-09-07T19:46:00Z"/>
                <w:rFonts w:ascii="Times New Roman" w:eastAsia="Times New Roman" w:hAnsi="Times New Roman" w:cs="Times New Roman"/>
                <w:sz w:val="20"/>
                <w:szCs w:val="20"/>
                <w:rPrChange w:id="2932" w:author="Brant McNeece" w:date="2021-09-07T19:52:00Z">
                  <w:rPr>
                    <w:ins w:id="2933" w:author="Brant McNeece" w:date="2021-09-07T19:46:00Z"/>
                    <w:rFonts w:ascii="Arial" w:eastAsia="Times New Roman" w:hAnsi="Arial" w:cs="Arial"/>
                    <w:sz w:val="20"/>
                    <w:szCs w:val="20"/>
                  </w:rPr>
                </w:rPrChange>
              </w:rPr>
            </w:pPr>
            <w:ins w:id="2934" w:author="Brant McNeece" w:date="2021-09-07T19:46:00Z">
              <w:r w:rsidRPr="002A3B59">
                <w:rPr>
                  <w:rFonts w:ascii="Times New Roman" w:eastAsia="Times New Roman" w:hAnsi="Times New Roman" w:cs="Times New Roman"/>
                  <w:sz w:val="20"/>
                  <w:szCs w:val="20"/>
                  <w:rPrChange w:id="2935" w:author="Brant McNeece" w:date="2021-09-07T19:52:00Z">
                    <w:rPr>
                      <w:rFonts w:ascii="Arial" w:eastAsia="Times New Roman" w:hAnsi="Arial" w:cs="Arial"/>
                      <w:sz w:val="20"/>
                      <w:szCs w:val="20"/>
                    </w:rPr>
                  </w:rPrChange>
                </w:rPr>
                <w:t>17.4</w:t>
              </w:r>
            </w:ins>
          </w:p>
        </w:tc>
        <w:tc>
          <w:tcPr>
            <w:tcW w:w="0" w:type="auto"/>
            <w:tcBorders>
              <w:top w:val="nil"/>
              <w:left w:val="nil"/>
              <w:bottom w:val="nil"/>
              <w:right w:val="nil"/>
            </w:tcBorders>
            <w:shd w:val="clear" w:color="auto" w:fill="auto"/>
            <w:noWrap/>
            <w:vAlign w:val="bottom"/>
            <w:hideMark/>
          </w:tcPr>
          <w:p w14:paraId="69B84B4C" w14:textId="77777777" w:rsidR="00242896" w:rsidRPr="002A3B59" w:rsidRDefault="00242896" w:rsidP="00B5391D">
            <w:pPr>
              <w:jc w:val="center"/>
              <w:rPr>
                <w:ins w:id="2936" w:author="Brant McNeece" w:date="2021-09-07T19:46:00Z"/>
                <w:rFonts w:ascii="Times New Roman" w:eastAsia="Times New Roman" w:hAnsi="Times New Roman" w:cs="Times New Roman"/>
                <w:sz w:val="20"/>
                <w:szCs w:val="20"/>
                <w:rPrChange w:id="2937" w:author="Brant McNeece" w:date="2021-09-07T19:52:00Z">
                  <w:rPr>
                    <w:ins w:id="2938"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5E2DA150" w14:textId="77777777" w:rsidR="00242896" w:rsidRPr="002A3B59" w:rsidRDefault="00242896" w:rsidP="00B5391D">
            <w:pPr>
              <w:jc w:val="center"/>
              <w:rPr>
                <w:ins w:id="2939" w:author="Brant McNeece" w:date="2021-09-07T19:46:00Z"/>
                <w:rFonts w:ascii="Times New Roman" w:eastAsia="Times New Roman" w:hAnsi="Times New Roman" w:cs="Times New Roman"/>
                <w:sz w:val="20"/>
                <w:szCs w:val="20"/>
                <w:rPrChange w:id="2940" w:author="Brant McNeece" w:date="2021-09-07T19:52:00Z">
                  <w:rPr>
                    <w:ins w:id="2941" w:author="Brant McNeece" w:date="2021-09-07T19:46:00Z"/>
                    <w:rFonts w:ascii="Arial" w:eastAsia="Times New Roman" w:hAnsi="Arial" w:cs="Arial"/>
                    <w:sz w:val="20"/>
                    <w:szCs w:val="20"/>
                  </w:rPr>
                </w:rPrChange>
              </w:rPr>
            </w:pPr>
            <w:ins w:id="2942" w:author="Brant McNeece" w:date="2021-09-07T19:46:00Z">
              <w:r w:rsidRPr="002A3B59">
                <w:rPr>
                  <w:rFonts w:ascii="Times New Roman" w:eastAsia="Times New Roman" w:hAnsi="Times New Roman" w:cs="Times New Roman"/>
                  <w:sz w:val="20"/>
                  <w:szCs w:val="20"/>
                  <w:rPrChange w:id="2943" w:author="Brant McNeece" w:date="2021-09-07T19:52:00Z">
                    <w:rPr>
                      <w:rFonts w:ascii="Arial" w:eastAsia="Times New Roman" w:hAnsi="Arial" w:cs="Arial"/>
                      <w:sz w:val="20"/>
                      <w:szCs w:val="20"/>
                    </w:rPr>
                  </w:rPrChange>
                </w:rPr>
                <w:t>17 - 23.7</w:t>
              </w:r>
            </w:ins>
          </w:p>
        </w:tc>
        <w:tc>
          <w:tcPr>
            <w:tcW w:w="0" w:type="auto"/>
            <w:tcBorders>
              <w:top w:val="nil"/>
              <w:left w:val="nil"/>
              <w:bottom w:val="nil"/>
              <w:right w:val="nil"/>
            </w:tcBorders>
            <w:shd w:val="clear" w:color="auto" w:fill="auto"/>
            <w:noWrap/>
            <w:vAlign w:val="bottom"/>
            <w:hideMark/>
          </w:tcPr>
          <w:p w14:paraId="179259D3" w14:textId="77777777" w:rsidR="00242896" w:rsidRPr="002A3B59" w:rsidRDefault="00242896" w:rsidP="00B5391D">
            <w:pPr>
              <w:jc w:val="center"/>
              <w:rPr>
                <w:ins w:id="2944" w:author="Brant McNeece" w:date="2021-09-07T19:46:00Z"/>
                <w:rFonts w:ascii="Times New Roman" w:eastAsia="Times New Roman" w:hAnsi="Times New Roman" w:cs="Times New Roman"/>
                <w:sz w:val="20"/>
                <w:szCs w:val="20"/>
                <w:rPrChange w:id="2945" w:author="Brant McNeece" w:date="2021-09-07T19:52:00Z">
                  <w:rPr>
                    <w:ins w:id="2946" w:author="Brant McNeece" w:date="2021-09-07T19:46:00Z"/>
                    <w:rFonts w:ascii="Arial" w:eastAsia="Times New Roman" w:hAnsi="Arial" w:cs="Arial"/>
                    <w:sz w:val="20"/>
                    <w:szCs w:val="20"/>
                  </w:rPr>
                </w:rPrChange>
              </w:rPr>
            </w:pPr>
            <w:ins w:id="2947" w:author="Brant McNeece" w:date="2021-09-07T19:46:00Z">
              <w:r w:rsidRPr="002A3B59">
                <w:rPr>
                  <w:rFonts w:ascii="Times New Roman" w:eastAsia="Times New Roman" w:hAnsi="Times New Roman" w:cs="Times New Roman"/>
                  <w:sz w:val="20"/>
                  <w:szCs w:val="20"/>
                  <w:rPrChange w:id="2948" w:author="Brant McNeece" w:date="2021-09-07T19:52:00Z">
                    <w:rPr>
                      <w:rFonts w:ascii="Arial" w:eastAsia="Times New Roman" w:hAnsi="Arial" w:cs="Arial"/>
                      <w:sz w:val="20"/>
                      <w:szCs w:val="20"/>
                    </w:rPr>
                  </w:rPrChange>
                </w:rPr>
                <w:t>20.3</w:t>
              </w:r>
            </w:ins>
          </w:p>
        </w:tc>
        <w:tc>
          <w:tcPr>
            <w:tcW w:w="0" w:type="auto"/>
            <w:tcBorders>
              <w:top w:val="nil"/>
              <w:left w:val="nil"/>
              <w:bottom w:val="nil"/>
              <w:right w:val="nil"/>
            </w:tcBorders>
            <w:shd w:val="clear" w:color="auto" w:fill="auto"/>
            <w:noWrap/>
            <w:vAlign w:val="bottom"/>
            <w:hideMark/>
          </w:tcPr>
          <w:p w14:paraId="648CAC5F" w14:textId="77777777" w:rsidR="00242896" w:rsidRPr="002A3B59" w:rsidRDefault="00242896" w:rsidP="00B5391D">
            <w:pPr>
              <w:jc w:val="center"/>
              <w:rPr>
                <w:ins w:id="2949" w:author="Brant McNeece" w:date="2021-09-07T19:46:00Z"/>
                <w:rFonts w:ascii="Times New Roman" w:eastAsia="Times New Roman" w:hAnsi="Times New Roman" w:cs="Times New Roman"/>
                <w:sz w:val="20"/>
                <w:szCs w:val="20"/>
                <w:rPrChange w:id="2950" w:author="Brant McNeece" w:date="2021-09-07T19:52:00Z">
                  <w:rPr>
                    <w:ins w:id="2951" w:author="Brant McNeece" w:date="2021-09-07T19:46:00Z"/>
                    <w:rFonts w:ascii="Arial" w:eastAsia="Times New Roman" w:hAnsi="Arial" w:cs="Arial"/>
                    <w:sz w:val="20"/>
                    <w:szCs w:val="20"/>
                  </w:rPr>
                </w:rPrChange>
              </w:rPr>
            </w:pPr>
            <w:ins w:id="2952" w:author="Brant McNeece" w:date="2021-09-07T19:46:00Z">
              <w:r w:rsidRPr="002A3B59">
                <w:rPr>
                  <w:rFonts w:ascii="Times New Roman" w:eastAsia="Times New Roman" w:hAnsi="Times New Roman" w:cs="Times New Roman"/>
                  <w:sz w:val="20"/>
                  <w:szCs w:val="20"/>
                  <w:rPrChange w:id="2953" w:author="Brant McNeece" w:date="2021-09-07T19:52:00Z">
                    <w:rPr>
                      <w:rFonts w:ascii="Arial" w:eastAsia="Times New Roman" w:hAnsi="Arial" w:cs="Arial"/>
                      <w:sz w:val="20"/>
                      <w:szCs w:val="20"/>
                    </w:rPr>
                  </w:rPrChange>
                </w:rPr>
                <w:t>1.40</w:t>
              </w:r>
            </w:ins>
          </w:p>
        </w:tc>
        <w:tc>
          <w:tcPr>
            <w:tcW w:w="0" w:type="auto"/>
            <w:tcBorders>
              <w:top w:val="nil"/>
              <w:left w:val="nil"/>
              <w:bottom w:val="nil"/>
              <w:right w:val="nil"/>
            </w:tcBorders>
            <w:shd w:val="clear" w:color="auto" w:fill="auto"/>
            <w:noWrap/>
            <w:vAlign w:val="bottom"/>
            <w:hideMark/>
          </w:tcPr>
          <w:p w14:paraId="03BDA59C" w14:textId="77777777" w:rsidR="00242896" w:rsidRPr="002A3B59" w:rsidRDefault="00242896" w:rsidP="00B5391D">
            <w:pPr>
              <w:jc w:val="center"/>
              <w:rPr>
                <w:ins w:id="2954" w:author="Brant McNeece" w:date="2021-09-07T19:46:00Z"/>
                <w:rFonts w:ascii="Times New Roman" w:eastAsia="Times New Roman" w:hAnsi="Times New Roman" w:cs="Times New Roman"/>
                <w:sz w:val="20"/>
                <w:szCs w:val="20"/>
                <w:rPrChange w:id="2955" w:author="Brant McNeece" w:date="2021-09-07T19:52:00Z">
                  <w:rPr>
                    <w:ins w:id="2956" w:author="Brant McNeece" w:date="2021-09-07T19:46:00Z"/>
                    <w:rFonts w:ascii="Arial" w:eastAsia="Times New Roman" w:hAnsi="Arial" w:cs="Arial"/>
                    <w:sz w:val="20"/>
                    <w:szCs w:val="20"/>
                  </w:rPr>
                </w:rPrChange>
              </w:rPr>
            </w:pPr>
            <w:ins w:id="2957" w:author="Brant McNeece" w:date="2021-09-07T19:46:00Z">
              <w:r w:rsidRPr="002A3B59">
                <w:rPr>
                  <w:rFonts w:ascii="Times New Roman" w:eastAsia="Times New Roman" w:hAnsi="Times New Roman" w:cs="Times New Roman"/>
                  <w:sz w:val="20"/>
                  <w:szCs w:val="20"/>
                  <w:rPrChange w:id="2958" w:author="Brant McNeece" w:date="2021-09-07T19:52:00Z">
                    <w:rPr>
                      <w:rFonts w:ascii="Arial" w:eastAsia="Times New Roman" w:hAnsi="Arial" w:cs="Arial"/>
                      <w:sz w:val="20"/>
                      <w:szCs w:val="20"/>
                    </w:rPr>
                  </w:rPrChange>
                </w:rPr>
                <w:t>6.88%</w:t>
              </w:r>
            </w:ins>
          </w:p>
        </w:tc>
        <w:tc>
          <w:tcPr>
            <w:tcW w:w="0" w:type="auto"/>
            <w:tcBorders>
              <w:top w:val="nil"/>
              <w:left w:val="nil"/>
              <w:bottom w:val="nil"/>
              <w:right w:val="nil"/>
            </w:tcBorders>
            <w:shd w:val="clear" w:color="auto" w:fill="auto"/>
            <w:noWrap/>
            <w:vAlign w:val="bottom"/>
            <w:hideMark/>
          </w:tcPr>
          <w:p w14:paraId="1D871722" w14:textId="77777777" w:rsidR="00242896" w:rsidRPr="002A3B59" w:rsidRDefault="00242896" w:rsidP="00B5391D">
            <w:pPr>
              <w:jc w:val="center"/>
              <w:rPr>
                <w:ins w:id="2959" w:author="Brant McNeece" w:date="2021-09-07T19:46:00Z"/>
                <w:rFonts w:ascii="Times New Roman" w:eastAsia="Times New Roman" w:hAnsi="Times New Roman" w:cs="Times New Roman"/>
                <w:sz w:val="20"/>
                <w:szCs w:val="20"/>
                <w:rPrChange w:id="2960" w:author="Brant McNeece" w:date="2021-09-07T19:52:00Z">
                  <w:rPr>
                    <w:ins w:id="2961" w:author="Brant McNeece" w:date="2021-09-07T19:46:00Z"/>
                    <w:rFonts w:ascii="Arial" w:eastAsia="Times New Roman" w:hAnsi="Arial" w:cs="Arial"/>
                    <w:sz w:val="20"/>
                    <w:szCs w:val="20"/>
                  </w:rPr>
                </w:rPrChange>
              </w:rPr>
            </w:pPr>
            <w:ins w:id="2962" w:author="Brant McNeece" w:date="2021-09-07T19:46:00Z">
              <w:r w:rsidRPr="002A3B59">
                <w:rPr>
                  <w:rFonts w:ascii="Times New Roman" w:eastAsia="Times New Roman" w:hAnsi="Times New Roman" w:cs="Times New Roman"/>
                  <w:sz w:val="20"/>
                  <w:szCs w:val="20"/>
                  <w:rPrChange w:id="2963" w:author="Brant McNeece" w:date="2021-09-07T19:52:00Z">
                    <w:rPr>
                      <w:rFonts w:ascii="Arial" w:eastAsia="Times New Roman" w:hAnsi="Arial" w:cs="Arial"/>
                      <w:sz w:val="20"/>
                      <w:szCs w:val="20"/>
                    </w:rPr>
                  </w:rPrChange>
                </w:rPr>
                <w:t>0.24</w:t>
              </w:r>
            </w:ins>
          </w:p>
        </w:tc>
        <w:tc>
          <w:tcPr>
            <w:tcW w:w="0" w:type="auto"/>
            <w:tcBorders>
              <w:top w:val="nil"/>
              <w:left w:val="nil"/>
              <w:bottom w:val="nil"/>
              <w:right w:val="nil"/>
            </w:tcBorders>
            <w:shd w:val="clear" w:color="auto" w:fill="auto"/>
            <w:noWrap/>
            <w:vAlign w:val="bottom"/>
            <w:hideMark/>
          </w:tcPr>
          <w:p w14:paraId="628F3570" w14:textId="77777777" w:rsidR="00242896" w:rsidRPr="002A3B59" w:rsidRDefault="00242896" w:rsidP="00B5391D">
            <w:pPr>
              <w:jc w:val="center"/>
              <w:rPr>
                <w:ins w:id="2964" w:author="Brant McNeece" w:date="2021-09-07T19:46:00Z"/>
                <w:rFonts w:ascii="Times New Roman" w:eastAsia="Times New Roman" w:hAnsi="Times New Roman" w:cs="Times New Roman"/>
                <w:sz w:val="20"/>
                <w:szCs w:val="20"/>
                <w:rPrChange w:id="2965" w:author="Brant McNeece" w:date="2021-09-07T19:52:00Z">
                  <w:rPr>
                    <w:ins w:id="2966" w:author="Brant McNeece" w:date="2021-09-07T19:46:00Z"/>
                    <w:rFonts w:ascii="Arial" w:eastAsia="Times New Roman" w:hAnsi="Arial" w:cs="Arial"/>
                    <w:sz w:val="20"/>
                    <w:szCs w:val="20"/>
                  </w:rPr>
                </w:rPrChange>
              </w:rPr>
            </w:pPr>
            <w:ins w:id="2967" w:author="Brant McNeece" w:date="2021-09-07T19:46:00Z">
              <w:r w:rsidRPr="002A3B59">
                <w:rPr>
                  <w:rFonts w:ascii="Times New Roman" w:eastAsia="Times New Roman" w:hAnsi="Times New Roman" w:cs="Times New Roman"/>
                  <w:sz w:val="20"/>
                  <w:szCs w:val="20"/>
                  <w:rPrChange w:id="2968" w:author="Brant McNeece" w:date="2021-09-07T19:52:00Z">
                    <w:rPr>
                      <w:rFonts w:ascii="Arial" w:eastAsia="Times New Roman" w:hAnsi="Arial" w:cs="Arial"/>
                      <w:sz w:val="20"/>
                      <w:szCs w:val="20"/>
                    </w:rPr>
                  </w:rPrChange>
                </w:rPr>
                <w:t>-0.04</w:t>
              </w:r>
            </w:ins>
          </w:p>
        </w:tc>
      </w:tr>
      <w:tr w:rsidR="00242896" w:rsidRPr="002A3B59" w14:paraId="64B4917A" w14:textId="77777777" w:rsidTr="00B5391D">
        <w:trPr>
          <w:trHeight w:val="288"/>
          <w:ins w:id="2969" w:author="Brant McNeece" w:date="2021-09-07T19:46:00Z"/>
        </w:trPr>
        <w:tc>
          <w:tcPr>
            <w:tcW w:w="0" w:type="auto"/>
            <w:tcBorders>
              <w:top w:val="nil"/>
              <w:left w:val="nil"/>
              <w:bottom w:val="nil"/>
              <w:right w:val="nil"/>
            </w:tcBorders>
            <w:shd w:val="clear" w:color="auto" w:fill="auto"/>
            <w:noWrap/>
            <w:vAlign w:val="bottom"/>
            <w:hideMark/>
          </w:tcPr>
          <w:p w14:paraId="03B33603" w14:textId="77777777" w:rsidR="00242896" w:rsidRPr="002A3B59" w:rsidRDefault="00242896" w:rsidP="00B5391D">
            <w:pPr>
              <w:jc w:val="center"/>
              <w:rPr>
                <w:ins w:id="2970" w:author="Brant McNeece" w:date="2021-09-07T19:46:00Z"/>
                <w:rFonts w:ascii="Times New Roman" w:eastAsia="Times New Roman" w:hAnsi="Times New Roman" w:cs="Times New Roman"/>
                <w:sz w:val="20"/>
                <w:szCs w:val="20"/>
                <w:rPrChange w:id="2971" w:author="Brant McNeece" w:date="2021-09-07T19:52:00Z">
                  <w:rPr>
                    <w:ins w:id="2972"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D2BB549" w14:textId="77777777" w:rsidR="00242896" w:rsidRPr="002A3B59" w:rsidRDefault="00242896" w:rsidP="00B5391D">
            <w:pPr>
              <w:jc w:val="center"/>
              <w:rPr>
                <w:ins w:id="2973"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D65ABA" w14:textId="77777777" w:rsidR="00242896" w:rsidRPr="002A3B59" w:rsidRDefault="00242896" w:rsidP="00B5391D">
            <w:pPr>
              <w:jc w:val="center"/>
              <w:rPr>
                <w:ins w:id="2974" w:author="Brant McNeece" w:date="2021-09-07T19:46:00Z"/>
                <w:rFonts w:ascii="Times New Roman" w:eastAsia="Times New Roman" w:hAnsi="Times New Roman" w:cs="Times New Roman"/>
                <w:sz w:val="20"/>
                <w:szCs w:val="20"/>
                <w:rPrChange w:id="2975" w:author="Brant McNeece" w:date="2021-09-07T19:52:00Z">
                  <w:rPr>
                    <w:ins w:id="2976" w:author="Brant McNeece" w:date="2021-09-07T19:46:00Z"/>
                    <w:rFonts w:ascii="Arial" w:eastAsia="Times New Roman" w:hAnsi="Arial" w:cs="Arial"/>
                    <w:sz w:val="20"/>
                    <w:szCs w:val="20"/>
                  </w:rPr>
                </w:rPrChange>
              </w:rPr>
            </w:pPr>
            <w:ins w:id="2977" w:author="Brant McNeece" w:date="2021-09-07T19:46:00Z">
              <w:r w:rsidRPr="002A3B59">
                <w:rPr>
                  <w:rFonts w:ascii="Times New Roman" w:eastAsia="Times New Roman" w:hAnsi="Times New Roman" w:cs="Times New Roman"/>
                  <w:sz w:val="20"/>
                  <w:szCs w:val="20"/>
                  <w:rPrChange w:id="2978" w:author="Brant McNeece" w:date="2021-09-07T19:52:00Z">
                    <w:rPr>
                      <w:rFonts w:ascii="Arial" w:eastAsia="Times New Roman" w:hAnsi="Arial" w:cs="Arial"/>
                      <w:sz w:val="20"/>
                      <w:szCs w:val="20"/>
                    </w:rPr>
                  </w:rPrChange>
                </w:rPr>
                <w:t>OH17</w:t>
              </w:r>
            </w:ins>
          </w:p>
        </w:tc>
        <w:tc>
          <w:tcPr>
            <w:tcW w:w="0" w:type="auto"/>
            <w:tcBorders>
              <w:top w:val="nil"/>
              <w:left w:val="nil"/>
              <w:bottom w:val="nil"/>
              <w:right w:val="nil"/>
            </w:tcBorders>
            <w:shd w:val="clear" w:color="auto" w:fill="auto"/>
            <w:noWrap/>
            <w:vAlign w:val="bottom"/>
            <w:hideMark/>
          </w:tcPr>
          <w:p w14:paraId="1A638E07" w14:textId="77777777" w:rsidR="00242896" w:rsidRPr="002A3B59" w:rsidRDefault="00242896" w:rsidP="00B5391D">
            <w:pPr>
              <w:jc w:val="center"/>
              <w:rPr>
                <w:ins w:id="2979" w:author="Brant McNeece" w:date="2021-09-07T19:46:00Z"/>
                <w:rFonts w:ascii="Times New Roman" w:eastAsia="Times New Roman" w:hAnsi="Times New Roman" w:cs="Times New Roman"/>
                <w:sz w:val="20"/>
                <w:szCs w:val="20"/>
                <w:rPrChange w:id="2980" w:author="Brant McNeece" w:date="2021-09-07T19:52:00Z">
                  <w:rPr>
                    <w:ins w:id="2981" w:author="Brant McNeece" w:date="2021-09-07T19:46:00Z"/>
                    <w:rFonts w:ascii="Arial" w:eastAsia="Times New Roman" w:hAnsi="Arial" w:cs="Arial"/>
                    <w:sz w:val="20"/>
                    <w:szCs w:val="20"/>
                  </w:rPr>
                </w:rPrChange>
              </w:rPr>
            </w:pPr>
            <w:ins w:id="2982" w:author="Brant McNeece" w:date="2021-09-07T19:46:00Z">
              <w:r w:rsidRPr="002A3B59">
                <w:rPr>
                  <w:rFonts w:ascii="Times New Roman" w:eastAsia="Times New Roman" w:hAnsi="Times New Roman" w:cs="Times New Roman"/>
                  <w:sz w:val="20"/>
                  <w:szCs w:val="20"/>
                  <w:rPrChange w:id="2983" w:author="Brant McNeece" w:date="2021-09-07T19:52:00Z">
                    <w:rPr>
                      <w:rFonts w:ascii="Arial" w:eastAsia="Times New Roman" w:hAnsi="Arial" w:cs="Arial"/>
                      <w:sz w:val="20"/>
                      <w:szCs w:val="20"/>
                    </w:rPr>
                  </w:rPrChange>
                </w:rPr>
                <w:t>19.2</w:t>
              </w:r>
            </w:ins>
          </w:p>
        </w:tc>
        <w:tc>
          <w:tcPr>
            <w:tcW w:w="0" w:type="auto"/>
            <w:tcBorders>
              <w:top w:val="nil"/>
              <w:left w:val="nil"/>
              <w:bottom w:val="nil"/>
              <w:right w:val="nil"/>
            </w:tcBorders>
            <w:shd w:val="clear" w:color="auto" w:fill="auto"/>
            <w:noWrap/>
            <w:vAlign w:val="bottom"/>
            <w:hideMark/>
          </w:tcPr>
          <w:p w14:paraId="784C7111" w14:textId="77777777" w:rsidR="00242896" w:rsidRPr="002A3B59" w:rsidRDefault="00242896" w:rsidP="00B5391D">
            <w:pPr>
              <w:jc w:val="center"/>
              <w:rPr>
                <w:ins w:id="2984" w:author="Brant McNeece" w:date="2021-09-07T19:46:00Z"/>
                <w:rFonts w:ascii="Times New Roman" w:eastAsia="Times New Roman" w:hAnsi="Times New Roman" w:cs="Times New Roman"/>
                <w:sz w:val="20"/>
                <w:szCs w:val="20"/>
                <w:rPrChange w:id="2985" w:author="Brant McNeece" w:date="2021-09-07T19:52:00Z">
                  <w:rPr>
                    <w:ins w:id="2986" w:author="Brant McNeece" w:date="2021-09-07T19:46:00Z"/>
                    <w:rFonts w:ascii="Arial" w:eastAsia="Times New Roman" w:hAnsi="Arial" w:cs="Arial"/>
                    <w:sz w:val="20"/>
                    <w:szCs w:val="20"/>
                  </w:rPr>
                </w:rPrChange>
              </w:rPr>
            </w:pPr>
            <w:ins w:id="2987" w:author="Brant McNeece" w:date="2021-09-07T19:46:00Z">
              <w:r w:rsidRPr="002A3B59">
                <w:rPr>
                  <w:rFonts w:ascii="Times New Roman" w:eastAsia="Times New Roman" w:hAnsi="Times New Roman" w:cs="Times New Roman"/>
                  <w:sz w:val="20"/>
                  <w:szCs w:val="20"/>
                  <w:rPrChange w:id="2988" w:author="Brant McNeece" w:date="2021-09-07T19:52:00Z">
                    <w:rPr>
                      <w:rFonts w:ascii="Arial" w:eastAsia="Times New Roman" w:hAnsi="Arial" w:cs="Arial"/>
                      <w:sz w:val="20"/>
                      <w:szCs w:val="20"/>
                    </w:rPr>
                  </w:rPrChange>
                </w:rPr>
                <w:t>15.6</w:t>
              </w:r>
            </w:ins>
          </w:p>
        </w:tc>
        <w:tc>
          <w:tcPr>
            <w:tcW w:w="0" w:type="auto"/>
            <w:tcBorders>
              <w:top w:val="nil"/>
              <w:left w:val="nil"/>
              <w:bottom w:val="nil"/>
              <w:right w:val="nil"/>
            </w:tcBorders>
            <w:shd w:val="clear" w:color="auto" w:fill="auto"/>
            <w:noWrap/>
            <w:vAlign w:val="bottom"/>
            <w:hideMark/>
          </w:tcPr>
          <w:p w14:paraId="279A80CE" w14:textId="77777777" w:rsidR="00242896" w:rsidRPr="002A3B59" w:rsidRDefault="00242896" w:rsidP="00B5391D">
            <w:pPr>
              <w:jc w:val="center"/>
              <w:rPr>
                <w:ins w:id="2989" w:author="Brant McNeece" w:date="2021-09-07T19:46:00Z"/>
                <w:rFonts w:ascii="Times New Roman" w:eastAsia="Times New Roman" w:hAnsi="Times New Roman" w:cs="Times New Roman"/>
                <w:sz w:val="20"/>
                <w:szCs w:val="20"/>
                <w:rPrChange w:id="2990" w:author="Brant McNeece" w:date="2021-09-07T19:52:00Z">
                  <w:rPr>
                    <w:ins w:id="2991"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D4C1A67" w14:textId="77777777" w:rsidR="00242896" w:rsidRPr="002A3B59" w:rsidRDefault="00242896" w:rsidP="00B5391D">
            <w:pPr>
              <w:jc w:val="center"/>
              <w:rPr>
                <w:ins w:id="2992" w:author="Brant McNeece" w:date="2021-09-07T19:46:00Z"/>
                <w:rFonts w:ascii="Times New Roman" w:eastAsia="Times New Roman" w:hAnsi="Times New Roman" w:cs="Times New Roman"/>
                <w:sz w:val="20"/>
                <w:szCs w:val="20"/>
                <w:rPrChange w:id="2993" w:author="Brant McNeece" w:date="2021-09-07T19:52:00Z">
                  <w:rPr>
                    <w:ins w:id="2994" w:author="Brant McNeece" w:date="2021-09-07T19:46:00Z"/>
                    <w:rFonts w:ascii="Arial" w:eastAsia="Times New Roman" w:hAnsi="Arial" w:cs="Arial"/>
                    <w:sz w:val="20"/>
                    <w:szCs w:val="20"/>
                  </w:rPr>
                </w:rPrChange>
              </w:rPr>
            </w:pPr>
            <w:ins w:id="2995" w:author="Brant McNeece" w:date="2021-09-07T19:46:00Z">
              <w:r w:rsidRPr="002A3B59">
                <w:rPr>
                  <w:rFonts w:ascii="Times New Roman" w:eastAsia="Times New Roman" w:hAnsi="Times New Roman" w:cs="Times New Roman"/>
                  <w:sz w:val="20"/>
                  <w:szCs w:val="20"/>
                  <w:rPrChange w:id="2996" w:author="Brant McNeece" w:date="2021-09-07T19:52:00Z">
                    <w:rPr>
                      <w:rFonts w:ascii="Arial" w:eastAsia="Times New Roman" w:hAnsi="Arial" w:cs="Arial"/>
                      <w:sz w:val="20"/>
                      <w:szCs w:val="20"/>
                    </w:rPr>
                  </w:rPrChange>
                </w:rPr>
                <w:t>15.4 - 21</w:t>
              </w:r>
            </w:ins>
          </w:p>
        </w:tc>
        <w:tc>
          <w:tcPr>
            <w:tcW w:w="0" w:type="auto"/>
            <w:tcBorders>
              <w:top w:val="nil"/>
              <w:left w:val="nil"/>
              <w:bottom w:val="nil"/>
              <w:right w:val="nil"/>
            </w:tcBorders>
            <w:shd w:val="clear" w:color="auto" w:fill="auto"/>
            <w:noWrap/>
            <w:vAlign w:val="bottom"/>
            <w:hideMark/>
          </w:tcPr>
          <w:p w14:paraId="1B9DCAC5" w14:textId="77777777" w:rsidR="00242896" w:rsidRPr="002A3B59" w:rsidRDefault="00242896" w:rsidP="00B5391D">
            <w:pPr>
              <w:jc w:val="center"/>
              <w:rPr>
                <w:ins w:id="2997" w:author="Brant McNeece" w:date="2021-09-07T19:46:00Z"/>
                <w:rFonts w:ascii="Times New Roman" w:eastAsia="Times New Roman" w:hAnsi="Times New Roman" w:cs="Times New Roman"/>
                <w:sz w:val="20"/>
                <w:szCs w:val="20"/>
                <w:rPrChange w:id="2998" w:author="Brant McNeece" w:date="2021-09-07T19:52:00Z">
                  <w:rPr>
                    <w:ins w:id="2999" w:author="Brant McNeece" w:date="2021-09-07T19:46:00Z"/>
                    <w:rFonts w:ascii="Arial" w:eastAsia="Times New Roman" w:hAnsi="Arial" w:cs="Arial"/>
                    <w:sz w:val="20"/>
                    <w:szCs w:val="20"/>
                  </w:rPr>
                </w:rPrChange>
              </w:rPr>
            </w:pPr>
            <w:ins w:id="3000" w:author="Brant McNeece" w:date="2021-09-07T19:46:00Z">
              <w:r w:rsidRPr="002A3B59">
                <w:rPr>
                  <w:rFonts w:ascii="Times New Roman" w:eastAsia="Times New Roman" w:hAnsi="Times New Roman" w:cs="Times New Roman"/>
                  <w:sz w:val="20"/>
                  <w:szCs w:val="20"/>
                  <w:rPrChange w:id="3001" w:author="Brant McNeece" w:date="2021-09-07T19:52:00Z">
                    <w:rPr>
                      <w:rFonts w:ascii="Arial" w:eastAsia="Times New Roman" w:hAnsi="Arial" w:cs="Arial"/>
                      <w:sz w:val="20"/>
                      <w:szCs w:val="20"/>
                    </w:rPr>
                  </w:rPrChange>
                </w:rPr>
                <w:t>18.5</w:t>
              </w:r>
            </w:ins>
          </w:p>
        </w:tc>
        <w:tc>
          <w:tcPr>
            <w:tcW w:w="0" w:type="auto"/>
            <w:tcBorders>
              <w:top w:val="nil"/>
              <w:left w:val="nil"/>
              <w:bottom w:val="nil"/>
              <w:right w:val="nil"/>
            </w:tcBorders>
            <w:shd w:val="clear" w:color="auto" w:fill="auto"/>
            <w:noWrap/>
            <w:vAlign w:val="bottom"/>
            <w:hideMark/>
          </w:tcPr>
          <w:p w14:paraId="0F78AA08" w14:textId="77777777" w:rsidR="00242896" w:rsidRPr="002A3B59" w:rsidRDefault="00242896" w:rsidP="00B5391D">
            <w:pPr>
              <w:jc w:val="center"/>
              <w:rPr>
                <w:ins w:id="3002" w:author="Brant McNeece" w:date="2021-09-07T19:46:00Z"/>
                <w:rFonts w:ascii="Times New Roman" w:eastAsia="Times New Roman" w:hAnsi="Times New Roman" w:cs="Times New Roman"/>
                <w:sz w:val="20"/>
                <w:szCs w:val="20"/>
                <w:rPrChange w:id="3003" w:author="Brant McNeece" w:date="2021-09-07T19:52:00Z">
                  <w:rPr>
                    <w:ins w:id="3004" w:author="Brant McNeece" w:date="2021-09-07T19:46:00Z"/>
                    <w:rFonts w:ascii="Arial" w:eastAsia="Times New Roman" w:hAnsi="Arial" w:cs="Arial"/>
                    <w:sz w:val="20"/>
                    <w:szCs w:val="20"/>
                  </w:rPr>
                </w:rPrChange>
              </w:rPr>
            </w:pPr>
            <w:ins w:id="3005" w:author="Brant McNeece" w:date="2021-09-07T19:46:00Z">
              <w:r w:rsidRPr="002A3B59">
                <w:rPr>
                  <w:rFonts w:ascii="Times New Roman" w:eastAsia="Times New Roman" w:hAnsi="Times New Roman" w:cs="Times New Roman"/>
                  <w:sz w:val="20"/>
                  <w:szCs w:val="20"/>
                  <w:rPrChange w:id="3006" w:author="Brant McNeece" w:date="2021-09-07T19:52:00Z">
                    <w:rPr>
                      <w:rFonts w:ascii="Arial" w:eastAsia="Times New Roman" w:hAnsi="Arial" w:cs="Arial"/>
                      <w:sz w:val="20"/>
                      <w:szCs w:val="20"/>
                    </w:rPr>
                  </w:rPrChange>
                </w:rPr>
                <w:t>1.06</w:t>
              </w:r>
            </w:ins>
          </w:p>
        </w:tc>
        <w:tc>
          <w:tcPr>
            <w:tcW w:w="0" w:type="auto"/>
            <w:tcBorders>
              <w:top w:val="nil"/>
              <w:left w:val="nil"/>
              <w:bottom w:val="nil"/>
              <w:right w:val="nil"/>
            </w:tcBorders>
            <w:shd w:val="clear" w:color="auto" w:fill="auto"/>
            <w:noWrap/>
            <w:vAlign w:val="bottom"/>
            <w:hideMark/>
          </w:tcPr>
          <w:p w14:paraId="231FACCE" w14:textId="77777777" w:rsidR="00242896" w:rsidRPr="002A3B59" w:rsidRDefault="00242896" w:rsidP="00B5391D">
            <w:pPr>
              <w:jc w:val="center"/>
              <w:rPr>
                <w:ins w:id="3007" w:author="Brant McNeece" w:date="2021-09-07T19:46:00Z"/>
                <w:rFonts w:ascii="Times New Roman" w:eastAsia="Times New Roman" w:hAnsi="Times New Roman" w:cs="Times New Roman"/>
                <w:sz w:val="20"/>
                <w:szCs w:val="20"/>
                <w:rPrChange w:id="3008" w:author="Brant McNeece" w:date="2021-09-07T19:52:00Z">
                  <w:rPr>
                    <w:ins w:id="3009" w:author="Brant McNeece" w:date="2021-09-07T19:46:00Z"/>
                    <w:rFonts w:ascii="Arial" w:eastAsia="Times New Roman" w:hAnsi="Arial" w:cs="Arial"/>
                    <w:sz w:val="20"/>
                    <w:szCs w:val="20"/>
                  </w:rPr>
                </w:rPrChange>
              </w:rPr>
            </w:pPr>
            <w:ins w:id="3010" w:author="Brant McNeece" w:date="2021-09-07T19:46:00Z">
              <w:r w:rsidRPr="002A3B59">
                <w:rPr>
                  <w:rFonts w:ascii="Times New Roman" w:eastAsia="Times New Roman" w:hAnsi="Times New Roman" w:cs="Times New Roman"/>
                  <w:sz w:val="20"/>
                  <w:szCs w:val="20"/>
                  <w:rPrChange w:id="3011" w:author="Brant McNeece" w:date="2021-09-07T19:52:00Z">
                    <w:rPr>
                      <w:rFonts w:ascii="Arial" w:eastAsia="Times New Roman" w:hAnsi="Arial" w:cs="Arial"/>
                      <w:sz w:val="20"/>
                      <w:szCs w:val="20"/>
                    </w:rPr>
                  </w:rPrChange>
                </w:rPr>
                <w:t>5.72%</w:t>
              </w:r>
            </w:ins>
          </w:p>
        </w:tc>
        <w:tc>
          <w:tcPr>
            <w:tcW w:w="0" w:type="auto"/>
            <w:tcBorders>
              <w:top w:val="nil"/>
              <w:left w:val="nil"/>
              <w:bottom w:val="nil"/>
              <w:right w:val="nil"/>
            </w:tcBorders>
            <w:shd w:val="clear" w:color="auto" w:fill="auto"/>
            <w:noWrap/>
            <w:vAlign w:val="bottom"/>
            <w:hideMark/>
          </w:tcPr>
          <w:p w14:paraId="113521A5" w14:textId="77777777" w:rsidR="00242896" w:rsidRPr="002A3B59" w:rsidRDefault="00242896" w:rsidP="00B5391D">
            <w:pPr>
              <w:jc w:val="center"/>
              <w:rPr>
                <w:ins w:id="3012" w:author="Brant McNeece" w:date="2021-09-07T19:46:00Z"/>
                <w:rFonts w:ascii="Times New Roman" w:eastAsia="Times New Roman" w:hAnsi="Times New Roman" w:cs="Times New Roman"/>
                <w:sz w:val="20"/>
                <w:szCs w:val="20"/>
                <w:rPrChange w:id="3013" w:author="Brant McNeece" w:date="2021-09-07T19:52:00Z">
                  <w:rPr>
                    <w:ins w:id="3014" w:author="Brant McNeece" w:date="2021-09-07T19:46:00Z"/>
                    <w:rFonts w:ascii="Arial" w:eastAsia="Times New Roman" w:hAnsi="Arial" w:cs="Arial"/>
                    <w:sz w:val="20"/>
                    <w:szCs w:val="20"/>
                  </w:rPr>
                </w:rPrChange>
              </w:rPr>
            </w:pPr>
            <w:ins w:id="3015" w:author="Brant McNeece" w:date="2021-09-07T19:46:00Z">
              <w:r w:rsidRPr="002A3B59">
                <w:rPr>
                  <w:rFonts w:ascii="Times New Roman" w:eastAsia="Times New Roman" w:hAnsi="Times New Roman" w:cs="Times New Roman"/>
                  <w:sz w:val="20"/>
                  <w:szCs w:val="20"/>
                  <w:rPrChange w:id="3016" w:author="Brant McNeece" w:date="2021-09-07T19:52:00Z">
                    <w:rPr>
                      <w:rFonts w:ascii="Arial" w:eastAsia="Times New Roman" w:hAnsi="Arial" w:cs="Arial"/>
                      <w:sz w:val="20"/>
                      <w:szCs w:val="20"/>
                    </w:rPr>
                  </w:rPrChange>
                </w:rPr>
                <w:t>-0.06</w:t>
              </w:r>
            </w:ins>
          </w:p>
        </w:tc>
        <w:tc>
          <w:tcPr>
            <w:tcW w:w="0" w:type="auto"/>
            <w:tcBorders>
              <w:top w:val="nil"/>
              <w:left w:val="nil"/>
              <w:bottom w:val="nil"/>
              <w:right w:val="nil"/>
            </w:tcBorders>
            <w:shd w:val="clear" w:color="auto" w:fill="auto"/>
            <w:noWrap/>
            <w:vAlign w:val="bottom"/>
            <w:hideMark/>
          </w:tcPr>
          <w:p w14:paraId="3E58835E" w14:textId="77777777" w:rsidR="00242896" w:rsidRPr="002A3B59" w:rsidRDefault="00242896" w:rsidP="00B5391D">
            <w:pPr>
              <w:jc w:val="center"/>
              <w:rPr>
                <w:ins w:id="3017" w:author="Brant McNeece" w:date="2021-09-07T19:46:00Z"/>
                <w:rFonts w:ascii="Times New Roman" w:eastAsia="Times New Roman" w:hAnsi="Times New Roman" w:cs="Times New Roman"/>
                <w:sz w:val="20"/>
                <w:szCs w:val="20"/>
                <w:rPrChange w:id="3018" w:author="Brant McNeece" w:date="2021-09-07T19:52:00Z">
                  <w:rPr>
                    <w:ins w:id="3019" w:author="Brant McNeece" w:date="2021-09-07T19:46:00Z"/>
                    <w:rFonts w:ascii="Arial" w:eastAsia="Times New Roman" w:hAnsi="Arial" w:cs="Arial"/>
                    <w:sz w:val="20"/>
                    <w:szCs w:val="20"/>
                  </w:rPr>
                </w:rPrChange>
              </w:rPr>
            </w:pPr>
            <w:ins w:id="3020" w:author="Brant McNeece" w:date="2021-09-07T19:46:00Z">
              <w:r w:rsidRPr="002A3B59">
                <w:rPr>
                  <w:rFonts w:ascii="Times New Roman" w:eastAsia="Times New Roman" w:hAnsi="Times New Roman" w:cs="Times New Roman"/>
                  <w:sz w:val="20"/>
                  <w:szCs w:val="20"/>
                  <w:rPrChange w:id="3021" w:author="Brant McNeece" w:date="2021-09-07T19:52:00Z">
                    <w:rPr>
                      <w:rFonts w:ascii="Arial" w:eastAsia="Times New Roman" w:hAnsi="Arial" w:cs="Arial"/>
                      <w:sz w:val="20"/>
                      <w:szCs w:val="20"/>
                    </w:rPr>
                  </w:rPrChange>
                </w:rPr>
                <w:t>0.02</w:t>
              </w:r>
            </w:ins>
          </w:p>
        </w:tc>
      </w:tr>
      <w:tr w:rsidR="00242896" w:rsidRPr="002A3B59" w14:paraId="02A78840" w14:textId="77777777" w:rsidTr="00B5391D">
        <w:trPr>
          <w:trHeight w:val="288"/>
          <w:ins w:id="3022" w:author="Brant McNeece" w:date="2021-09-07T19:46:00Z"/>
        </w:trPr>
        <w:tc>
          <w:tcPr>
            <w:tcW w:w="0" w:type="auto"/>
            <w:tcBorders>
              <w:top w:val="nil"/>
              <w:left w:val="nil"/>
              <w:bottom w:val="nil"/>
              <w:right w:val="nil"/>
            </w:tcBorders>
            <w:shd w:val="clear" w:color="auto" w:fill="auto"/>
            <w:noWrap/>
            <w:vAlign w:val="bottom"/>
            <w:hideMark/>
          </w:tcPr>
          <w:p w14:paraId="7E3DD779" w14:textId="77777777" w:rsidR="00242896" w:rsidRPr="002A3B59" w:rsidRDefault="00242896" w:rsidP="00B5391D">
            <w:pPr>
              <w:jc w:val="center"/>
              <w:rPr>
                <w:ins w:id="3023" w:author="Brant McNeece" w:date="2021-09-07T19:46:00Z"/>
                <w:rFonts w:ascii="Times New Roman" w:eastAsia="Times New Roman" w:hAnsi="Times New Roman" w:cs="Times New Roman"/>
                <w:sz w:val="20"/>
                <w:szCs w:val="20"/>
                <w:rPrChange w:id="3024" w:author="Brant McNeece" w:date="2021-09-07T19:52:00Z">
                  <w:rPr>
                    <w:ins w:id="3025"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25803B37" w14:textId="77777777" w:rsidR="00242896" w:rsidRPr="002A3B59" w:rsidRDefault="00242896" w:rsidP="00B5391D">
            <w:pPr>
              <w:jc w:val="center"/>
              <w:rPr>
                <w:ins w:id="3026"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6C6301" w14:textId="77777777" w:rsidR="00242896" w:rsidRPr="002A3B59" w:rsidRDefault="00242896" w:rsidP="00B5391D">
            <w:pPr>
              <w:jc w:val="center"/>
              <w:rPr>
                <w:ins w:id="3027" w:author="Brant McNeece" w:date="2021-09-07T19:46:00Z"/>
                <w:rFonts w:ascii="Times New Roman" w:eastAsia="Times New Roman" w:hAnsi="Times New Roman" w:cs="Times New Roman"/>
                <w:sz w:val="20"/>
                <w:szCs w:val="20"/>
                <w:rPrChange w:id="3028" w:author="Brant McNeece" w:date="2021-09-07T19:52:00Z">
                  <w:rPr>
                    <w:ins w:id="3029" w:author="Brant McNeece" w:date="2021-09-07T19:46:00Z"/>
                    <w:rFonts w:ascii="Arial" w:eastAsia="Times New Roman" w:hAnsi="Arial" w:cs="Arial"/>
                    <w:sz w:val="20"/>
                    <w:szCs w:val="20"/>
                  </w:rPr>
                </w:rPrChange>
              </w:rPr>
            </w:pPr>
            <w:ins w:id="3030" w:author="Brant McNeece" w:date="2021-09-07T19:46:00Z">
              <w:r w:rsidRPr="002A3B59">
                <w:rPr>
                  <w:rFonts w:ascii="Times New Roman" w:eastAsia="Times New Roman" w:hAnsi="Times New Roman" w:cs="Times New Roman"/>
                  <w:sz w:val="20"/>
                  <w:szCs w:val="20"/>
                  <w:rPrChange w:id="3031" w:author="Brant McNeece" w:date="2021-09-07T19:52:00Z">
                    <w:rPr>
                      <w:rFonts w:ascii="Arial" w:eastAsia="Times New Roman" w:hAnsi="Arial" w:cs="Arial"/>
                      <w:sz w:val="20"/>
                      <w:szCs w:val="20"/>
                    </w:rPr>
                  </w:rPrChange>
                </w:rPr>
                <w:t>OH18</w:t>
              </w:r>
            </w:ins>
          </w:p>
        </w:tc>
        <w:tc>
          <w:tcPr>
            <w:tcW w:w="0" w:type="auto"/>
            <w:tcBorders>
              <w:top w:val="nil"/>
              <w:left w:val="nil"/>
              <w:bottom w:val="nil"/>
              <w:right w:val="nil"/>
            </w:tcBorders>
            <w:shd w:val="clear" w:color="auto" w:fill="auto"/>
            <w:noWrap/>
            <w:vAlign w:val="bottom"/>
            <w:hideMark/>
          </w:tcPr>
          <w:p w14:paraId="301EF5C8" w14:textId="77777777" w:rsidR="00242896" w:rsidRPr="002A3B59" w:rsidRDefault="00242896" w:rsidP="00B5391D">
            <w:pPr>
              <w:jc w:val="center"/>
              <w:rPr>
                <w:ins w:id="3032" w:author="Brant McNeece" w:date="2021-09-07T19:46:00Z"/>
                <w:rFonts w:ascii="Times New Roman" w:eastAsia="Times New Roman" w:hAnsi="Times New Roman" w:cs="Times New Roman"/>
                <w:sz w:val="20"/>
                <w:szCs w:val="20"/>
                <w:rPrChange w:id="3033" w:author="Brant McNeece" w:date="2021-09-07T19:52:00Z">
                  <w:rPr>
                    <w:ins w:id="3034" w:author="Brant McNeece" w:date="2021-09-07T19:46:00Z"/>
                    <w:rFonts w:ascii="Arial" w:eastAsia="Times New Roman" w:hAnsi="Arial" w:cs="Arial"/>
                    <w:sz w:val="20"/>
                    <w:szCs w:val="20"/>
                  </w:rPr>
                </w:rPrChange>
              </w:rPr>
            </w:pPr>
            <w:ins w:id="3035" w:author="Brant McNeece" w:date="2021-09-07T19:46:00Z">
              <w:r w:rsidRPr="002A3B59">
                <w:rPr>
                  <w:rFonts w:ascii="Times New Roman" w:eastAsia="Times New Roman" w:hAnsi="Times New Roman" w:cs="Times New Roman"/>
                  <w:sz w:val="20"/>
                  <w:szCs w:val="20"/>
                  <w:rPrChange w:id="3036" w:author="Brant McNeece" w:date="2021-09-07T19:52:00Z">
                    <w:rPr>
                      <w:rFonts w:ascii="Arial" w:eastAsia="Times New Roman" w:hAnsi="Arial" w:cs="Arial"/>
                      <w:sz w:val="20"/>
                      <w:szCs w:val="20"/>
                    </w:rPr>
                  </w:rPrChange>
                </w:rPr>
                <w:t>20.4</w:t>
              </w:r>
            </w:ins>
          </w:p>
        </w:tc>
        <w:tc>
          <w:tcPr>
            <w:tcW w:w="0" w:type="auto"/>
            <w:tcBorders>
              <w:top w:val="nil"/>
              <w:left w:val="nil"/>
              <w:bottom w:val="nil"/>
              <w:right w:val="nil"/>
            </w:tcBorders>
            <w:shd w:val="clear" w:color="auto" w:fill="auto"/>
            <w:noWrap/>
            <w:vAlign w:val="bottom"/>
            <w:hideMark/>
          </w:tcPr>
          <w:p w14:paraId="2EC7BA05" w14:textId="77777777" w:rsidR="00242896" w:rsidRPr="002A3B59" w:rsidRDefault="00242896" w:rsidP="00B5391D">
            <w:pPr>
              <w:jc w:val="center"/>
              <w:rPr>
                <w:ins w:id="3037" w:author="Brant McNeece" w:date="2021-09-07T19:46:00Z"/>
                <w:rFonts w:ascii="Times New Roman" w:eastAsia="Times New Roman" w:hAnsi="Times New Roman" w:cs="Times New Roman"/>
                <w:sz w:val="20"/>
                <w:szCs w:val="20"/>
                <w:rPrChange w:id="3038" w:author="Brant McNeece" w:date="2021-09-07T19:52:00Z">
                  <w:rPr>
                    <w:ins w:id="3039" w:author="Brant McNeece" w:date="2021-09-07T19:46:00Z"/>
                    <w:rFonts w:ascii="Arial" w:eastAsia="Times New Roman" w:hAnsi="Arial" w:cs="Arial"/>
                    <w:sz w:val="20"/>
                    <w:szCs w:val="20"/>
                  </w:rPr>
                </w:rPrChange>
              </w:rPr>
            </w:pPr>
            <w:ins w:id="3040" w:author="Brant McNeece" w:date="2021-09-07T19:46:00Z">
              <w:r w:rsidRPr="002A3B59">
                <w:rPr>
                  <w:rFonts w:ascii="Times New Roman" w:eastAsia="Times New Roman" w:hAnsi="Times New Roman" w:cs="Times New Roman"/>
                  <w:sz w:val="20"/>
                  <w:szCs w:val="20"/>
                  <w:rPrChange w:id="3041" w:author="Brant McNeece" w:date="2021-09-07T19:52:00Z">
                    <w:rPr>
                      <w:rFonts w:ascii="Arial" w:eastAsia="Times New Roman" w:hAnsi="Arial" w:cs="Arial"/>
                      <w:sz w:val="20"/>
                      <w:szCs w:val="20"/>
                    </w:rPr>
                  </w:rPrChange>
                </w:rPr>
                <w:t>15.8</w:t>
              </w:r>
            </w:ins>
          </w:p>
        </w:tc>
        <w:tc>
          <w:tcPr>
            <w:tcW w:w="0" w:type="auto"/>
            <w:tcBorders>
              <w:top w:val="nil"/>
              <w:left w:val="nil"/>
              <w:bottom w:val="nil"/>
              <w:right w:val="nil"/>
            </w:tcBorders>
            <w:shd w:val="clear" w:color="auto" w:fill="auto"/>
            <w:noWrap/>
            <w:vAlign w:val="bottom"/>
            <w:hideMark/>
          </w:tcPr>
          <w:p w14:paraId="3F382CC8" w14:textId="77777777" w:rsidR="00242896" w:rsidRPr="002A3B59" w:rsidRDefault="00242896" w:rsidP="00B5391D">
            <w:pPr>
              <w:jc w:val="center"/>
              <w:rPr>
                <w:ins w:id="3042" w:author="Brant McNeece" w:date="2021-09-07T19:46:00Z"/>
                <w:rFonts w:ascii="Times New Roman" w:eastAsia="Times New Roman" w:hAnsi="Times New Roman" w:cs="Times New Roman"/>
                <w:sz w:val="20"/>
                <w:szCs w:val="20"/>
                <w:rPrChange w:id="3043" w:author="Brant McNeece" w:date="2021-09-07T19:52:00Z">
                  <w:rPr>
                    <w:ins w:id="3044"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91ABBC3" w14:textId="77777777" w:rsidR="00242896" w:rsidRPr="002A3B59" w:rsidRDefault="00242896" w:rsidP="00B5391D">
            <w:pPr>
              <w:jc w:val="center"/>
              <w:rPr>
                <w:ins w:id="3045" w:author="Brant McNeece" w:date="2021-09-07T19:46:00Z"/>
                <w:rFonts w:ascii="Times New Roman" w:eastAsia="Times New Roman" w:hAnsi="Times New Roman" w:cs="Times New Roman"/>
                <w:sz w:val="20"/>
                <w:szCs w:val="20"/>
                <w:rPrChange w:id="3046" w:author="Brant McNeece" w:date="2021-09-07T19:52:00Z">
                  <w:rPr>
                    <w:ins w:id="3047" w:author="Brant McNeece" w:date="2021-09-07T19:46:00Z"/>
                    <w:rFonts w:ascii="Arial" w:eastAsia="Times New Roman" w:hAnsi="Arial" w:cs="Arial"/>
                    <w:sz w:val="20"/>
                    <w:szCs w:val="20"/>
                  </w:rPr>
                </w:rPrChange>
              </w:rPr>
            </w:pPr>
            <w:ins w:id="3048" w:author="Brant McNeece" w:date="2021-09-07T19:46:00Z">
              <w:r w:rsidRPr="002A3B59">
                <w:rPr>
                  <w:rFonts w:ascii="Times New Roman" w:eastAsia="Times New Roman" w:hAnsi="Times New Roman" w:cs="Times New Roman"/>
                  <w:sz w:val="20"/>
                  <w:szCs w:val="20"/>
                  <w:rPrChange w:id="3049" w:author="Brant McNeece" w:date="2021-09-07T19:52:00Z">
                    <w:rPr>
                      <w:rFonts w:ascii="Arial" w:eastAsia="Times New Roman" w:hAnsi="Arial" w:cs="Arial"/>
                      <w:sz w:val="20"/>
                      <w:szCs w:val="20"/>
                    </w:rPr>
                  </w:rPrChange>
                </w:rPr>
                <w:t>15.8 - 22.4</w:t>
              </w:r>
            </w:ins>
          </w:p>
        </w:tc>
        <w:tc>
          <w:tcPr>
            <w:tcW w:w="0" w:type="auto"/>
            <w:tcBorders>
              <w:top w:val="nil"/>
              <w:left w:val="nil"/>
              <w:bottom w:val="nil"/>
              <w:right w:val="nil"/>
            </w:tcBorders>
            <w:shd w:val="clear" w:color="auto" w:fill="auto"/>
            <w:noWrap/>
            <w:vAlign w:val="bottom"/>
            <w:hideMark/>
          </w:tcPr>
          <w:p w14:paraId="41A21024" w14:textId="77777777" w:rsidR="00242896" w:rsidRPr="002A3B59" w:rsidRDefault="00242896" w:rsidP="00B5391D">
            <w:pPr>
              <w:jc w:val="center"/>
              <w:rPr>
                <w:ins w:id="3050" w:author="Brant McNeece" w:date="2021-09-07T19:46:00Z"/>
                <w:rFonts w:ascii="Times New Roman" w:eastAsia="Times New Roman" w:hAnsi="Times New Roman" w:cs="Times New Roman"/>
                <w:sz w:val="20"/>
                <w:szCs w:val="20"/>
                <w:rPrChange w:id="3051" w:author="Brant McNeece" w:date="2021-09-07T19:52:00Z">
                  <w:rPr>
                    <w:ins w:id="3052" w:author="Brant McNeece" w:date="2021-09-07T19:46:00Z"/>
                    <w:rFonts w:ascii="Arial" w:eastAsia="Times New Roman" w:hAnsi="Arial" w:cs="Arial"/>
                    <w:sz w:val="20"/>
                    <w:szCs w:val="20"/>
                  </w:rPr>
                </w:rPrChange>
              </w:rPr>
            </w:pPr>
            <w:ins w:id="3053" w:author="Brant McNeece" w:date="2021-09-07T19:46:00Z">
              <w:r w:rsidRPr="002A3B59">
                <w:rPr>
                  <w:rFonts w:ascii="Times New Roman" w:eastAsia="Times New Roman" w:hAnsi="Times New Roman" w:cs="Times New Roman"/>
                  <w:sz w:val="20"/>
                  <w:szCs w:val="20"/>
                  <w:rPrChange w:id="3054" w:author="Brant McNeece" w:date="2021-09-07T19:52:00Z">
                    <w:rPr>
                      <w:rFonts w:ascii="Arial" w:eastAsia="Times New Roman" w:hAnsi="Arial" w:cs="Arial"/>
                      <w:sz w:val="20"/>
                      <w:szCs w:val="20"/>
                    </w:rPr>
                  </w:rPrChange>
                </w:rPr>
                <w:t>19.1</w:t>
              </w:r>
            </w:ins>
          </w:p>
        </w:tc>
        <w:tc>
          <w:tcPr>
            <w:tcW w:w="0" w:type="auto"/>
            <w:tcBorders>
              <w:top w:val="nil"/>
              <w:left w:val="nil"/>
              <w:bottom w:val="nil"/>
              <w:right w:val="nil"/>
            </w:tcBorders>
            <w:shd w:val="clear" w:color="auto" w:fill="auto"/>
            <w:noWrap/>
            <w:vAlign w:val="bottom"/>
            <w:hideMark/>
          </w:tcPr>
          <w:p w14:paraId="015208ED" w14:textId="77777777" w:rsidR="00242896" w:rsidRPr="002A3B59" w:rsidRDefault="00242896" w:rsidP="00B5391D">
            <w:pPr>
              <w:jc w:val="center"/>
              <w:rPr>
                <w:ins w:id="3055" w:author="Brant McNeece" w:date="2021-09-07T19:46:00Z"/>
                <w:rFonts w:ascii="Times New Roman" w:eastAsia="Times New Roman" w:hAnsi="Times New Roman" w:cs="Times New Roman"/>
                <w:sz w:val="20"/>
                <w:szCs w:val="20"/>
                <w:rPrChange w:id="3056" w:author="Brant McNeece" w:date="2021-09-07T19:52:00Z">
                  <w:rPr>
                    <w:ins w:id="3057" w:author="Brant McNeece" w:date="2021-09-07T19:46:00Z"/>
                    <w:rFonts w:ascii="Arial" w:eastAsia="Times New Roman" w:hAnsi="Arial" w:cs="Arial"/>
                    <w:sz w:val="20"/>
                    <w:szCs w:val="20"/>
                  </w:rPr>
                </w:rPrChange>
              </w:rPr>
            </w:pPr>
            <w:ins w:id="3058" w:author="Brant McNeece" w:date="2021-09-07T19:46:00Z">
              <w:r w:rsidRPr="002A3B59">
                <w:rPr>
                  <w:rFonts w:ascii="Times New Roman" w:eastAsia="Times New Roman" w:hAnsi="Times New Roman" w:cs="Times New Roman"/>
                  <w:sz w:val="20"/>
                  <w:szCs w:val="20"/>
                  <w:rPrChange w:id="3059" w:author="Brant McNeece" w:date="2021-09-07T19:52:00Z">
                    <w:rPr>
                      <w:rFonts w:ascii="Arial" w:eastAsia="Times New Roman" w:hAnsi="Arial" w:cs="Arial"/>
                      <w:sz w:val="20"/>
                      <w:szCs w:val="20"/>
                    </w:rPr>
                  </w:rPrChange>
                </w:rPr>
                <w:t>1.40</w:t>
              </w:r>
            </w:ins>
          </w:p>
        </w:tc>
        <w:tc>
          <w:tcPr>
            <w:tcW w:w="0" w:type="auto"/>
            <w:tcBorders>
              <w:top w:val="nil"/>
              <w:left w:val="nil"/>
              <w:bottom w:val="nil"/>
              <w:right w:val="nil"/>
            </w:tcBorders>
            <w:shd w:val="clear" w:color="auto" w:fill="auto"/>
            <w:noWrap/>
            <w:vAlign w:val="bottom"/>
            <w:hideMark/>
          </w:tcPr>
          <w:p w14:paraId="432D2964" w14:textId="77777777" w:rsidR="00242896" w:rsidRPr="002A3B59" w:rsidRDefault="00242896" w:rsidP="00B5391D">
            <w:pPr>
              <w:jc w:val="center"/>
              <w:rPr>
                <w:ins w:id="3060" w:author="Brant McNeece" w:date="2021-09-07T19:46:00Z"/>
                <w:rFonts w:ascii="Times New Roman" w:eastAsia="Times New Roman" w:hAnsi="Times New Roman" w:cs="Times New Roman"/>
                <w:sz w:val="20"/>
                <w:szCs w:val="20"/>
                <w:rPrChange w:id="3061" w:author="Brant McNeece" w:date="2021-09-07T19:52:00Z">
                  <w:rPr>
                    <w:ins w:id="3062" w:author="Brant McNeece" w:date="2021-09-07T19:46:00Z"/>
                    <w:rFonts w:ascii="Arial" w:eastAsia="Times New Roman" w:hAnsi="Arial" w:cs="Arial"/>
                    <w:sz w:val="20"/>
                    <w:szCs w:val="20"/>
                  </w:rPr>
                </w:rPrChange>
              </w:rPr>
            </w:pPr>
            <w:ins w:id="3063" w:author="Brant McNeece" w:date="2021-09-07T19:46:00Z">
              <w:r w:rsidRPr="002A3B59">
                <w:rPr>
                  <w:rFonts w:ascii="Times New Roman" w:eastAsia="Times New Roman" w:hAnsi="Times New Roman" w:cs="Times New Roman"/>
                  <w:sz w:val="20"/>
                  <w:szCs w:val="20"/>
                  <w:rPrChange w:id="3064" w:author="Brant McNeece" w:date="2021-09-07T19:52:00Z">
                    <w:rPr>
                      <w:rFonts w:ascii="Arial" w:eastAsia="Times New Roman" w:hAnsi="Arial" w:cs="Arial"/>
                      <w:sz w:val="20"/>
                      <w:szCs w:val="20"/>
                    </w:rPr>
                  </w:rPrChange>
                </w:rPr>
                <w:t>7.30%</w:t>
              </w:r>
            </w:ins>
          </w:p>
        </w:tc>
        <w:tc>
          <w:tcPr>
            <w:tcW w:w="0" w:type="auto"/>
            <w:tcBorders>
              <w:top w:val="nil"/>
              <w:left w:val="nil"/>
              <w:bottom w:val="nil"/>
              <w:right w:val="nil"/>
            </w:tcBorders>
            <w:shd w:val="clear" w:color="auto" w:fill="auto"/>
            <w:noWrap/>
            <w:vAlign w:val="bottom"/>
            <w:hideMark/>
          </w:tcPr>
          <w:p w14:paraId="3699AB22" w14:textId="77777777" w:rsidR="00242896" w:rsidRPr="002A3B59" w:rsidRDefault="00242896" w:rsidP="00B5391D">
            <w:pPr>
              <w:jc w:val="center"/>
              <w:rPr>
                <w:ins w:id="3065" w:author="Brant McNeece" w:date="2021-09-07T19:46:00Z"/>
                <w:rFonts w:ascii="Times New Roman" w:eastAsia="Times New Roman" w:hAnsi="Times New Roman" w:cs="Times New Roman"/>
                <w:sz w:val="20"/>
                <w:szCs w:val="20"/>
                <w:rPrChange w:id="3066" w:author="Brant McNeece" w:date="2021-09-07T19:52:00Z">
                  <w:rPr>
                    <w:ins w:id="3067" w:author="Brant McNeece" w:date="2021-09-07T19:46:00Z"/>
                    <w:rFonts w:ascii="Arial" w:eastAsia="Times New Roman" w:hAnsi="Arial" w:cs="Arial"/>
                    <w:sz w:val="20"/>
                    <w:szCs w:val="20"/>
                  </w:rPr>
                </w:rPrChange>
              </w:rPr>
            </w:pPr>
            <w:ins w:id="3068" w:author="Brant McNeece" w:date="2021-09-07T19:46:00Z">
              <w:r w:rsidRPr="002A3B59">
                <w:rPr>
                  <w:rFonts w:ascii="Times New Roman" w:eastAsia="Times New Roman" w:hAnsi="Times New Roman" w:cs="Times New Roman"/>
                  <w:sz w:val="20"/>
                  <w:szCs w:val="20"/>
                  <w:rPrChange w:id="3069" w:author="Brant McNeece" w:date="2021-09-07T19:52:00Z">
                    <w:rPr>
                      <w:rFonts w:ascii="Arial" w:eastAsia="Times New Roman" w:hAnsi="Arial" w:cs="Arial"/>
                      <w:sz w:val="20"/>
                      <w:szCs w:val="20"/>
                    </w:rPr>
                  </w:rPrChange>
                </w:rPr>
                <w:t>0.11</w:t>
              </w:r>
            </w:ins>
          </w:p>
        </w:tc>
        <w:tc>
          <w:tcPr>
            <w:tcW w:w="0" w:type="auto"/>
            <w:tcBorders>
              <w:top w:val="nil"/>
              <w:left w:val="nil"/>
              <w:bottom w:val="nil"/>
              <w:right w:val="nil"/>
            </w:tcBorders>
            <w:shd w:val="clear" w:color="auto" w:fill="auto"/>
            <w:noWrap/>
            <w:vAlign w:val="bottom"/>
            <w:hideMark/>
          </w:tcPr>
          <w:p w14:paraId="4047196F" w14:textId="77777777" w:rsidR="00242896" w:rsidRPr="002A3B59" w:rsidRDefault="00242896" w:rsidP="00B5391D">
            <w:pPr>
              <w:jc w:val="center"/>
              <w:rPr>
                <w:ins w:id="3070" w:author="Brant McNeece" w:date="2021-09-07T19:46:00Z"/>
                <w:rFonts w:ascii="Times New Roman" w:eastAsia="Times New Roman" w:hAnsi="Times New Roman" w:cs="Times New Roman"/>
                <w:sz w:val="20"/>
                <w:szCs w:val="20"/>
                <w:rPrChange w:id="3071" w:author="Brant McNeece" w:date="2021-09-07T19:52:00Z">
                  <w:rPr>
                    <w:ins w:id="3072" w:author="Brant McNeece" w:date="2021-09-07T19:46:00Z"/>
                    <w:rFonts w:ascii="Arial" w:eastAsia="Times New Roman" w:hAnsi="Arial" w:cs="Arial"/>
                    <w:sz w:val="20"/>
                    <w:szCs w:val="20"/>
                  </w:rPr>
                </w:rPrChange>
              </w:rPr>
            </w:pPr>
            <w:ins w:id="3073" w:author="Brant McNeece" w:date="2021-09-07T19:46:00Z">
              <w:r w:rsidRPr="002A3B59">
                <w:rPr>
                  <w:rFonts w:ascii="Times New Roman" w:eastAsia="Times New Roman" w:hAnsi="Times New Roman" w:cs="Times New Roman"/>
                  <w:sz w:val="20"/>
                  <w:szCs w:val="20"/>
                  <w:rPrChange w:id="3074" w:author="Brant McNeece" w:date="2021-09-07T19:52:00Z">
                    <w:rPr>
                      <w:rFonts w:ascii="Arial" w:eastAsia="Times New Roman" w:hAnsi="Arial" w:cs="Arial"/>
                      <w:sz w:val="20"/>
                      <w:szCs w:val="20"/>
                    </w:rPr>
                  </w:rPrChange>
                </w:rPr>
                <w:t>-0.66</w:t>
              </w:r>
            </w:ins>
          </w:p>
        </w:tc>
      </w:tr>
      <w:tr w:rsidR="00242896" w:rsidRPr="002A3B59" w14:paraId="083EFDF2" w14:textId="77777777" w:rsidTr="00B5391D">
        <w:trPr>
          <w:trHeight w:val="288"/>
          <w:ins w:id="3075" w:author="Brant McNeece" w:date="2021-09-07T19:46:00Z"/>
        </w:trPr>
        <w:tc>
          <w:tcPr>
            <w:tcW w:w="0" w:type="auto"/>
            <w:tcBorders>
              <w:top w:val="nil"/>
              <w:left w:val="nil"/>
              <w:bottom w:val="nil"/>
              <w:right w:val="nil"/>
            </w:tcBorders>
            <w:shd w:val="clear" w:color="auto" w:fill="auto"/>
            <w:noWrap/>
            <w:vAlign w:val="bottom"/>
            <w:hideMark/>
          </w:tcPr>
          <w:p w14:paraId="7022B951" w14:textId="77777777" w:rsidR="00242896" w:rsidRPr="002A3B59" w:rsidRDefault="00242896" w:rsidP="00B5391D">
            <w:pPr>
              <w:jc w:val="center"/>
              <w:rPr>
                <w:ins w:id="3076" w:author="Brant McNeece" w:date="2021-09-07T19:46:00Z"/>
                <w:rFonts w:ascii="Times New Roman" w:eastAsia="Times New Roman" w:hAnsi="Times New Roman" w:cs="Times New Roman"/>
                <w:sz w:val="20"/>
                <w:szCs w:val="20"/>
                <w:rPrChange w:id="3077" w:author="Brant McNeece" w:date="2021-09-07T19:52:00Z">
                  <w:rPr>
                    <w:ins w:id="3078"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7F2C4FDC" w14:textId="77777777" w:rsidR="00242896" w:rsidRPr="002A3B59" w:rsidRDefault="00242896" w:rsidP="00B5391D">
            <w:pPr>
              <w:jc w:val="center"/>
              <w:rPr>
                <w:ins w:id="3079"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00B05E" w14:textId="77777777" w:rsidR="00242896" w:rsidRPr="002A3B59" w:rsidRDefault="00242896" w:rsidP="00B5391D">
            <w:pPr>
              <w:jc w:val="center"/>
              <w:rPr>
                <w:ins w:id="3080" w:author="Brant McNeece" w:date="2021-09-07T19:46:00Z"/>
                <w:rFonts w:ascii="Times New Roman" w:eastAsia="Times New Roman" w:hAnsi="Times New Roman" w:cs="Times New Roman"/>
                <w:sz w:val="20"/>
                <w:szCs w:val="20"/>
                <w:rPrChange w:id="3081" w:author="Brant McNeece" w:date="2021-09-07T19:52:00Z">
                  <w:rPr>
                    <w:ins w:id="3082" w:author="Brant McNeece" w:date="2021-09-07T19:46:00Z"/>
                    <w:rFonts w:ascii="Arial" w:eastAsia="Times New Roman" w:hAnsi="Arial" w:cs="Arial"/>
                    <w:sz w:val="20"/>
                    <w:szCs w:val="20"/>
                  </w:rPr>
                </w:rPrChange>
              </w:rPr>
            </w:pPr>
            <w:ins w:id="3083" w:author="Brant McNeece" w:date="2021-09-07T19:46:00Z">
              <w:r w:rsidRPr="002A3B59">
                <w:rPr>
                  <w:rFonts w:ascii="Times New Roman" w:eastAsia="Times New Roman" w:hAnsi="Times New Roman" w:cs="Times New Roman"/>
                  <w:sz w:val="20"/>
                  <w:szCs w:val="20"/>
                  <w:rPrChange w:id="3084" w:author="Brant McNeece" w:date="2021-09-07T19:52:00Z">
                    <w:rPr>
                      <w:rFonts w:ascii="Arial" w:eastAsia="Times New Roman" w:hAnsi="Arial" w:cs="Arial"/>
                      <w:sz w:val="20"/>
                      <w:szCs w:val="20"/>
                    </w:rPr>
                  </w:rPrChange>
                </w:rPr>
                <w:t>Combined</w:t>
              </w:r>
            </w:ins>
          </w:p>
        </w:tc>
        <w:tc>
          <w:tcPr>
            <w:tcW w:w="0" w:type="auto"/>
            <w:tcBorders>
              <w:top w:val="nil"/>
              <w:left w:val="nil"/>
              <w:bottom w:val="nil"/>
              <w:right w:val="nil"/>
            </w:tcBorders>
            <w:shd w:val="clear" w:color="auto" w:fill="auto"/>
            <w:noWrap/>
            <w:vAlign w:val="bottom"/>
            <w:hideMark/>
          </w:tcPr>
          <w:p w14:paraId="4F7AF351" w14:textId="77777777" w:rsidR="00242896" w:rsidRPr="002A3B59" w:rsidRDefault="00242896" w:rsidP="00B5391D">
            <w:pPr>
              <w:jc w:val="center"/>
              <w:rPr>
                <w:ins w:id="3085" w:author="Brant McNeece" w:date="2021-09-07T19:46:00Z"/>
                <w:rFonts w:ascii="Times New Roman" w:eastAsia="Times New Roman" w:hAnsi="Times New Roman" w:cs="Times New Roman"/>
                <w:sz w:val="20"/>
                <w:szCs w:val="20"/>
                <w:rPrChange w:id="3086" w:author="Brant McNeece" w:date="2021-09-07T19:52:00Z">
                  <w:rPr>
                    <w:ins w:id="3087" w:author="Brant McNeece" w:date="2021-09-07T19:46:00Z"/>
                    <w:rFonts w:ascii="Arial" w:eastAsia="Times New Roman" w:hAnsi="Arial" w:cs="Arial"/>
                    <w:sz w:val="20"/>
                    <w:szCs w:val="20"/>
                  </w:rPr>
                </w:rPrChange>
              </w:rPr>
            </w:pPr>
            <w:ins w:id="3088" w:author="Brant McNeece" w:date="2021-09-07T19:46:00Z">
              <w:r w:rsidRPr="002A3B59">
                <w:rPr>
                  <w:rFonts w:ascii="Times New Roman" w:eastAsia="Times New Roman" w:hAnsi="Times New Roman" w:cs="Times New Roman"/>
                  <w:sz w:val="20"/>
                  <w:szCs w:val="20"/>
                  <w:rPrChange w:id="3089" w:author="Brant McNeece" w:date="2021-09-07T19:52:00Z">
                    <w:rPr>
                      <w:rFonts w:ascii="Arial" w:eastAsia="Times New Roman" w:hAnsi="Arial" w:cs="Arial"/>
                      <w:sz w:val="20"/>
                      <w:szCs w:val="20"/>
                    </w:rPr>
                  </w:rPrChange>
                </w:rPr>
                <w:t>20.6</w:t>
              </w:r>
            </w:ins>
          </w:p>
        </w:tc>
        <w:tc>
          <w:tcPr>
            <w:tcW w:w="0" w:type="auto"/>
            <w:tcBorders>
              <w:top w:val="nil"/>
              <w:left w:val="nil"/>
              <w:bottom w:val="nil"/>
              <w:right w:val="nil"/>
            </w:tcBorders>
            <w:shd w:val="clear" w:color="auto" w:fill="auto"/>
            <w:noWrap/>
            <w:vAlign w:val="bottom"/>
            <w:hideMark/>
          </w:tcPr>
          <w:p w14:paraId="3AD55D37" w14:textId="77777777" w:rsidR="00242896" w:rsidRPr="002A3B59" w:rsidRDefault="00242896" w:rsidP="00B5391D">
            <w:pPr>
              <w:jc w:val="center"/>
              <w:rPr>
                <w:ins w:id="3090" w:author="Brant McNeece" w:date="2021-09-07T19:46:00Z"/>
                <w:rFonts w:ascii="Times New Roman" w:eastAsia="Times New Roman" w:hAnsi="Times New Roman" w:cs="Times New Roman"/>
                <w:sz w:val="20"/>
                <w:szCs w:val="20"/>
                <w:rPrChange w:id="3091" w:author="Brant McNeece" w:date="2021-09-07T19:52:00Z">
                  <w:rPr>
                    <w:ins w:id="3092" w:author="Brant McNeece" w:date="2021-09-07T19:46:00Z"/>
                    <w:rFonts w:ascii="Arial" w:eastAsia="Times New Roman" w:hAnsi="Arial" w:cs="Arial"/>
                    <w:sz w:val="20"/>
                    <w:szCs w:val="20"/>
                  </w:rPr>
                </w:rPrChange>
              </w:rPr>
            </w:pPr>
            <w:ins w:id="3093" w:author="Brant McNeece" w:date="2021-09-07T19:46:00Z">
              <w:r w:rsidRPr="002A3B59">
                <w:rPr>
                  <w:rFonts w:ascii="Times New Roman" w:eastAsia="Times New Roman" w:hAnsi="Times New Roman" w:cs="Times New Roman"/>
                  <w:sz w:val="20"/>
                  <w:szCs w:val="20"/>
                  <w:rPrChange w:id="3094" w:author="Brant McNeece" w:date="2021-09-07T19:52:00Z">
                    <w:rPr>
                      <w:rFonts w:ascii="Arial" w:eastAsia="Times New Roman" w:hAnsi="Arial" w:cs="Arial"/>
                      <w:sz w:val="20"/>
                      <w:szCs w:val="20"/>
                    </w:rPr>
                  </w:rPrChange>
                </w:rPr>
                <w:t>16.7</w:t>
              </w:r>
            </w:ins>
          </w:p>
        </w:tc>
        <w:tc>
          <w:tcPr>
            <w:tcW w:w="0" w:type="auto"/>
            <w:tcBorders>
              <w:top w:val="nil"/>
              <w:left w:val="nil"/>
              <w:bottom w:val="nil"/>
              <w:right w:val="nil"/>
            </w:tcBorders>
            <w:shd w:val="clear" w:color="auto" w:fill="auto"/>
            <w:noWrap/>
            <w:vAlign w:val="bottom"/>
            <w:hideMark/>
          </w:tcPr>
          <w:p w14:paraId="2665EB50" w14:textId="77777777" w:rsidR="00242896" w:rsidRPr="002A3B59" w:rsidRDefault="00242896" w:rsidP="00B5391D">
            <w:pPr>
              <w:jc w:val="center"/>
              <w:rPr>
                <w:ins w:id="3095" w:author="Brant McNeece" w:date="2021-09-07T19:46:00Z"/>
                <w:rFonts w:ascii="Times New Roman" w:eastAsia="Times New Roman" w:hAnsi="Times New Roman" w:cs="Times New Roman"/>
                <w:sz w:val="20"/>
                <w:szCs w:val="20"/>
                <w:rPrChange w:id="3096" w:author="Brant McNeece" w:date="2021-09-07T19:52:00Z">
                  <w:rPr>
                    <w:ins w:id="3097"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2F0117DB" w14:textId="77777777" w:rsidR="00242896" w:rsidRPr="002A3B59" w:rsidRDefault="00242896" w:rsidP="00B5391D">
            <w:pPr>
              <w:jc w:val="center"/>
              <w:rPr>
                <w:ins w:id="3098" w:author="Brant McNeece" w:date="2021-09-07T19:46:00Z"/>
                <w:rFonts w:ascii="Times New Roman" w:eastAsia="Times New Roman" w:hAnsi="Times New Roman" w:cs="Times New Roman"/>
                <w:sz w:val="20"/>
                <w:szCs w:val="20"/>
                <w:rPrChange w:id="3099" w:author="Brant McNeece" w:date="2021-09-07T19:52:00Z">
                  <w:rPr>
                    <w:ins w:id="3100" w:author="Brant McNeece" w:date="2021-09-07T19:46:00Z"/>
                    <w:rFonts w:ascii="Arial" w:eastAsia="Times New Roman" w:hAnsi="Arial" w:cs="Arial"/>
                    <w:sz w:val="20"/>
                    <w:szCs w:val="20"/>
                  </w:rPr>
                </w:rPrChange>
              </w:rPr>
            </w:pPr>
            <w:ins w:id="3101" w:author="Brant McNeece" w:date="2021-09-07T19:46:00Z">
              <w:r w:rsidRPr="002A3B59">
                <w:rPr>
                  <w:rFonts w:ascii="Times New Roman" w:eastAsia="Times New Roman" w:hAnsi="Times New Roman" w:cs="Times New Roman"/>
                  <w:sz w:val="20"/>
                  <w:szCs w:val="20"/>
                  <w:rPrChange w:id="3102" w:author="Brant McNeece" w:date="2021-09-07T19:52:00Z">
                    <w:rPr>
                      <w:rFonts w:ascii="Arial" w:eastAsia="Times New Roman" w:hAnsi="Arial" w:cs="Arial"/>
                      <w:sz w:val="20"/>
                      <w:szCs w:val="20"/>
                    </w:rPr>
                  </w:rPrChange>
                </w:rPr>
                <w:t>16.5 - 21.8</w:t>
              </w:r>
            </w:ins>
          </w:p>
        </w:tc>
        <w:tc>
          <w:tcPr>
            <w:tcW w:w="0" w:type="auto"/>
            <w:tcBorders>
              <w:top w:val="nil"/>
              <w:left w:val="nil"/>
              <w:bottom w:val="nil"/>
              <w:right w:val="nil"/>
            </w:tcBorders>
            <w:shd w:val="clear" w:color="auto" w:fill="auto"/>
            <w:noWrap/>
            <w:vAlign w:val="bottom"/>
            <w:hideMark/>
          </w:tcPr>
          <w:p w14:paraId="57FD0473" w14:textId="77777777" w:rsidR="00242896" w:rsidRPr="002A3B59" w:rsidRDefault="00242896" w:rsidP="00B5391D">
            <w:pPr>
              <w:jc w:val="center"/>
              <w:rPr>
                <w:ins w:id="3103" w:author="Brant McNeece" w:date="2021-09-07T19:46:00Z"/>
                <w:rFonts w:ascii="Times New Roman" w:eastAsia="Times New Roman" w:hAnsi="Times New Roman" w:cs="Times New Roman"/>
                <w:sz w:val="20"/>
                <w:szCs w:val="20"/>
                <w:rPrChange w:id="3104" w:author="Brant McNeece" w:date="2021-09-07T19:52:00Z">
                  <w:rPr>
                    <w:ins w:id="3105" w:author="Brant McNeece" w:date="2021-09-07T19:46:00Z"/>
                    <w:rFonts w:ascii="Arial" w:eastAsia="Times New Roman" w:hAnsi="Arial" w:cs="Arial"/>
                    <w:sz w:val="20"/>
                    <w:szCs w:val="20"/>
                  </w:rPr>
                </w:rPrChange>
              </w:rPr>
            </w:pPr>
            <w:ins w:id="3106" w:author="Brant McNeece" w:date="2021-09-07T19:46:00Z">
              <w:r w:rsidRPr="002A3B59">
                <w:rPr>
                  <w:rFonts w:ascii="Times New Roman" w:eastAsia="Times New Roman" w:hAnsi="Times New Roman" w:cs="Times New Roman"/>
                  <w:sz w:val="20"/>
                  <w:szCs w:val="20"/>
                  <w:rPrChange w:id="3107" w:author="Brant McNeece" w:date="2021-09-07T19:52:00Z">
                    <w:rPr>
                      <w:rFonts w:ascii="Arial" w:eastAsia="Times New Roman" w:hAnsi="Arial" w:cs="Arial"/>
                      <w:sz w:val="20"/>
                      <w:szCs w:val="20"/>
                    </w:rPr>
                  </w:rPrChange>
                </w:rPr>
                <w:t>19.3</w:t>
              </w:r>
            </w:ins>
          </w:p>
        </w:tc>
        <w:tc>
          <w:tcPr>
            <w:tcW w:w="0" w:type="auto"/>
            <w:tcBorders>
              <w:top w:val="nil"/>
              <w:left w:val="nil"/>
              <w:bottom w:val="nil"/>
              <w:right w:val="nil"/>
            </w:tcBorders>
            <w:shd w:val="clear" w:color="auto" w:fill="auto"/>
            <w:noWrap/>
            <w:vAlign w:val="bottom"/>
            <w:hideMark/>
          </w:tcPr>
          <w:p w14:paraId="20A08C17" w14:textId="77777777" w:rsidR="00242896" w:rsidRPr="002A3B59" w:rsidRDefault="00242896" w:rsidP="00B5391D">
            <w:pPr>
              <w:jc w:val="center"/>
              <w:rPr>
                <w:ins w:id="3108" w:author="Brant McNeece" w:date="2021-09-07T19:46:00Z"/>
                <w:rFonts w:ascii="Times New Roman" w:eastAsia="Times New Roman" w:hAnsi="Times New Roman" w:cs="Times New Roman"/>
                <w:sz w:val="20"/>
                <w:szCs w:val="20"/>
                <w:rPrChange w:id="3109" w:author="Brant McNeece" w:date="2021-09-07T19:52:00Z">
                  <w:rPr>
                    <w:ins w:id="3110" w:author="Brant McNeece" w:date="2021-09-07T19:46:00Z"/>
                    <w:rFonts w:ascii="Arial" w:eastAsia="Times New Roman" w:hAnsi="Arial" w:cs="Arial"/>
                    <w:sz w:val="20"/>
                    <w:szCs w:val="20"/>
                  </w:rPr>
                </w:rPrChange>
              </w:rPr>
            </w:pPr>
            <w:ins w:id="3111" w:author="Brant McNeece" w:date="2021-09-07T19:46:00Z">
              <w:r w:rsidRPr="002A3B59">
                <w:rPr>
                  <w:rFonts w:ascii="Times New Roman" w:eastAsia="Times New Roman" w:hAnsi="Times New Roman" w:cs="Times New Roman"/>
                  <w:sz w:val="20"/>
                  <w:szCs w:val="20"/>
                  <w:rPrChange w:id="3112" w:author="Brant McNeece" w:date="2021-09-07T19:52:00Z">
                    <w:rPr>
                      <w:rFonts w:ascii="Arial" w:eastAsia="Times New Roman" w:hAnsi="Arial" w:cs="Arial"/>
                      <w:sz w:val="20"/>
                      <w:szCs w:val="20"/>
                    </w:rPr>
                  </w:rPrChange>
                </w:rPr>
                <w:t>1.14</w:t>
              </w:r>
            </w:ins>
          </w:p>
        </w:tc>
        <w:tc>
          <w:tcPr>
            <w:tcW w:w="0" w:type="auto"/>
            <w:tcBorders>
              <w:top w:val="nil"/>
              <w:left w:val="nil"/>
              <w:bottom w:val="nil"/>
              <w:right w:val="nil"/>
            </w:tcBorders>
            <w:shd w:val="clear" w:color="auto" w:fill="auto"/>
            <w:noWrap/>
            <w:vAlign w:val="bottom"/>
            <w:hideMark/>
          </w:tcPr>
          <w:p w14:paraId="4A2B1FCD" w14:textId="77777777" w:rsidR="00242896" w:rsidRPr="002A3B59" w:rsidRDefault="00242896" w:rsidP="00B5391D">
            <w:pPr>
              <w:jc w:val="center"/>
              <w:rPr>
                <w:ins w:id="3113" w:author="Brant McNeece" w:date="2021-09-07T19:46:00Z"/>
                <w:rFonts w:ascii="Times New Roman" w:eastAsia="Times New Roman" w:hAnsi="Times New Roman" w:cs="Times New Roman"/>
                <w:sz w:val="20"/>
                <w:szCs w:val="20"/>
                <w:rPrChange w:id="3114" w:author="Brant McNeece" w:date="2021-09-07T19:52:00Z">
                  <w:rPr>
                    <w:ins w:id="3115" w:author="Brant McNeece" w:date="2021-09-07T19:46:00Z"/>
                    <w:rFonts w:ascii="Arial" w:eastAsia="Times New Roman" w:hAnsi="Arial" w:cs="Arial"/>
                    <w:sz w:val="20"/>
                    <w:szCs w:val="20"/>
                  </w:rPr>
                </w:rPrChange>
              </w:rPr>
            </w:pPr>
            <w:ins w:id="3116" w:author="Brant McNeece" w:date="2021-09-07T19:46:00Z">
              <w:r w:rsidRPr="002A3B59">
                <w:rPr>
                  <w:rFonts w:ascii="Times New Roman" w:eastAsia="Times New Roman" w:hAnsi="Times New Roman" w:cs="Times New Roman"/>
                  <w:sz w:val="20"/>
                  <w:szCs w:val="20"/>
                  <w:rPrChange w:id="3117" w:author="Brant McNeece" w:date="2021-09-07T19:52:00Z">
                    <w:rPr>
                      <w:rFonts w:ascii="Arial" w:eastAsia="Times New Roman" w:hAnsi="Arial" w:cs="Arial"/>
                      <w:sz w:val="20"/>
                      <w:szCs w:val="20"/>
                    </w:rPr>
                  </w:rPrChange>
                </w:rPr>
                <w:t>5.91%</w:t>
              </w:r>
            </w:ins>
          </w:p>
        </w:tc>
        <w:tc>
          <w:tcPr>
            <w:tcW w:w="0" w:type="auto"/>
            <w:tcBorders>
              <w:top w:val="nil"/>
              <w:left w:val="nil"/>
              <w:bottom w:val="nil"/>
              <w:right w:val="nil"/>
            </w:tcBorders>
            <w:shd w:val="clear" w:color="auto" w:fill="auto"/>
            <w:noWrap/>
            <w:vAlign w:val="bottom"/>
            <w:hideMark/>
          </w:tcPr>
          <w:p w14:paraId="736FE651" w14:textId="77777777" w:rsidR="00242896" w:rsidRPr="002A3B59" w:rsidRDefault="00242896" w:rsidP="00B5391D">
            <w:pPr>
              <w:jc w:val="center"/>
              <w:rPr>
                <w:ins w:id="3118" w:author="Brant McNeece" w:date="2021-09-07T19:46:00Z"/>
                <w:rFonts w:ascii="Times New Roman" w:eastAsia="Times New Roman" w:hAnsi="Times New Roman" w:cs="Times New Roman"/>
                <w:sz w:val="20"/>
                <w:szCs w:val="20"/>
                <w:rPrChange w:id="3119" w:author="Brant McNeece" w:date="2021-09-07T19:52:00Z">
                  <w:rPr>
                    <w:ins w:id="3120" w:author="Brant McNeece" w:date="2021-09-07T19:46:00Z"/>
                    <w:rFonts w:ascii="Arial" w:eastAsia="Times New Roman" w:hAnsi="Arial" w:cs="Arial"/>
                    <w:sz w:val="20"/>
                    <w:szCs w:val="20"/>
                  </w:rPr>
                </w:rPrChange>
              </w:rPr>
            </w:pPr>
            <w:ins w:id="3121" w:author="Brant McNeece" w:date="2021-09-07T19:46:00Z">
              <w:r w:rsidRPr="002A3B59">
                <w:rPr>
                  <w:rFonts w:ascii="Times New Roman" w:eastAsia="Times New Roman" w:hAnsi="Times New Roman" w:cs="Times New Roman"/>
                  <w:sz w:val="20"/>
                  <w:szCs w:val="20"/>
                  <w:rPrChange w:id="3122" w:author="Brant McNeece" w:date="2021-09-07T19:52:00Z">
                    <w:rPr>
                      <w:rFonts w:ascii="Arial" w:eastAsia="Times New Roman" w:hAnsi="Arial" w:cs="Arial"/>
                      <w:sz w:val="20"/>
                      <w:szCs w:val="20"/>
                    </w:rPr>
                  </w:rPrChange>
                </w:rPr>
                <w:t>0.10</w:t>
              </w:r>
            </w:ins>
          </w:p>
        </w:tc>
        <w:tc>
          <w:tcPr>
            <w:tcW w:w="0" w:type="auto"/>
            <w:tcBorders>
              <w:top w:val="nil"/>
              <w:left w:val="nil"/>
              <w:bottom w:val="nil"/>
              <w:right w:val="nil"/>
            </w:tcBorders>
            <w:shd w:val="clear" w:color="auto" w:fill="auto"/>
            <w:noWrap/>
            <w:vAlign w:val="bottom"/>
            <w:hideMark/>
          </w:tcPr>
          <w:p w14:paraId="26E3B261" w14:textId="77777777" w:rsidR="00242896" w:rsidRPr="002A3B59" w:rsidRDefault="00242896" w:rsidP="00B5391D">
            <w:pPr>
              <w:jc w:val="center"/>
              <w:rPr>
                <w:ins w:id="3123" w:author="Brant McNeece" w:date="2021-09-07T19:46:00Z"/>
                <w:rFonts w:ascii="Times New Roman" w:eastAsia="Times New Roman" w:hAnsi="Times New Roman" w:cs="Times New Roman"/>
                <w:sz w:val="20"/>
                <w:szCs w:val="20"/>
                <w:rPrChange w:id="3124" w:author="Brant McNeece" w:date="2021-09-07T19:52:00Z">
                  <w:rPr>
                    <w:ins w:id="3125" w:author="Brant McNeece" w:date="2021-09-07T19:46:00Z"/>
                    <w:rFonts w:ascii="Arial" w:eastAsia="Times New Roman" w:hAnsi="Arial" w:cs="Arial"/>
                    <w:sz w:val="20"/>
                    <w:szCs w:val="20"/>
                  </w:rPr>
                </w:rPrChange>
              </w:rPr>
            </w:pPr>
            <w:ins w:id="3126" w:author="Brant McNeece" w:date="2021-09-07T19:46:00Z">
              <w:r w:rsidRPr="002A3B59">
                <w:rPr>
                  <w:rFonts w:ascii="Times New Roman" w:eastAsia="Times New Roman" w:hAnsi="Times New Roman" w:cs="Times New Roman"/>
                  <w:sz w:val="20"/>
                  <w:szCs w:val="20"/>
                  <w:rPrChange w:id="3127" w:author="Brant McNeece" w:date="2021-09-07T19:52:00Z">
                    <w:rPr>
                      <w:rFonts w:ascii="Arial" w:eastAsia="Times New Roman" w:hAnsi="Arial" w:cs="Arial"/>
                      <w:sz w:val="20"/>
                      <w:szCs w:val="20"/>
                    </w:rPr>
                  </w:rPrChange>
                </w:rPr>
                <w:t>-0.41</w:t>
              </w:r>
            </w:ins>
          </w:p>
        </w:tc>
      </w:tr>
      <w:tr w:rsidR="00242896" w:rsidRPr="002A3B59" w14:paraId="33B63BF8" w14:textId="77777777" w:rsidTr="00B5391D">
        <w:trPr>
          <w:trHeight w:val="288"/>
          <w:ins w:id="3128" w:author="Brant McNeece" w:date="2021-09-07T19:46:00Z"/>
        </w:trPr>
        <w:tc>
          <w:tcPr>
            <w:tcW w:w="0" w:type="auto"/>
            <w:tcBorders>
              <w:top w:val="nil"/>
              <w:left w:val="nil"/>
              <w:bottom w:val="nil"/>
              <w:right w:val="nil"/>
            </w:tcBorders>
            <w:shd w:val="clear" w:color="auto" w:fill="auto"/>
            <w:noWrap/>
            <w:vAlign w:val="bottom"/>
            <w:hideMark/>
          </w:tcPr>
          <w:p w14:paraId="73A0E40F" w14:textId="77777777" w:rsidR="00242896" w:rsidRPr="002A3B59" w:rsidRDefault="00242896" w:rsidP="00B5391D">
            <w:pPr>
              <w:jc w:val="center"/>
              <w:rPr>
                <w:ins w:id="3129" w:author="Brant McNeece" w:date="2021-09-07T19:46:00Z"/>
                <w:rFonts w:ascii="Times New Roman" w:eastAsia="Times New Roman" w:hAnsi="Times New Roman" w:cs="Times New Roman"/>
                <w:sz w:val="20"/>
                <w:szCs w:val="20"/>
                <w:rPrChange w:id="3130" w:author="Brant McNeece" w:date="2021-09-07T19:52:00Z">
                  <w:rPr>
                    <w:ins w:id="3131"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7E5A07A9" w14:textId="77777777" w:rsidR="00242896" w:rsidRPr="002A3B59" w:rsidRDefault="00242896" w:rsidP="00B5391D">
            <w:pPr>
              <w:jc w:val="center"/>
              <w:rPr>
                <w:ins w:id="3132" w:author="Brant McNeece" w:date="2021-09-07T19:46:00Z"/>
                <w:rFonts w:ascii="Times New Roman" w:eastAsia="Times New Roman" w:hAnsi="Times New Roman" w:cs="Times New Roman"/>
                <w:color w:val="000000"/>
                <w:rPrChange w:id="3133" w:author="Brant McNeece" w:date="2021-09-07T19:52:00Z">
                  <w:rPr>
                    <w:ins w:id="3134" w:author="Brant McNeece" w:date="2021-09-07T19:46:00Z"/>
                    <w:rFonts w:ascii="Calibri" w:eastAsia="Times New Roman" w:hAnsi="Calibri" w:cs="Calibri"/>
                    <w:color w:val="000000"/>
                  </w:rPr>
                </w:rPrChange>
              </w:rPr>
            </w:pPr>
            <w:ins w:id="3135" w:author="Brant McNeece" w:date="2021-09-07T19:46:00Z">
              <w:r w:rsidRPr="002A3B59">
                <w:rPr>
                  <w:rFonts w:ascii="Times New Roman" w:eastAsia="Times New Roman" w:hAnsi="Times New Roman" w:cs="Times New Roman"/>
                  <w:color w:val="000000"/>
                  <w:rPrChange w:id="3136" w:author="Brant McNeece" w:date="2021-09-07T19:52:00Z">
                    <w:rPr>
                      <w:rFonts w:ascii="Calibri" w:eastAsia="Times New Roman" w:hAnsi="Calibri" w:cs="Calibri"/>
                      <w:color w:val="000000"/>
                    </w:rPr>
                  </w:rPrChange>
                </w:rPr>
                <w:t>Protein</w:t>
              </w:r>
            </w:ins>
          </w:p>
        </w:tc>
        <w:tc>
          <w:tcPr>
            <w:tcW w:w="0" w:type="auto"/>
            <w:tcBorders>
              <w:top w:val="nil"/>
              <w:left w:val="nil"/>
              <w:bottom w:val="nil"/>
              <w:right w:val="nil"/>
            </w:tcBorders>
            <w:shd w:val="clear" w:color="auto" w:fill="auto"/>
            <w:noWrap/>
            <w:vAlign w:val="bottom"/>
            <w:hideMark/>
          </w:tcPr>
          <w:p w14:paraId="5EE4D41B" w14:textId="77777777" w:rsidR="00242896" w:rsidRPr="002A3B59" w:rsidRDefault="00242896" w:rsidP="00B5391D">
            <w:pPr>
              <w:jc w:val="center"/>
              <w:rPr>
                <w:ins w:id="3137" w:author="Brant McNeece" w:date="2021-09-07T19:46:00Z"/>
                <w:rFonts w:ascii="Times New Roman" w:eastAsia="Times New Roman" w:hAnsi="Times New Roman" w:cs="Times New Roman"/>
                <w:sz w:val="20"/>
                <w:szCs w:val="20"/>
                <w:rPrChange w:id="3138" w:author="Brant McNeece" w:date="2021-09-07T19:52:00Z">
                  <w:rPr>
                    <w:ins w:id="3139" w:author="Brant McNeece" w:date="2021-09-07T19:46:00Z"/>
                    <w:rFonts w:ascii="Arial" w:eastAsia="Times New Roman" w:hAnsi="Arial" w:cs="Arial"/>
                    <w:sz w:val="20"/>
                    <w:szCs w:val="20"/>
                  </w:rPr>
                </w:rPrChange>
              </w:rPr>
            </w:pPr>
            <w:ins w:id="3140" w:author="Brant McNeece" w:date="2021-09-07T19:46:00Z">
              <w:r w:rsidRPr="002A3B59">
                <w:rPr>
                  <w:rFonts w:ascii="Times New Roman" w:eastAsia="Times New Roman" w:hAnsi="Times New Roman" w:cs="Times New Roman"/>
                  <w:sz w:val="20"/>
                  <w:szCs w:val="20"/>
                  <w:rPrChange w:id="3141" w:author="Brant McNeece" w:date="2021-09-07T19:52:00Z">
                    <w:rPr>
                      <w:rFonts w:ascii="Arial" w:eastAsia="Times New Roman" w:hAnsi="Arial" w:cs="Arial"/>
                      <w:sz w:val="20"/>
                      <w:szCs w:val="20"/>
                    </w:rPr>
                  </w:rPrChange>
                </w:rPr>
                <w:t>NC17</w:t>
              </w:r>
            </w:ins>
          </w:p>
        </w:tc>
        <w:tc>
          <w:tcPr>
            <w:tcW w:w="0" w:type="auto"/>
            <w:tcBorders>
              <w:top w:val="nil"/>
              <w:left w:val="nil"/>
              <w:bottom w:val="nil"/>
              <w:right w:val="nil"/>
            </w:tcBorders>
            <w:shd w:val="clear" w:color="auto" w:fill="auto"/>
            <w:noWrap/>
            <w:vAlign w:val="bottom"/>
            <w:hideMark/>
          </w:tcPr>
          <w:p w14:paraId="0BA9F770" w14:textId="77777777" w:rsidR="00242896" w:rsidRPr="002A3B59" w:rsidRDefault="00242896" w:rsidP="00B5391D">
            <w:pPr>
              <w:jc w:val="center"/>
              <w:rPr>
                <w:ins w:id="3142" w:author="Brant McNeece" w:date="2021-09-07T19:46:00Z"/>
                <w:rFonts w:ascii="Times New Roman" w:eastAsia="Times New Roman" w:hAnsi="Times New Roman" w:cs="Times New Roman"/>
                <w:sz w:val="20"/>
                <w:szCs w:val="20"/>
                <w:rPrChange w:id="3143" w:author="Brant McNeece" w:date="2021-09-07T19:52:00Z">
                  <w:rPr>
                    <w:ins w:id="3144" w:author="Brant McNeece" w:date="2021-09-07T19:46:00Z"/>
                    <w:rFonts w:ascii="Arial" w:eastAsia="Times New Roman" w:hAnsi="Arial" w:cs="Arial"/>
                    <w:sz w:val="20"/>
                    <w:szCs w:val="20"/>
                  </w:rPr>
                </w:rPrChange>
              </w:rPr>
            </w:pPr>
            <w:ins w:id="3145" w:author="Brant McNeece" w:date="2021-09-07T19:46:00Z">
              <w:r w:rsidRPr="002A3B59">
                <w:rPr>
                  <w:rFonts w:ascii="Times New Roman" w:eastAsia="Times New Roman" w:hAnsi="Times New Roman" w:cs="Times New Roman"/>
                  <w:sz w:val="20"/>
                  <w:szCs w:val="20"/>
                  <w:rPrChange w:id="3146" w:author="Brant McNeece" w:date="2021-09-07T19:52:00Z">
                    <w:rPr>
                      <w:rFonts w:ascii="Arial" w:eastAsia="Times New Roman" w:hAnsi="Arial" w:cs="Arial"/>
                      <w:sz w:val="20"/>
                      <w:szCs w:val="20"/>
                    </w:rPr>
                  </w:rPrChange>
                </w:rPr>
                <w:t>41.9</w:t>
              </w:r>
            </w:ins>
          </w:p>
        </w:tc>
        <w:tc>
          <w:tcPr>
            <w:tcW w:w="0" w:type="auto"/>
            <w:tcBorders>
              <w:top w:val="nil"/>
              <w:left w:val="nil"/>
              <w:bottom w:val="nil"/>
              <w:right w:val="nil"/>
            </w:tcBorders>
            <w:shd w:val="clear" w:color="auto" w:fill="auto"/>
            <w:noWrap/>
            <w:vAlign w:val="bottom"/>
            <w:hideMark/>
          </w:tcPr>
          <w:p w14:paraId="12863F2F" w14:textId="77777777" w:rsidR="00242896" w:rsidRPr="002A3B59" w:rsidRDefault="00242896" w:rsidP="00B5391D">
            <w:pPr>
              <w:jc w:val="center"/>
              <w:rPr>
                <w:ins w:id="3147" w:author="Brant McNeece" w:date="2021-09-07T19:46:00Z"/>
                <w:rFonts w:ascii="Times New Roman" w:eastAsia="Times New Roman" w:hAnsi="Times New Roman" w:cs="Times New Roman"/>
                <w:sz w:val="20"/>
                <w:szCs w:val="20"/>
                <w:rPrChange w:id="3148" w:author="Brant McNeece" w:date="2021-09-07T19:52:00Z">
                  <w:rPr>
                    <w:ins w:id="3149" w:author="Brant McNeece" w:date="2021-09-07T19:46:00Z"/>
                    <w:rFonts w:ascii="Arial" w:eastAsia="Times New Roman" w:hAnsi="Arial" w:cs="Arial"/>
                    <w:sz w:val="20"/>
                    <w:szCs w:val="20"/>
                  </w:rPr>
                </w:rPrChange>
              </w:rPr>
            </w:pPr>
            <w:ins w:id="3150" w:author="Brant McNeece" w:date="2021-09-07T19:46:00Z">
              <w:r w:rsidRPr="002A3B59">
                <w:rPr>
                  <w:rFonts w:ascii="Times New Roman" w:eastAsia="Times New Roman" w:hAnsi="Times New Roman" w:cs="Times New Roman"/>
                  <w:sz w:val="20"/>
                  <w:szCs w:val="20"/>
                  <w:rPrChange w:id="3151" w:author="Brant McNeece" w:date="2021-09-07T19:52:00Z">
                    <w:rPr>
                      <w:rFonts w:ascii="Arial" w:eastAsia="Times New Roman" w:hAnsi="Arial" w:cs="Arial"/>
                      <w:sz w:val="20"/>
                      <w:szCs w:val="20"/>
                    </w:rPr>
                  </w:rPrChange>
                </w:rPr>
                <w:t>49.2</w:t>
              </w:r>
            </w:ins>
          </w:p>
        </w:tc>
        <w:tc>
          <w:tcPr>
            <w:tcW w:w="0" w:type="auto"/>
            <w:tcBorders>
              <w:top w:val="nil"/>
              <w:left w:val="nil"/>
              <w:bottom w:val="nil"/>
              <w:right w:val="nil"/>
            </w:tcBorders>
            <w:shd w:val="clear" w:color="auto" w:fill="auto"/>
            <w:noWrap/>
            <w:vAlign w:val="bottom"/>
            <w:hideMark/>
          </w:tcPr>
          <w:p w14:paraId="4332AA18" w14:textId="77777777" w:rsidR="00242896" w:rsidRPr="002A3B59" w:rsidRDefault="00242896" w:rsidP="00B5391D">
            <w:pPr>
              <w:jc w:val="center"/>
              <w:rPr>
                <w:ins w:id="3152" w:author="Brant McNeece" w:date="2021-09-07T19:46:00Z"/>
                <w:rFonts w:ascii="Times New Roman" w:eastAsia="Times New Roman" w:hAnsi="Times New Roman" w:cs="Times New Roman"/>
                <w:sz w:val="20"/>
                <w:szCs w:val="20"/>
                <w:rPrChange w:id="3153" w:author="Brant McNeece" w:date="2021-09-07T19:52:00Z">
                  <w:rPr>
                    <w:ins w:id="3154"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9B42128" w14:textId="77777777" w:rsidR="00242896" w:rsidRPr="002A3B59" w:rsidRDefault="00242896" w:rsidP="00B5391D">
            <w:pPr>
              <w:jc w:val="center"/>
              <w:rPr>
                <w:ins w:id="3155" w:author="Brant McNeece" w:date="2021-09-07T19:46:00Z"/>
                <w:rFonts w:ascii="Times New Roman" w:eastAsia="Times New Roman" w:hAnsi="Times New Roman" w:cs="Times New Roman"/>
                <w:sz w:val="20"/>
                <w:szCs w:val="20"/>
                <w:rPrChange w:id="3156" w:author="Brant McNeece" w:date="2021-09-07T19:52:00Z">
                  <w:rPr>
                    <w:ins w:id="3157" w:author="Brant McNeece" w:date="2021-09-07T19:46:00Z"/>
                    <w:rFonts w:ascii="Arial" w:eastAsia="Times New Roman" w:hAnsi="Arial" w:cs="Arial"/>
                    <w:sz w:val="20"/>
                    <w:szCs w:val="20"/>
                  </w:rPr>
                </w:rPrChange>
              </w:rPr>
            </w:pPr>
            <w:ins w:id="3158" w:author="Brant McNeece" w:date="2021-09-07T19:46:00Z">
              <w:r w:rsidRPr="002A3B59">
                <w:rPr>
                  <w:rFonts w:ascii="Times New Roman" w:eastAsia="Times New Roman" w:hAnsi="Times New Roman" w:cs="Times New Roman"/>
                  <w:sz w:val="20"/>
                  <w:szCs w:val="20"/>
                  <w:rPrChange w:id="3159" w:author="Brant McNeece" w:date="2021-09-07T19:52:00Z">
                    <w:rPr>
                      <w:rFonts w:ascii="Arial" w:eastAsia="Times New Roman" w:hAnsi="Arial" w:cs="Arial"/>
                      <w:sz w:val="20"/>
                      <w:szCs w:val="20"/>
                    </w:rPr>
                  </w:rPrChange>
                </w:rPr>
                <w:t>39.4 - 52.6</w:t>
              </w:r>
            </w:ins>
          </w:p>
        </w:tc>
        <w:tc>
          <w:tcPr>
            <w:tcW w:w="0" w:type="auto"/>
            <w:tcBorders>
              <w:top w:val="nil"/>
              <w:left w:val="nil"/>
              <w:bottom w:val="nil"/>
              <w:right w:val="nil"/>
            </w:tcBorders>
            <w:shd w:val="clear" w:color="auto" w:fill="auto"/>
            <w:noWrap/>
            <w:vAlign w:val="bottom"/>
            <w:hideMark/>
          </w:tcPr>
          <w:p w14:paraId="5E68A51D" w14:textId="77777777" w:rsidR="00242896" w:rsidRPr="002A3B59" w:rsidRDefault="00242896" w:rsidP="00B5391D">
            <w:pPr>
              <w:jc w:val="center"/>
              <w:rPr>
                <w:ins w:id="3160" w:author="Brant McNeece" w:date="2021-09-07T19:46:00Z"/>
                <w:rFonts w:ascii="Times New Roman" w:eastAsia="Times New Roman" w:hAnsi="Times New Roman" w:cs="Times New Roman"/>
                <w:sz w:val="20"/>
                <w:szCs w:val="20"/>
                <w:rPrChange w:id="3161" w:author="Brant McNeece" w:date="2021-09-07T19:52:00Z">
                  <w:rPr>
                    <w:ins w:id="3162" w:author="Brant McNeece" w:date="2021-09-07T19:46:00Z"/>
                    <w:rFonts w:ascii="Arial" w:eastAsia="Times New Roman" w:hAnsi="Arial" w:cs="Arial"/>
                    <w:sz w:val="20"/>
                    <w:szCs w:val="20"/>
                  </w:rPr>
                </w:rPrChange>
              </w:rPr>
            </w:pPr>
            <w:ins w:id="3163" w:author="Brant McNeece" w:date="2021-09-07T19:46:00Z">
              <w:r w:rsidRPr="002A3B59">
                <w:rPr>
                  <w:rFonts w:ascii="Times New Roman" w:eastAsia="Times New Roman" w:hAnsi="Times New Roman" w:cs="Times New Roman"/>
                  <w:sz w:val="20"/>
                  <w:szCs w:val="20"/>
                  <w:rPrChange w:id="3164" w:author="Brant McNeece" w:date="2021-09-07T19:52:00Z">
                    <w:rPr>
                      <w:rFonts w:ascii="Arial" w:eastAsia="Times New Roman" w:hAnsi="Arial" w:cs="Arial"/>
                      <w:sz w:val="20"/>
                      <w:szCs w:val="20"/>
                    </w:rPr>
                  </w:rPrChange>
                </w:rPr>
                <w:t>45.3</w:t>
              </w:r>
            </w:ins>
          </w:p>
        </w:tc>
        <w:tc>
          <w:tcPr>
            <w:tcW w:w="0" w:type="auto"/>
            <w:tcBorders>
              <w:top w:val="nil"/>
              <w:left w:val="nil"/>
              <w:bottom w:val="nil"/>
              <w:right w:val="nil"/>
            </w:tcBorders>
            <w:shd w:val="clear" w:color="auto" w:fill="auto"/>
            <w:noWrap/>
            <w:vAlign w:val="bottom"/>
            <w:hideMark/>
          </w:tcPr>
          <w:p w14:paraId="6F934278" w14:textId="77777777" w:rsidR="00242896" w:rsidRPr="002A3B59" w:rsidRDefault="00242896" w:rsidP="00B5391D">
            <w:pPr>
              <w:jc w:val="center"/>
              <w:rPr>
                <w:ins w:id="3165" w:author="Brant McNeece" w:date="2021-09-07T19:46:00Z"/>
                <w:rFonts w:ascii="Times New Roman" w:eastAsia="Times New Roman" w:hAnsi="Times New Roman" w:cs="Times New Roman"/>
                <w:sz w:val="20"/>
                <w:szCs w:val="20"/>
                <w:rPrChange w:id="3166" w:author="Brant McNeece" w:date="2021-09-07T19:52:00Z">
                  <w:rPr>
                    <w:ins w:id="3167" w:author="Brant McNeece" w:date="2021-09-07T19:46:00Z"/>
                    <w:rFonts w:ascii="Arial" w:eastAsia="Times New Roman" w:hAnsi="Arial" w:cs="Arial"/>
                    <w:sz w:val="20"/>
                    <w:szCs w:val="20"/>
                  </w:rPr>
                </w:rPrChange>
              </w:rPr>
            </w:pPr>
            <w:ins w:id="3168" w:author="Brant McNeece" w:date="2021-09-07T19:46:00Z">
              <w:r w:rsidRPr="002A3B59">
                <w:rPr>
                  <w:rFonts w:ascii="Times New Roman" w:eastAsia="Times New Roman" w:hAnsi="Times New Roman" w:cs="Times New Roman"/>
                  <w:sz w:val="20"/>
                  <w:szCs w:val="20"/>
                  <w:rPrChange w:id="3169" w:author="Brant McNeece" w:date="2021-09-07T19:52:00Z">
                    <w:rPr>
                      <w:rFonts w:ascii="Arial" w:eastAsia="Times New Roman" w:hAnsi="Arial" w:cs="Arial"/>
                      <w:sz w:val="20"/>
                      <w:szCs w:val="20"/>
                    </w:rPr>
                  </w:rPrChange>
                </w:rPr>
                <w:t>2.55</w:t>
              </w:r>
            </w:ins>
          </w:p>
        </w:tc>
        <w:tc>
          <w:tcPr>
            <w:tcW w:w="0" w:type="auto"/>
            <w:tcBorders>
              <w:top w:val="nil"/>
              <w:left w:val="nil"/>
              <w:bottom w:val="nil"/>
              <w:right w:val="nil"/>
            </w:tcBorders>
            <w:shd w:val="clear" w:color="auto" w:fill="auto"/>
            <w:noWrap/>
            <w:vAlign w:val="bottom"/>
            <w:hideMark/>
          </w:tcPr>
          <w:p w14:paraId="7F69D5E0" w14:textId="77777777" w:rsidR="00242896" w:rsidRPr="002A3B59" w:rsidRDefault="00242896" w:rsidP="00B5391D">
            <w:pPr>
              <w:jc w:val="center"/>
              <w:rPr>
                <w:ins w:id="3170" w:author="Brant McNeece" w:date="2021-09-07T19:46:00Z"/>
                <w:rFonts w:ascii="Times New Roman" w:eastAsia="Times New Roman" w:hAnsi="Times New Roman" w:cs="Times New Roman"/>
                <w:sz w:val="20"/>
                <w:szCs w:val="20"/>
                <w:rPrChange w:id="3171" w:author="Brant McNeece" w:date="2021-09-07T19:52:00Z">
                  <w:rPr>
                    <w:ins w:id="3172" w:author="Brant McNeece" w:date="2021-09-07T19:46:00Z"/>
                    <w:rFonts w:ascii="Arial" w:eastAsia="Times New Roman" w:hAnsi="Arial" w:cs="Arial"/>
                    <w:sz w:val="20"/>
                    <w:szCs w:val="20"/>
                  </w:rPr>
                </w:rPrChange>
              </w:rPr>
            </w:pPr>
            <w:ins w:id="3173" w:author="Brant McNeece" w:date="2021-09-07T19:46:00Z">
              <w:r w:rsidRPr="002A3B59">
                <w:rPr>
                  <w:rFonts w:ascii="Times New Roman" w:eastAsia="Times New Roman" w:hAnsi="Times New Roman" w:cs="Times New Roman"/>
                  <w:sz w:val="20"/>
                  <w:szCs w:val="20"/>
                  <w:rPrChange w:id="3174" w:author="Brant McNeece" w:date="2021-09-07T19:52:00Z">
                    <w:rPr>
                      <w:rFonts w:ascii="Arial" w:eastAsia="Times New Roman" w:hAnsi="Arial" w:cs="Arial"/>
                      <w:sz w:val="20"/>
                      <w:szCs w:val="20"/>
                    </w:rPr>
                  </w:rPrChange>
                </w:rPr>
                <w:t>5.64%</w:t>
              </w:r>
            </w:ins>
          </w:p>
        </w:tc>
        <w:tc>
          <w:tcPr>
            <w:tcW w:w="0" w:type="auto"/>
            <w:tcBorders>
              <w:top w:val="nil"/>
              <w:left w:val="nil"/>
              <w:bottom w:val="nil"/>
              <w:right w:val="nil"/>
            </w:tcBorders>
            <w:shd w:val="clear" w:color="auto" w:fill="auto"/>
            <w:noWrap/>
            <w:vAlign w:val="bottom"/>
            <w:hideMark/>
          </w:tcPr>
          <w:p w14:paraId="1A3EDBF4" w14:textId="77777777" w:rsidR="00242896" w:rsidRPr="002A3B59" w:rsidRDefault="00242896" w:rsidP="00B5391D">
            <w:pPr>
              <w:jc w:val="center"/>
              <w:rPr>
                <w:ins w:id="3175" w:author="Brant McNeece" w:date="2021-09-07T19:46:00Z"/>
                <w:rFonts w:ascii="Times New Roman" w:eastAsia="Times New Roman" w:hAnsi="Times New Roman" w:cs="Times New Roman"/>
                <w:sz w:val="20"/>
                <w:szCs w:val="20"/>
                <w:rPrChange w:id="3176" w:author="Brant McNeece" w:date="2021-09-07T19:52:00Z">
                  <w:rPr>
                    <w:ins w:id="3177" w:author="Brant McNeece" w:date="2021-09-07T19:46:00Z"/>
                    <w:rFonts w:ascii="Arial" w:eastAsia="Times New Roman" w:hAnsi="Arial" w:cs="Arial"/>
                    <w:sz w:val="20"/>
                    <w:szCs w:val="20"/>
                  </w:rPr>
                </w:rPrChange>
              </w:rPr>
            </w:pPr>
            <w:ins w:id="3178" w:author="Brant McNeece" w:date="2021-09-07T19:46:00Z">
              <w:r w:rsidRPr="002A3B59">
                <w:rPr>
                  <w:rFonts w:ascii="Times New Roman" w:eastAsia="Times New Roman" w:hAnsi="Times New Roman" w:cs="Times New Roman"/>
                  <w:sz w:val="20"/>
                  <w:szCs w:val="20"/>
                  <w:rPrChange w:id="3179" w:author="Brant McNeece" w:date="2021-09-07T19:52:00Z">
                    <w:rPr>
                      <w:rFonts w:ascii="Arial" w:eastAsia="Times New Roman" w:hAnsi="Arial" w:cs="Arial"/>
                      <w:sz w:val="20"/>
                      <w:szCs w:val="20"/>
                    </w:rPr>
                  </w:rPrChange>
                </w:rPr>
                <w:t>0.10</w:t>
              </w:r>
            </w:ins>
          </w:p>
        </w:tc>
        <w:tc>
          <w:tcPr>
            <w:tcW w:w="0" w:type="auto"/>
            <w:tcBorders>
              <w:top w:val="nil"/>
              <w:left w:val="nil"/>
              <w:bottom w:val="nil"/>
              <w:right w:val="nil"/>
            </w:tcBorders>
            <w:shd w:val="clear" w:color="auto" w:fill="auto"/>
            <w:noWrap/>
            <w:vAlign w:val="bottom"/>
            <w:hideMark/>
          </w:tcPr>
          <w:p w14:paraId="7888D091" w14:textId="77777777" w:rsidR="00242896" w:rsidRPr="002A3B59" w:rsidRDefault="00242896" w:rsidP="00B5391D">
            <w:pPr>
              <w:jc w:val="center"/>
              <w:rPr>
                <w:ins w:id="3180" w:author="Brant McNeece" w:date="2021-09-07T19:46:00Z"/>
                <w:rFonts w:ascii="Times New Roman" w:eastAsia="Times New Roman" w:hAnsi="Times New Roman" w:cs="Times New Roman"/>
                <w:sz w:val="20"/>
                <w:szCs w:val="20"/>
                <w:rPrChange w:id="3181" w:author="Brant McNeece" w:date="2021-09-07T19:52:00Z">
                  <w:rPr>
                    <w:ins w:id="3182" w:author="Brant McNeece" w:date="2021-09-07T19:46:00Z"/>
                    <w:rFonts w:ascii="Arial" w:eastAsia="Times New Roman" w:hAnsi="Arial" w:cs="Arial"/>
                    <w:sz w:val="20"/>
                    <w:szCs w:val="20"/>
                  </w:rPr>
                </w:rPrChange>
              </w:rPr>
            </w:pPr>
            <w:ins w:id="3183" w:author="Brant McNeece" w:date="2021-09-07T19:46:00Z">
              <w:r w:rsidRPr="002A3B59">
                <w:rPr>
                  <w:rFonts w:ascii="Times New Roman" w:eastAsia="Times New Roman" w:hAnsi="Times New Roman" w:cs="Times New Roman"/>
                  <w:sz w:val="20"/>
                  <w:szCs w:val="20"/>
                  <w:rPrChange w:id="3184" w:author="Brant McNeece" w:date="2021-09-07T19:52:00Z">
                    <w:rPr>
                      <w:rFonts w:ascii="Arial" w:eastAsia="Times New Roman" w:hAnsi="Arial" w:cs="Arial"/>
                      <w:sz w:val="20"/>
                      <w:szCs w:val="20"/>
                    </w:rPr>
                  </w:rPrChange>
                </w:rPr>
                <w:t>-0.22</w:t>
              </w:r>
            </w:ins>
          </w:p>
        </w:tc>
      </w:tr>
      <w:tr w:rsidR="00242896" w:rsidRPr="002A3B59" w14:paraId="26BA349E" w14:textId="77777777" w:rsidTr="00B5391D">
        <w:trPr>
          <w:trHeight w:val="288"/>
          <w:ins w:id="3185" w:author="Brant McNeece" w:date="2021-09-07T19:46:00Z"/>
        </w:trPr>
        <w:tc>
          <w:tcPr>
            <w:tcW w:w="0" w:type="auto"/>
            <w:tcBorders>
              <w:top w:val="nil"/>
              <w:left w:val="nil"/>
              <w:bottom w:val="nil"/>
              <w:right w:val="nil"/>
            </w:tcBorders>
            <w:shd w:val="clear" w:color="auto" w:fill="auto"/>
            <w:noWrap/>
            <w:vAlign w:val="bottom"/>
            <w:hideMark/>
          </w:tcPr>
          <w:p w14:paraId="71276525" w14:textId="77777777" w:rsidR="00242896" w:rsidRPr="002A3B59" w:rsidRDefault="00242896" w:rsidP="00B5391D">
            <w:pPr>
              <w:jc w:val="center"/>
              <w:rPr>
                <w:ins w:id="3186" w:author="Brant McNeece" w:date="2021-09-07T19:46:00Z"/>
                <w:rFonts w:ascii="Times New Roman" w:eastAsia="Times New Roman" w:hAnsi="Times New Roman" w:cs="Times New Roman"/>
                <w:sz w:val="20"/>
                <w:szCs w:val="20"/>
                <w:rPrChange w:id="3187" w:author="Brant McNeece" w:date="2021-09-07T19:52:00Z">
                  <w:rPr>
                    <w:ins w:id="3188"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F60244C" w14:textId="77777777" w:rsidR="00242896" w:rsidRPr="002A3B59" w:rsidRDefault="00242896" w:rsidP="00B5391D">
            <w:pPr>
              <w:jc w:val="center"/>
              <w:rPr>
                <w:ins w:id="3189"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5D21CB" w14:textId="77777777" w:rsidR="00242896" w:rsidRPr="002A3B59" w:rsidRDefault="00242896" w:rsidP="00B5391D">
            <w:pPr>
              <w:jc w:val="center"/>
              <w:rPr>
                <w:ins w:id="3190" w:author="Brant McNeece" w:date="2021-09-07T19:46:00Z"/>
                <w:rFonts w:ascii="Times New Roman" w:eastAsia="Times New Roman" w:hAnsi="Times New Roman" w:cs="Times New Roman"/>
                <w:sz w:val="20"/>
                <w:szCs w:val="20"/>
                <w:rPrChange w:id="3191" w:author="Brant McNeece" w:date="2021-09-07T19:52:00Z">
                  <w:rPr>
                    <w:ins w:id="3192" w:author="Brant McNeece" w:date="2021-09-07T19:46:00Z"/>
                    <w:rFonts w:ascii="Arial" w:eastAsia="Times New Roman" w:hAnsi="Arial" w:cs="Arial"/>
                    <w:sz w:val="20"/>
                    <w:szCs w:val="20"/>
                  </w:rPr>
                </w:rPrChange>
              </w:rPr>
            </w:pPr>
            <w:ins w:id="3193" w:author="Brant McNeece" w:date="2021-09-07T19:46:00Z">
              <w:r w:rsidRPr="002A3B59">
                <w:rPr>
                  <w:rFonts w:ascii="Times New Roman" w:eastAsia="Times New Roman" w:hAnsi="Times New Roman" w:cs="Times New Roman"/>
                  <w:sz w:val="20"/>
                  <w:szCs w:val="20"/>
                  <w:rPrChange w:id="3194" w:author="Brant McNeece" w:date="2021-09-07T19:52:00Z">
                    <w:rPr>
                      <w:rFonts w:ascii="Arial" w:eastAsia="Times New Roman" w:hAnsi="Arial" w:cs="Arial"/>
                      <w:sz w:val="20"/>
                      <w:szCs w:val="20"/>
                    </w:rPr>
                  </w:rPrChange>
                </w:rPr>
                <w:t>NC18</w:t>
              </w:r>
            </w:ins>
          </w:p>
        </w:tc>
        <w:tc>
          <w:tcPr>
            <w:tcW w:w="0" w:type="auto"/>
            <w:tcBorders>
              <w:top w:val="nil"/>
              <w:left w:val="nil"/>
              <w:bottom w:val="nil"/>
              <w:right w:val="nil"/>
            </w:tcBorders>
            <w:shd w:val="clear" w:color="auto" w:fill="auto"/>
            <w:noWrap/>
            <w:vAlign w:val="bottom"/>
            <w:hideMark/>
          </w:tcPr>
          <w:p w14:paraId="6DE64CB3" w14:textId="77777777" w:rsidR="00242896" w:rsidRPr="002A3B59" w:rsidRDefault="00242896" w:rsidP="00B5391D">
            <w:pPr>
              <w:jc w:val="center"/>
              <w:rPr>
                <w:ins w:id="3195" w:author="Brant McNeece" w:date="2021-09-07T19:46:00Z"/>
                <w:rFonts w:ascii="Times New Roman" w:eastAsia="Times New Roman" w:hAnsi="Times New Roman" w:cs="Times New Roman"/>
                <w:sz w:val="20"/>
                <w:szCs w:val="20"/>
                <w:rPrChange w:id="3196" w:author="Brant McNeece" w:date="2021-09-07T19:52:00Z">
                  <w:rPr>
                    <w:ins w:id="3197" w:author="Brant McNeece" w:date="2021-09-07T19:46:00Z"/>
                    <w:rFonts w:ascii="Arial" w:eastAsia="Times New Roman" w:hAnsi="Arial" w:cs="Arial"/>
                    <w:sz w:val="20"/>
                    <w:szCs w:val="20"/>
                  </w:rPr>
                </w:rPrChange>
              </w:rPr>
            </w:pPr>
            <w:ins w:id="3198" w:author="Brant McNeece" w:date="2021-09-07T19:46:00Z">
              <w:r w:rsidRPr="002A3B59">
                <w:rPr>
                  <w:rFonts w:ascii="Times New Roman" w:eastAsia="Times New Roman" w:hAnsi="Times New Roman" w:cs="Times New Roman"/>
                  <w:sz w:val="20"/>
                  <w:szCs w:val="20"/>
                  <w:rPrChange w:id="3199" w:author="Brant McNeece" w:date="2021-09-07T19:52:00Z">
                    <w:rPr>
                      <w:rFonts w:ascii="Arial" w:eastAsia="Times New Roman" w:hAnsi="Arial" w:cs="Arial"/>
                      <w:sz w:val="20"/>
                      <w:szCs w:val="20"/>
                    </w:rPr>
                  </w:rPrChange>
                </w:rPr>
                <w:t>44.3</w:t>
              </w:r>
            </w:ins>
          </w:p>
        </w:tc>
        <w:tc>
          <w:tcPr>
            <w:tcW w:w="0" w:type="auto"/>
            <w:tcBorders>
              <w:top w:val="nil"/>
              <w:left w:val="nil"/>
              <w:bottom w:val="nil"/>
              <w:right w:val="nil"/>
            </w:tcBorders>
            <w:shd w:val="clear" w:color="auto" w:fill="auto"/>
            <w:noWrap/>
            <w:vAlign w:val="bottom"/>
            <w:hideMark/>
          </w:tcPr>
          <w:p w14:paraId="371954DB" w14:textId="77777777" w:rsidR="00242896" w:rsidRPr="002A3B59" w:rsidRDefault="00242896" w:rsidP="00B5391D">
            <w:pPr>
              <w:jc w:val="center"/>
              <w:rPr>
                <w:ins w:id="3200" w:author="Brant McNeece" w:date="2021-09-07T19:46:00Z"/>
                <w:rFonts w:ascii="Times New Roman" w:eastAsia="Times New Roman" w:hAnsi="Times New Roman" w:cs="Times New Roman"/>
                <w:sz w:val="20"/>
                <w:szCs w:val="20"/>
                <w:rPrChange w:id="3201" w:author="Brant McNeece" w:date="2021-09-07T19:52:00Z">
                  <w:rPr>
                    <w:ins w:id="3202" w:author="Brant McNeece" w:date="2021-09-07T19:46:00Z"/>
                    <w:rFonts w:ascii="Arial" w:eastAsia="Times New Roman" w:hAnsi="Arial" w:cs="Arial"/>
                    <w:sz w:val="20"/>
                    <w:szCs w:val="20"/>
                  </w:rPr>
                </w:rPrChange>
              </w:rPr>
            </w:pPr>
            <w:ins w:id="3203" w:author="Brant McNeece" w:date="2021-09-07T19:46:00Z">
              <w:r w:rsidRPr="002A3B59">
                <w:rPr>
                  <w:rFonts w:ascii="Times New Roman" w:eastAsia="Times New Roman" w:hAnsi="Times New Roman" w:cs="Times New Roman"/>
                  <w:sz w:val="20"/>
                  <w:szCs w:val="20"/>
                  <w:rPrChange w:id="3204" w:author="Brant McNeece" w:date="2021-09-07T19:52:00Z">
                    <w:rPr>
                      <w:rFonts w:ascii="Arial" w:eastAsia="Times New Roman" w:hAnsi="Arial" w:cs="Arial"/>
                      <w:sz w:val="20"/>
                      <w:szCs w:val="20"/>
                    </w:rPr>
                  </w:rPrChange>
                </w:rPr>
                <w:t>48.4</w:t>
              </w:r>
            </w:ins>
          </w:p>
        </w:tc>
        <w:tc>
          <w:tcPr>
            <w:tcW w:w="0" w:type="auto"/>
            <w:tcBorders>
              <w:top w:val="nil"/>
              <w:left w:val="nil"/>
              <w:bottom w:val="nil"/>
              <w:right w:val="nil"/>
            </w:tcBorders>
            <w:shd w:val="clear" w:color="auto" w:fill="auto"/>
            <w:noWrap/>
            <w:vAlign w:val="bottom"/>
            <w:hideMark/>
          </w:tcPr>
          <w:p w14:paraId="61D929B4" w14:textId="77777777" w:rsidR="00242896" w:rsidRPr="002A3B59" w:rsidRDefault="00242896" w:rsidP="00B5391D">
            <w:pPr>
              <w:jc w:val="center"/>
              <w:rPr>
                <w:ins w:id="3205" w:author="Brant McNeece" w:date="2021-09-07T19:46:00Z"/>
                <w:rFonts w:ascii="Times New Roman" w:eastAsia="Times New Roman" w:hAnsi="Times New Roman" w:cs="Times New Roman"/>
                <w:sz w:val="20"/>
                <w:szCs w:val="20"/>
                <w:rPrChange w:id="3206" w:author="Brant McNeece" w:date="2021-09-07T19:52:00Z">
                  <w:rPr>
                    <w:ins w:id="3207"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321B78E" w14:textId="77777777" w:rsidR="00242896" w:rsidRPr="002A3B59" w:rsidRDefault="00242896" w:rsidP="00B5391D">
            <w:pPr>
              <w:jc w:val="center"/>
              <w:rPr>
                <w:ins w:id="3208" w:author="Brant McNeece" w:date="2021-09-07T19:46:00Z"/>
                <w:rFonts w:ascii="Times New Roman" w:eastAsia="Times New Roman" w:hAnsi="Times New Roman" w:cs="Times New Roman"/>
                <w:sz w:val="20"/>
                <w:szCs w:val="20"/>
                <w:rPrChange w:id="3209" w:author="Brant McNeece" w:date="2021-09-07T19:52:00Z">
                  <w:rPr>
                    <w:ins w:id="3210" w:author="Brant McNeece" w:date="2021-09-07T19:46:00Z"/>
                    <w:rFonts w:ascii="Arial" w:eastAsia="Times New Roman" w:hAnsi="Arial" w:cs="Arial"/>
                    <w:sz w:val="20"/>
                    <w:szCs w:val="20"/>
                  </w:rPr>
                </w:rPrChange>
              </w:rPr>
            </w:pPr>
            <w:ins w:id="3211" w:author="Brant McNeece" w:date="2021-09-07T19:46:00Z">
              <w:r w:rsidRPr="002A3B59">
                <w:rPr>
                  <w:rFonts w:ascii="Times New Roman" w:eastAsia="Times New Roman" w:hAnsi="Times New Roman" w:cs="Times New Roman"/>
                  <w:sz w:val="20"/>
                  <w:szCs w:val="20"/>
                  <w:rPrChange w:id="3212" w:author="Brant McNeece" w:date="2021-09-07T19:52:00Z">
                    <w:rPr>
                      <w:rFonts w:ascii="Arial" w:eastAsia="Times New Roman" w:hAnsi="Arial" w:cs="Arial"/>
                      <w:sz w:val="20"/>
                      <w:szCs w:val="20"/>
                    </w:rPr>
                  </w:rPrChange>
                </w:rPr>
                <w:t>39.9 - 53.2</w:t>
              </w:r>
            </w:ins>
          </w:p>
        </w:tc>
        <w:tc>
          <w:tcPr>
            <w:tcW w:w="0" w:type="auto"/>
            <w:tcBorders>
              <w:top w:val="nil"/>
              <w:left w:val="nil"/>
              <w:bottom w:val="nil"/>
              <w:right w:val="nil"/>
            </w:tcBorders>
            <w:shd w:val="clear" w:color="auto" w:fill="auto"/>
            <w:noWrap/>
            <w:vAlign w:val="bottom"/>
            <w:hideMark/>
          </w:tcPr>
          <w:p w14:paraId="1F8BA246" w14:textId="77777777" w:rsidR="00242896" w:rsidRPr="002A3B59" w:rsidRDefault="00242896" w:rsidP="00B5391D">
            <w:pPr>
              <w:jc w:val="center"/>
              <w:rPr>
                <w:ins w:id="3213" w:author="Brant McNeece" w:date="2021-09-07T19:46:00Z"/>
                <w:rFonts w:ascii="Times New Roman" w:eastAsia="Times New Roman" w:hAnsi="Times New Roman" w:cs="Times New Roman"/>
                <w:sz w:val="20"/>
                <w:szCs w:val="20"/>
                <w:rPrChange w:id="3214" w:author="Brant McNeece" w:date="2021-09-07T19:52:00Z">
                  <w:rPr>
                    <w:ins w:id="3215" w:author="Brant McNeece" w:date="2021-09-07T19:46:00Z"/>
                    <w:rFonts w:ascii="Arial" w:eastAsia="Times New Roman" w:hAnsi="Arial" w:cs="Arial"/>
                    <w:sz w:val="20"/>
                    <w:szCs w:val="20"/>
                  </w:rPr>
                </w:rPrChange>
              </w:rPr>
            </w:pPr>
            <w:ins w:id="3216" w:author="Brant McNeece" w:date="2021-09-07T19:46:00Z">
              <w:r w:rsidRPr="002A3B59">
                <w:rPr>
                  <w:rFonts w:ascii="Times New Roman" w:eastAsia="Times New Roman" w:hAnsi="Times New Roman" w:cs="Times New Roman"/>
                  <w:sz w:val="20"/>
                  <w:szCs w:val="20"/>
                  <w:rPrChange w:id="3217" w:author="Brant McNeece" w:date="2021-09-07T19:52:00Z">
                    <w:rPr>
                      <w:rFonts w:ascii="Arial" w:eastAsia="Times New Roman" w:hAnsi="Arial" w:cs="Arial"/>
                      <w:sz w:val="20"/>
                      <w:szCs w:val="20"/>
                    </w:rPr>
                  </w:rPrChange>
                </w:rPr>
                <w:t>46.0</w:t>
              </w:r>
            </w:ins>
          </w:p>
        </w:tc>
        <w:tc>
          <w:tcPr>
            <w:tcW w:w="0" w:type="auto"/>
            <w:tcBorders>
              <w:top w:val="nil"/>
              <w:left w:val="nil"/>
              <w:bottom w:val="nil"/>
              <w:right w:val="nil"/>
            </w:tcBorders>
            <w:shd w:val="clear" w:color="auto" w:fill="auto"/>
            <w:noWrap/>
            <w:vAlign w:val="bottom"/>
            <w:hideMark/>
          </w:tcPr>
          <w:p w14:paraId="4ADD092F" w14:textId="77777777" w:rsidR="00242896" w:rsidRPr="002A3B59" w:rsidRDefault="00242896" w:rsidP="00B5391D">
            <w:pPr>
              <w:jc w:val="center"/>
              <w:rPr>
                <w:ins w:id="3218" w:author="Brant McNeece" w:date="2021-09-07T19:46:00Z"/>
                <w:rFonts w:ascii="Times New Roman" w:eastAsia="Times New Roman" w:hAnsi="Times New Roman" w:cs="Times New Roman"/>
                <w:sz w:val="20"/>
                <w:szCs w:val="20"/>
                <w:rPrChange w:id="3219" w:author="Brant McNeece" w:date="2021-09-07T19:52:00Z">
                  <w:rPr>
                    <w:ins w:id="3220" w:author="Brant McNeece" w:date="2021-09-07T19:46:00Z"/>
                    <w:rFonts w:ascii="Arial" w:eastAsia="Times New Roman" w:hAnsi="Arial" w:cs="Arial"/>
                    <w:sz w:val="20"/>
                    <w:szCs w:val="20"/>
                  </w:rPr>
                </w:rPrChange>
              </w:rPr>
            </w:pPr>
            <w:ins w:id="3221" w:author="Brant McNeece" w:date="2021-09-07T19:46:00Z">
              <w:r w:rsidRPr="002A3B59">
                <w:rPr>
                  <w:rFonts w:ascii="Times New Roman" w:eastAsia="Times New Roman" w:hAnsi="Times New Roman" w:cs="Times New Roman"/>
                  <w:sz w:val="20"/>
                  <w:szCs w:val="20"/>
                  <w:rPrChange w:id="3222" w:author="Brant McNeece" w:date="2021-09-07T19:52:00Z">
                    <w:rPr>
                      <w:rFonts w:ascii="Arial" w:eastAsia="Times New Roman" w:hAnsi="Arial" w:cs="Arial"/>
                      <w:sz w:val="20"/>
                      <w:szCs w:val="20"/>
                    </w:rPr>
                  </w:rPrChange>
                </w:rPr>
                <w:t>2.33</w:t>
              </w:r>
            </w:ins>
          </w:p>
        </w:tc>
        <w:tc>
          <w:tcPr>
            <w:tcW w:w="0" w:type="auto"/>
            <w:tcBorders>
              <w:top w:val="nil"/>
              <w:left w:val="nil"/>
              <w:bottom w:val="nil"/>
              <w:right w:val="nil"/>
            </w:tcBorders>
            <w:shd w:val="clear" w:color="auto" w:fill="auto"/>
            <w:noWrap/>
            <w:vAlign w:val="bottom"/>
            <w:hideMark/>
          </w:tcPr>
          <w:p w14:paraId="1CB61AEE" w14:textId="77777777" w:rsidR="00242896" w:rsidRPr="002A3B59" w:rsidRDefault="00242896" w:rsidP="00B5391D">
            <w:pPr>
              <w:jc w:val="center"/>
              <w:rPr>
                <w:ins w:id="3223" w:author="Brant McNeece" w:date="2021-09-07T19:46:00Z"/>
                <w:rFonts w:ascii="Times New Roman" w:eastAsia="Times New Roman" w:hAnsi="Times New Roman" w:cs="Times New Roman"/>
                <w:sz w:val="20"/>
                <w:szCs w:val="20"/>
                <w:rPrChange w:id="3224" w:author="Brant McNeece" w:date="2021-09-07T19:52:00Z">
                  <w:rPr>
                    <w:ins w:id="3225" w:author="Brant McNeece" w:date="2021-09-07T19:46:00Z"/>
                    <w:rFonts w:ascii="Arial" w:eastAsia="Times New Roman" w:hAnsi="Arial" w:cs="Arial"/>
                    <w:sz w:val="20"/>
                    <w:szCs w:val="20"/>
                  </w:rPr>
                </w:rPrChange>
              </w:rPr>
            </w:pPr>
            <w:ins w:id="3226" w:author="Brant McNeece" w:date="2021-09-07T19:46:00Z">
              <w:r w:rsidRPr="002A3B59">
                <w:rPr>
                  <w:rFonts w:ascii="Times New Roman" w:eastAsia="Times New Roman" w:hAnsi="Times New Roman" w:cs="Times New Roman"/>
                  <w:sz w:val="20"/>
                  <w:szCs w:val="20"/>
                  <w:rPrChange w:id="3227" w:author="Brant McNeece" w:date="2021-09-07T19:52:00Z">
                    <w:rPr>
                      <w:rFonts w:ascii="Arial" w:eastAsia="Times New Roman" w:hAnsi="Arial" w:cs="Arial"/>
                      <w:sz w:val="20"/>
                      <w:szCs w:val="20"/>
                    </w:rPr>
                  </w:rPrChange>
                </w:rPr>
                <w:t>5.06%</w:t>
              </w:r>
            </w:ins>
          </w:p>
        </w:tc>
        <w:tc>
          <w:tcPr>
            <w:tcW w:w="0" w:type="auto"/>
            <w:tcBorders>
              <w:top w:val="nil"/>
              <w:left w:val="nil"/>
              <w:bottom w:val="nil"/>
              <w:right w:val="nil"/>
            </w:tcBorders>
            <w:shd w:val="clear" w:color="auto" w:fill="auto"/>
            <w:noWrap/>
            <w:vAlign w:val="bottom"/>
            <w:hideMark/>
          </w:tcPr>
          <w:p w14:paraId="1133E18C" w14:textId="77777777" w:rsidR="00242896" w:rsidRPr="002A3B59" w:rsidRDefault="00242896" w:rsidP="00B5391D">
            <w:pPr>
              <w:jc w:val="center"/>
              <w:rPr>
                <w:ins w:id="3228" w:author="Brant McNeece" w:date="2021-09-07T19:46:00Z"/>
                <w:rFonts w:ascii="Times New Roman" w:eastAsia="Times New Roman" w:hAnsi="Times New Roman" w:cs="Times New Roman"/>
                <w:sz w:val="20"/>
                <w:szCs w:val="20"/>
                <w:rPrChange w:id="3229" w:author="Brant McNeece" w:date="2021-09-07T19:52:00Z">
                  <w:rPr>
                    <w:ins w:id="3230" w:author="Brant McNeece" w:date="2021-09-07T19:46:00Z"/>
                    <w:rFonts w:ascii="Arial" w:eastAsia="Times New Roman" w:hAnsi="Arial" w:cs="Arial"/>
                    <w:sz w:val="20"/>
                    <w:szCs w:val="20"/>
                  </w:rPr>
                </w:rPrChange>
              </w:rPr>
            </w:pPr>
            <w:ins w:id="3231" w:author="Brant McNeece" w:date="2021-09-07T19:46:00Z">
              <w:r w:rsidRPr="002A3B59">
                <w:rPr>
                  <w:rFonts w:ascii="Times New Roman" w:eastAsia="Times New Roman" w:hAnsi="Times New Roman" w:cs="Times New Roman"/>
                  <w:sz w:val="20"/>
                  <w:szCs w:val="20"/>
                  <w:rPrChange w:id="3232" w:author="Brant McNeece" w:date="2021-09-07T19:52:00Z">
                    <w:rPr>
                      <w:rFonts w:ascii="Arial" w:eastAsia="Times New Roman" w:hAnsi="Arial" w:cs="Arial"/>
                      <w:sz w:val="20"/>
                      <w:szCs w:val="20"/>
                    </w:rPr>
                  </w:rPrChange>
                </w:rPr>
                <w:t>0.38</w:t>
              </w:r>
            </w:ins>
          </w:p>
        </w:tc>
        <w:tc>
          <w:tcPr>
            <w:tcW w:w="0" w:type="auto"/>
            <w:tcBorders>
              <w:top w:val="nil"/>
              <w:left w:val="nil"/>
              <w:bottom w:val="nil"/>
              <w:right w:val="nil"/>
            </w:tcBorders>
            <w:shd w:val="clear" w:color="auto" w:fill="auto"/>
            <w:noWrap/>
            <w:vAlign w:val="bottom"/>
            <w:hideMark/>
          </w:tcPr>
          <w:p w14:paraId="0E607D79" w14:textId="77777777" w:rsidR="00242896" w:rsidRPr="002A3B59" w:rsidRDefault="00242896" w:rsidP="00B5391D">
            <w:pPr>
              <w:jc w:val="center"/>
              <w:rPr>
                <w:ins w:id="3233" w:author="Brant McNeece" w:date="2021-09-07T19:46:00Z"/>
                <w:rFonts w:ascii="Times New Roman" w:eastAsia="Times New Roman" w:hAnsi="Times New Roman" w:cs="Times New Roman"/>
                <w:sz w:val="20"/>
                <w:szCs w:val="20"/>
                <w:rPrChange w:id="3234" w:author="Brant McNeece" w:date="2021-09-07T19:52:00Z">
                  <w:rPr>
                    <w:ins w:id="3235" w:author="Brant McNeece" w:date="2021-09-07T19:46:00Z"/>
                    <w:rFonts w:ascii="Arial" w:eastAsia="Times New Roman" w:hAnsi="Arial" w:cs="Arial"/>
                    <w:sz w:val="20"/>
                    <w:szCs w:val="20"/>
                  </w:rPr>
                </w:rPrChange>
              </w:rPr>
            </w:pPr>
            <w:ins w:id="3236" w:author="Brant McNeece" w:date="2021-09-07T19:46:00Z">
              <w:r w:rsidRPr="002A3B59">
                <w:rPr>
                  <w:rFonts w:ascii="Times New Roman" w:eastAsia="Times New Roman" w:hAnsi="Times New Roman" w:cs="Times New Roman"/>
                  <w:sz w:val="20"/>
                  <w:szCs w:val="20"/>
                  <w:rPrChange w:id="3237" w:author="Brant McNeece" w:date="2021-09-07T19:52:00Z">
                    <w:rPr>
                      <w:rFonts w:ascii="Arial" w:eastAsia="Times New Roman" w:hAnsi="Arial" w:cs="Arial"/>
                      <w:sz w:val="20"/>
                      <w:szCs w:val="20"/>
                    </w:rPr>
                  </w:rPrChange>
                </w:rPr>
                <w:t>0.06</w:t>
              </w:r>
            </w:ins>
          </w:p>
        </w:tc>
      </w:tr>
      <w:tr w:rsidR="00242896" w:rsidRPr="002A3B59" w14:paraId="61E28132" w14:textId="77777777" w:rsidTr="00B5391D">
        <w:trPr>
          <w:trHeight w:val="288"/>
          <w:ins w:id="3238" w:author="Brant McNeece" w:date="2021-09-07T19:46:00Z"/>
        </w:trPr>
        <w:tc>
          <w:tcPr>
            <w:tcW w:w="0" w:type="auto"/>
            <w:tcBorders>
              <w:top w:val="nil"/>
              <w:left w:val="nil"/>
              <w:bottom w:val="nil"/>
              <w:right w:val="nil"/>
            </w:tcBorders>
            <w:shd w:val="clear" w:color="auto" w:fill="auto"/>
            <w:noWrap/>
            <w:vAlign w:val="bottom"/>
            <w:hideMark/>
          </w:tcPr>
          <w:p w14:paraId="50816AF0" w14:textId="77777777" w:rsidR="00242896" w:rsidRPr="002A3B59" w:rsidRDefault="00242896" w:rsidP="00B5391D">
            <w:pPr>
              <w:jc w:val="center"/>
              <w:rPr>
                <w:ins w:id="3239" w:author="Brant McNeece" w:date="2021-09-07T19:46:00Z"/>
                <w:rFonts w:ascii="Times New Roman" w:eastAsia="Times New Roman" w:hAnsi="Times New Roman" w:cs="Times New Roman"/>
                <w:sz w:val="20"/>
                <w:szCs w:val="20"/>
                <w:rPrChange w:id="3240" w:author="Brant McNeece" w:date="2021-09-07T19:52:00Z">
                  <w:rPr>
                    <w:ins w:id="3241"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FF0555A" w14:textId="77777777" w:rsidR="00242896" w:rsidRPr="002A3B59" w:rsidRDefault="00242896" w:rsidP="00B5391D">
            <w:pPr>
              <w:jc w:val="center"/>
              <w:rPr>
                <w:ins w:id="3242"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072135" w14:textId="77777777" w:rsidR="00242896" w:rsidRPr="002A3B59" w:rsidRDefault="00242896" w:rsidP="00B5391D">
            <w:pPr>
              <w:jc w:val="center"/>
              <w:rPr>
                <w:ins w:id="3243" w:author="Brant McNeece" w:date="2021-09-07T19:46:00Z"/>
                <w:rFonts w:ascii="Times New Roman" w:eastAsia="Times New Roman" w:hAnsi="Times New Roman" w:cs="Times New Roman"/>
                <w:sz w:val="20"/>
                <w:szCs w:val="20"/>
                <w:rPrChange w:id="3244" w:author="Brant McNeece" w:date="2021-09-07T19:52:00Z">
                  <w:rPr>
                    <w:ins w:id="3245" w:author="Brant McNeece" w:date="2021-09-07T19:46:00Z"/>
                    <w:rFonts w:ascii="Arial" w:eastAsia="Times New Roman" w:hAnsi="Arial" w:cs="Arial"/>
                    <w:sz w:val="20"/>
                    <w:szCs w:val="20"/>
                  </w:rPr>
                </w:rPrChange>
              </w:rPr>
            </w:pPr>
            <w:ins w:id="3246" w:author="Brant McNeece" w:date="2021-09-07T19:46:00Z">
              <w:r w:rsidRPr="002A3B59">
                <w:rPr>
                  <w:rFonts w:ascii="Times New Roman" w:eastAsia="Times New Roman" w:hAnsi="Times New Roman" w:cs="Times New Roman"/>
                  <w:sz w:val="20"/>
                  <w:szCs w:val="20"/>
                  <w:rPrChange w:id="3247" w:author="Brant McNeece" w:date="2021-09-07T19:52:00Z">
                    <w:rPr>
                      <w:rFonts w:ascii="Arial" w:eastAsia="Times New Roman" w:hAnsi="Arial" w:cs="Arial"/>
                      <w:sz w:val="20"/>
                      <w:szCs w:val="20"/>
                    </w:rPr>
                  </w:rPrChange>
                </w:rPr>
                <w:t>OH17</w:t>
              </w:r>
            </w:ins>
          </w:p>
        </w:tc>
        <w:tc>
          <w:tcPr>
            <w:tcW w:w="0" w:type="auto"/>
            <w:tcBorders>
              <w:top w:val="nil"/>
              <w:left w:val="nil"/>
              <w:bottom w:val="nil"/>
              <w:right w:val="nil"/>
            </w:tcBorders>
            <w:shd w:val="clear" w:color="auto" w:fill="auto"/>
            <w:noWrap/>
            <w:vAlign w:val="bottom"/>
            <w:hideMark/>
          </w:tcPr>
          <w:p w14:paraId="3691BAFB" w14:textId="77777777" w:rsidR="00242896" w:rsidRPr="002A3B59" w:rsidRDefault="00242896" w:rsidP="00B5391D">
            <w:pPr>
              <w:jc w:val="center"/>
              <w:rPr>
                <w:ins w:id="3248" w:author="Brant McNeece" w:date="2021-09-07T19:46:00Z"/>
                <w:rFonts w:ascii="Times New Roman" w:eastAsia="Times New Roman" w:hAnsi="Times New Roman" w:cs="Times New Roman"/>
                <w:sz w:val="20"/>
                <w:szCs w:val="20"/>
                <w:rPrChange w:id="3249" w:author="Brant McNeece" w:date="2021-09-07T19:52:00Z">
                  <w:rPr>
                    <w:ins w:id="3250" w:author="Brant McNeece" w:date="2021-09-07T19:46:00Z"/>
                    <w:rFonts w:ascii="Arial" w:eastAsia="Times New Roman" w:hAnsi="Arial" w:cs="Arial"/>
                    <w:sz w:val="20"/>
                    <w:szCs w:val="20"/>
                  </w:rPr>
                </w:rPrChange>
              </w:rPr>
            </w:pPr>
            <w:ins w:id="3251" w:author="Brant McNeece" w:date="2021-09-07T19:46:00Z">
              <w:r w:rsidRPr="002A3B59">
                <w:rPr>
                  <w:rFonts w:ascii="Times New Roman" w:eastAsia="Times New Roman" w:hAnsi="Times New Roman" w:cs="Times New Roman"/>
                  <w:sz w:val="20"/>
                  <w:szCs w:val="20"/>
                  <w:rPrChange w:id="3252" w:author="Brant McNeece" w:date="2021-09-07T19:52:00Z">
                    <w:rPr>
                      <w:rFonts w:ascii="Arial" w:eastAsia="Times New Roman" w:hAnsi="Arial" w:cs="Arial"/>
                      <w:sz w:val="20"/>
                      <w:szCs w:val="20"/>
                    </w:rPr>
                  </w:rPrChange>
                </w:rPr>
                <w:t>43.7</w:t>
              </w:r>
            </w:ins>
          </w:p>
        </w:tc>
        <w:tc>
          <w:tcPr>
            <w:tcW w:w="0" w:type="auto"/>
            <w:tcBorders>
              <w:top w:val="nil"/>
              <w:left w:val="nil"/>
              <w:bottom w:val="nil"/>
              <w:right w:val="nil"/>
            </w:tcBorders>
            <w:shd w:val="clear" w:color="auto" w:fill="auto"/>
            <w:noWrap/>
            <w:vAlign w:val="bottom"/>
            <w:hideMark/>
          </w:tcPr>
          <w:p w14:paraId="0FBF0907" w14:textId="77777777" w:rsidR="00242896" w:rsidRPr="002A3B59" w:rsidRDefault="00242896" w:rsidP="00B5391D">
            <w:pPr>
              <w:jc w:val="center"/>
              <w:rPr>
                <w:ins w:id="3253" w:author="Brant McNeece" w:date="2021-09-07T19:46:00Z"/>
                <w:rFonts w:ascii="Times New Roman" w:eastAsia="Times New Roman" w:hAnsi="Times New Roman" w:cs="Times New Roman"/>
                <w:sz w:val="20"/>
                <w:szCs w:val="20"/>
                <w:rPrChange w:id="3254" w:author="Brant McNeece" w:date="2021-09-07T19:52:00Z">
                  <w:rPr>
                    <w:ins w:id="3255" w:author="Brant McNeece" w:date="2021-09-07T19:46:00Z"/>
                    <w:rFonts w:ascii="Arial" w:eastAsia="Times New Roman" w:hAnsi="Arial" w:cs="Arial"/>
                    <w:sz w:val="20"/>
                    <w:szCs w:val="20"/>
                  </w:rPr>
                </w:rPrChange>
              </w:rPr>
            </w:pPr>
            <w:ins w:id="3256" w:author="Brant McNeece" w:date="2021-09-07T19:46:00Z">
              <w:r w:rsidRPr="002A3B59">
                <w:rPr>
                  <w:rFonts w:ascii="Times New Roman" w:eastAsia="Times New Roman" w:hAnsi="Times New Roman" w:cs="Times New Roman"/>
                  <w:sz w:val="20"/>
                  <w:szCs w:val="20"/>
                  <w:rPrChange w:id="3257" w:author="Brant McNeece" w:date="2021-09-07T19:52:00Z">
                    <w:rPr>
                      <w:rFonts w:ascii="Arial" w:eastAsia="Times New Roman" w:hAnsi="Arial" w:cs="Arial"/>
                      <w:sz w:val="20"/>
                      <w:szCs w:val="20"/>
                    </w:rPr>
                  </w:rPrChange>
                </w:rPr>
                <w:t>48.2</w:t>
              </w:r>
            </w:ins>
          </w:p>
        </w:tc>
        <w:tc>
          <w:tcPr>
            <w:tcW w:w="0" w:type="auto"/>
            <w:tcBorders>
              <w:top w:val="nil"/>
              <w:left w:val="nil"/>
              <w:bottom w:val="nil"/>
              <w:right w:val="nil"/>
            </w:tcBorders>
            <w:shd w:val="clear" w:color="auto" w:fill="auto"/>
            <w:noWrap/>
            <w:vAlign w:val="bottom"/>
            <w:hideMark/>
          </w:tcPr>
          <w:p w14:paraId="2EC9FCDA" w14:textId="77777777" w:rsidR="00242896" w:rsidRPr="002A3B59" w:rsidRDefault="00242896" w:rsidP="00B5391D">
            <w:pPr>
              <w:jc w:val="center"/>
              <w:rPr>
                <w:ins w:id="3258" w:author="Brant McNeece" w:date="2021-09-07T19:46:00Z"/>
                <w:rFonts w:ascii="Times New Roman" w:eastAsia="Times New Roman" w:hAnsi="Times New Roman" w:cs="Times New Roman"/>
                <w:sz w:val="20"/>
                <w:szCs w:val="20"/>
                <w:rPrChange w:id="3259" w:author="Brant McNeece" w:date="2021-09-07T19:52:00Z">
                  <w:rPr>
                    <w:ins w:id="3260"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15F61096" w14:textId="77777777" w:rsidR="00242896" w:rsidRPr="002A3B59" w:rsidRDefault="00242896" w:rsidP="00B5391D">
            <w:pPr>
              <w:jc w:val="center"/>
              <w:rPr>
                <w:ins w:id="3261" w:author="Brant McNeece" w:date="2021-09-07T19:46:00Z"/>
                <w:rFonts w:ascii="Times New Roman" w:eastAsia="Times New Roman" w:hAnsi="Times New Roman" w:cs="Times New Roman"/>
                <w:sz w:val="20"/>
                <w:szCs w:val="20"/>
                <w:rPrChange w:id="3262" w:author="Brant McNeece" w:date="2021-09-07T19:52:00Z">
                  <w:rPr>
                    <w:ins w:id="3263" w:author="Brant McNeece" w:date="2021-09-07T19:46:00Z"/>
                    <w:rFonts w:ascii="Arial" w:eastAsia="Times New Roman" w:hAnsi="Arial" w:cs="Arial"/>
                    <w:sz w:val="20"/>
                    <w:szCs w:val="20"/>
                  </w:rPr>
                </w:rPrChange>
              </w:rPr>
            </w:pPr>
            <w:ins w:id="3264" w:author="Brant McNeece" w:date="2021-09-07T19:46:00Z">
              <w:r w:rsidRPr="002A3B59">
                <w:rPr>
                  <w:rFonts w:ascii="Times New Roman" w:eastAsia="Times New Roman" w:hAnsi="Times New Roman" w:cs="Times New Roman"/>
                  <w:sz w:val="20"/>
                  <w:szCs w:val="20"/>
                  <w:rPrChange w:id="3265" w:author="Brant McNeece" w:date="2021-09-07T19:52:00Z">
                    <w:rPr>
                      <w:rFonts w:ascii="Arial" w:eastAsia="Times New Roman" w:hAnsi="Arial" w:cs="Arial"/>
                      <w:sz w:val="20"/>
                      <w:szCs w:val="20"/>
                    </w:rPr>
                  </w:rPrChange>
                </w:rPr>
                <w:t>37.4 - 51.3</w:t>
              </w:r>
            </w:ins>
          </w:p>
        </w:tc>
        <w:tc>
          <w:tcPr>
            <w:tcW w:w="0" w:type="auto"/>
            <w:tcBorders>
              <w:top w:val="nil"/>
              <w:left w:val="nil"/>
              <w:bottom w:val="nil"/>
              <w:right w:val="nil"/>
            </w:tcBorders>
            <w:shd w:val="clear" w:color="auto" w:fill="auto"/>
            <w:noWrap/>
            <w:vAlign w:val="bottom"/>
            <w:hideMark/>
          </w:tcPr>
          <w:p w14:paraId="1BE718B8" w14:textId="77777777" w:rsidR="00242896" w:rsidRPr="002A3B59" w:rsidRDefault="00242896" w:rsidP="00B5391D">
            <w:pPr>
              <w:jc w:val="center"/>
              <w:rPr>
                <w:ins w:id="3266" w:author="Brant McNeece" w:date="2021-09-07T19:46:00Z"/>
                <w:rFonts w:ascii="Times New Roman" w:eastAsia="Times New Roman" w:hAnsi="Times New Roman" w:cs="Times New Roman"/>
                <w:sz w:val="20"/>
                <w:szCs w:val="20"/>
                <w:rPrChange w:id="3267" w:author="Brant McNeece" w:date="2021-09-07T19:52:00Z">
                  <w:rPr>
                    <w:ins w:id="3268" w:author="Brant McNeece" w:date="2021-09-07T19:46:00Z"/>
                    <w:rFonts w:ascii="Arial" w:eastAsia="Times New Roman" w:hAnsi="Arial" w:cs="Arial"/>
                    <w:sz w:val="20"/>
                    <w:szCs w:val="20"/>
                  </w:rPr>
                </w:rPrChange>
              </w:rPr>
            </w:pPr>
            <w:ins w:id="3269" w:author="Brant McNeece" w:date="2021-09-07T19:46:00Z">
              <w:r w:rsidRPr="002A3B59">
                <w:rPr>
                  <w:rFonts w:ascii="Times New Roman" w:eastAsia="Times New Roman" w:hAnsi="Times New Roman" w:cs="Times New Roman"/>
                  <w:sz w:val="20"/>
                  <w:szCs w:val="20"/>
                  <w:rPrChange w:id="3270" w:author="Brant McNeece" w:date="2021-09-07T19:52:00Z">
                    <w:rPr>
                      <w:rFonts w:ascii="Arial" w:eastAsia="Times New Roman" w:hAnsi="Arial" w:cs="Arial"/>
                      <w:sz w:val="20"/>
                      <w:szCs w:val="20"/>
                    </w:rPr>
                  </w:rPrChange>
                </w:rPr>
                <w:t>44.5</w:t>
              </w:r>
            </w:ins>
          </w:p>
        </w:tc>
        <w:tc>
          <w:tcPr>
            <w:tcW w:w="0" w:type="auto"/>
            <w:tcBorders>
              <w:top w:val="nil"/>
              <w:left w:val="nil"/>
              <w:bottom w:val="nil"/>
              <w:right w:val="nil"/>
            </w:tcBorders>
            <w:shd w:val="clear" w:color="auto" w:fill="auto"/>
            <w:noWrap/>
            <w:vAlign w:val="bottom"/>
            <w:hideMark/>
          </w:tcPr>
          <w:p w14:paraId="0BAC169A" w14:textId="77777777" w:rsidR="00242896" w:rsidRPr="002A3B59" w:rsidRDefault="00242896" w:rsidP="00B5391D">
            <w:pPr>
              <w:jc w:val="center"/>
              <w:rPr>
                <w:ins w:id="3271" w:author="Brant McNeece" w:date="2021-09-07T19:46:00Z"/>
                <w:rFonts w:ascii="Times New Roman" w:eastAsia="Times New Roman" w:hAnsi="Times New Roman" w:cs="Times New Roman"/>
                <w:sz w:val="20"/>
                <w:szCs w:val="20"/>
                <w:rPrChange w:id="3272" w:author="Brant McNeece" w:date="2021-09-07T19:52:00Z">
                  <w:rPr>
                    <w:ins w:id="3273" w:author="Brant McNeece" w:date="2021-09-07T19:46:00Z"/>
                    <w:rFonts w:ascii="Arial" w:eastAsia="Times New Roman" w:hAnsi="Arial" w:cs="Arial"/>
                    <w:sz w:val="20"/>
                    <w:szCs w:val="20"/>
                  </w:rPr>
                </w:rPrChange>
              </w:rPr>
            </w:pPr>
            <w:ins w:id="3274" w:author="Brant McNeece" w:date="2021-09-07T19:46:00Z">
              <w:r w:rsidRPr="002A3B59">
                <w:rPr>
                  <w:rFonts w:ascii="Times New Roman" w:eastAsia="Times New Roman" w:hAnsi="Times New Roman" w:cs="Times New Roman"/>
                  <w:sz w:val="20"/>
                  <w:szCs w:val="20"/>
                  <w:rPrChange w:id="3275" w:author="Brant McNeece" w:date="2021-09-07T19:52:00Z">
                    <w:rPr>
                      <w:rFonts w:ascii="Arial" w:eastAsia="Times New Roman" w:hAnsi="Arial" w:cs="Arial"/>
                      <w:sz w:val="20"/>
                      <w:szCs w:val="20"/>
                    </w:rPr>
                  </w:rPrChange>
                </w:rPr>
                <w:t>2.38</w:t>
              </w:r>
            </w:ins>
          </w:p>
        </w:tc>
        <w:tc>
          <w:tcPr>
            <w:tcW w:w="0" w:type="auto"/>
            <w:tcBorders>
              <w:top w:val="nil"/>
              <w:left w:val="nil"/>
              <w:bottom w:val="nil"/>
              <w:right w:val="nil"/>
            </w:tcBorders>
            <w:shd w:val="clear" w:color="auto" w:fill="auto"/>
            <w:noWrap/>
            <w:vAlign w:val="bottom"/>
            <w:hideMark/>
          </w:tcPr>
          <w:p w14:paraId="63EBB78F" w14:textId="77777777" w:rsidR="00242896" w:rsidRPr="002A3B59" w:rsidRDefault="00242896" w:rsidP="00B5391D">
            <w:pPr>
              <w:jc w:val="center"/>
              <w:rPr>
                <w:ins w:id="3276" w:author="Brant McNeece" w:date="2021-09-07T19:46:00Z"/>
                <w:rFonts w:ascii="Times New Roman" w:eastAsia="Times New Roman" w:hAnsi="Times New Roman" w:cs="Times New Roman"/>
                <w:sz w:val="20"/>
                <w:szCs w:val="20"/>
                <w:rPrChange w:id="3277" w:author="Brant McNeece" w:date="2021-09-07T19:52:00Z">
                  <w:rPr>
                    <w:ins w:id="3278" w:author="Brant McNeece" w:date="2021-09-07T19:46:00Z"/>
                    <w:rFonts w:ascii="Arial" w:eastAsia="Times New Roman" w:hAnsi="Arial" w:cs="Arial"/>
                    <w:sz w:val="20"/>
                    <w:szCs w:val="20"/>
                  </w:rPr>
                </w:rPrChange>
              </w:rPr>
            </w:pPr>
            <w:ins w:id="3279" w:author="Brant McNeece" w:date="2021-09-07T19:46:00Z">
              <w:r w:rsidRPr="002A3B59">
                <w:rPr>
                  <w:rFonts w:ascii="Times New Roman" w:eastAsia="Times New Roman" w:hAnsi="Times New Roman" w:cs="Times New Roman"/>
                  <w:sz w:val="20"/>
                  <w:szCs w:val="20"/>
                  <w:rPrChange w:id="3280" w:author="Brant McNeece" w:date="2021-09-07T19:52:00Z">
                    <w:rPr>
                      <w:rFonts w:ascii="Arial" w:eastAsia="Times New Roman" w:hAnsi="Arial" w:cs="Arial"/>
                      <w:sz w:val="20"/>
                      <w:szCs w:val="20"/>
                    </w:rPr>
                  </w:rPrChange>
                </w:rPr>
                <w:t>5.35%</w:t>
              </w:r>
            </w:ins>
          </w:p>
        </w:tc>
        <w:tc>
          <w:tcPr>
            <w:tcW w:w="0" w:type="auto"/>
            <w:tcBorders>
              <w:top w:val="nil"/>
              <w:left w:val="nil"/>
              <w:bottom w:val="nil"/>
              <w:right w:val="nil"/>
            </w:tcBorders>
            <w:shd w:val="clear" w:color="auto" w:fill="auto"/>
            <w:noWrap/>
            <w:vAlign w:val="bottom"/>
            <w:hideMark/>
          </w:tcPr>
          <w:p w14:paraId="64EDC9D4" w14:textId="77777777" w:rsidR="00242896" w:rsidRPr="002A3B59" w:rsidRDefault="00242896" w:rsidP="00B5391D">
            <w:pPr>
              <w:jc w:val="center"/>
              <w:rPr>
                <w:ins w:id="3281" w:author="Brant McNeece" w:date="2021-09-07T19:46:00Z"/>
                <w:rFonts w:ascii="Times New Roman" w:eastAsia="Times New Roman" w:hAnsi="Times New Roman" w:cs="Times New Roman"/>
                <w:sz w:val="20"/>
                <w:szCs w:val="20"/>
                <w:rPrChange w:id="3282" w:author="Brant McNeece" w:date="2021-09-07T19:52:00Z">
                  <w:rPr>
                    <w:ins w:id="3283" w:author="Brant McNeece" w:date="2021-09-07T19:46:00Z"/>
                    <w:rFonts w:ascii="Arial" w:eastAsia="Times New Roman" w:hAnsi="Arial" w:cs="Arial"/>
                    <w:sz w:val="20"/>
                    <w:szCs w:val="20"/>
                  </w:rPr>
                </w:rPrChange>
              </w:rPr>
            </w:pPr>
            <w:ins w:id="3284" w:author="Brant McNeece" w:date="2021-09-07T19:46:00Z">
              <w:r w:rsidRPr="002A3B59">
                <w:rPr>
                  <w:rFonts w:ascii="Times New Roman" w:eastAsia="Times New Roman" w:hAnsi="Times New Roman" w:cs="Times New Roman"/>
                  <w:sz w:val="20"/>
                  <w:szCs w:val="20"/>
                  <w:rPrChange w:id="3285" w:author="Brant McNeece" w:date="2021-09-07T19:52:00Z">
                    <w:rPr>
                      <w:rFonts w:ascii="Arial" w:eastAsia="Times New Roman" w:hAnsi="Arial" w:cs="Arial"/>
                      <w:sz w:val="20"/>
                      <w:szCs w:val="20"/>
                    </w:rPr>
                  </w:rPrChange>
                </w:rPr>
                <w:t>0.12</w:t>
              </w:r>
            </w:ins>
          </w:p>
        </w:tc>
        <w:tc>
          <w:tcPr>
            <w:tcW w:w="0" w:type="auto"/>
            <w:tcBorders>
              <w:top w:val="nil"/>
              <w:left w:val="nil"/>
              <w:bottom w:val="nil"/>
              <w:right w:val="nil"/>
            </w:tcBorders>
            <w:shd w:val="clear" w:color="auto" w:fill="auto"/>
            <w:noWrap/>
            <w:vAlign w:val="bottom"/>
            <w:hideMark/>
          </w:tcPr>
          <w:p w14:paraId="1164C4E7" w14:textId="77777777" w:rsidR="00242896" w:rsidRPr="002A3B59" w:rsidRDefault="00242896" w:rsidP="00B5391D">
            <w:pPr>
              <w:jc w:val="center"/>
              <w:rPr>
                <w:ins w:id="3286" w:author="Brant McNeece" w:date="2021-09-07T19:46:00Z"/>
                <w:rFonts w:ascii="Times New Roman" w:eastAsia="Times New Roman" w:hAnsi="Times New Roman" w:cs="Times New Roman"/>
                <w:sz w:val="20"/>
                <w:szCs w:val="20"/>
                <w:rPrChange w:id="3287" w:author="Brant McNeece" w:date="2021-09-07T19:52:00Z">
                  <w:rPr>
                    <w:ins w:id="3288" w:author="Brant McNeece" w:date="2021-09-07T19:46:00Z"/>
                    <w:rFonts w:ascii="Arial" w:eastAsia="Times New Roman" w:hAnsi="Arial" w:cs="Arial"/>
                    <w:sz w:val="20"/>
                    <w:szCs w:val="20"/>
                  </w:rPr>
                </w:rPrChange>
              </w:rPr>
            </w:pPr>
            <w:ins w:id="3289" w:author="Brant McNeece" w:date="2021-09-07T19:46:00Z">
              <w:r w:rsidRPr="002A3B59">
                <w:rPr>
                  <w:rFonts w:ascii="Times New Roman" w:eastAsia="Times New Roman" w:hAnsi="Times New Roman" w:cs="Times New Roman"/>
                  <w:sz w:val="20"/>
                  <w:szCs w:val="20"/>
                  <w:rPrChange w:id="3290" w:author="Brant McNeece" w:date="2021-09-07T19:52:00Z">
                    <w:rPr>
                      <w:rFonts w:ascii="Arial" w:eastAsia="Times New Roman" w:hAnsi="Arial" w:cs="Arial"/>
                      <w:sz w:val="20"/>
                      <w:szCs w:val="20"/>
                    </w:rPr>
                  </w:rPrChange>
                </w:rPr>
                <w:t>-0.18</w:t>
              </w:r>
            </w:ins>
          </w:p>
        </w:tc>
      </w:tr>
      <w:tr w:rsidR="00242896" w:rsidRPr="002A3B59" w14:paraId="5921DD8D" w14:textId="77777777" w:rsidTr="00B5391D">
        <w:trPr>
          <w:trHeight w:val="288"/>
          <w:ins w:id="3291" w:author="Brant McNeece" w:date="2021-09-07T19:46:00Z"/>
        </w:trPr>
        <w:tc>
          <w:tcPr>
            <w:tcW w:w="0" w:type="auto"/>
            <w:tcBorders>
              <w:top w:val="nil"/>
              <w:left w:val="nil"/>
              <w:bottom w:val="nil"/>
              <w:right w:val="nil"/>
            </w:tcBorders>
            <w:shd w:val="clear" w:color="auto" w:fill="auto"/>
            <w:noWrap/>
            <w:vAlign w:val="bottom"/>
            <w:hideMark/>
          </w:tcPr>
          <w:p w14:paraId="49834C9B" w14:textId="77777777" w:rsidR="00242896" w:rsidRPr="002A3B59" w:rsidRDefault="00242896" w:rsidP="00B5391D">
            <w:pPr>
              <w:jc w:val="center"/>
              <w:rPr>
                <w:ins w:id="3292" w:author="Brant McNeece" w:date="2021-09-07T19:46:00Z"/>
                <w:rFonts w:ascii="Times New Roman" w:eastAsia="Times New Roman" w:hAnsi="Times New Roman" w:cs="Times New Roman"/>
                <w:sz w:val="20"/>
                <w:szCs w:val="20"/>
                <w:rPrChange w:id="3293" w:author="Brant McNeece" w:date="2021-09-07T19:52:00Z">
                  <w:rPr>
                    <w:ins w:id="3294"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4D1EB04C" w14:textId="77777777" w:rsidR="00242896" w:rsidRPr="002A3B59" w:rsidRDefault="00242896" w:rsidP="00B5391D">
            <w:pPr>
              <w:jc w:val="center"/>
              <w:rPr>
                <w:ins w:id="3295"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5E3338" w14:textId="77777777" w:rsidR="00242896" w:rsidRPr="002A3B59" w:rsidRDefault="00242896" w:rsidP="00B5391D">
            <w:pPr>
              <w:jc w:val="center"/>
              <w:rPr>
                <w:ins w:id="3296" w:author="Brant McNeece" w:date="2021-09-07T19:46:00Z"/>
                <w:rFonts w:ascii="Times New Roman" w:eastAsia="Times New Roman" w:hAnsi="Times New Roman" w:cs="Times New Roman"/>
                <w:sz w:val="20"/>
                <w:szCs w:val="20"/>
                <w:rPrChange w:id="3297" w:author="Brant McNeece" w:date="2021-09-07T19:52:00Z">
                  <w:rPr>
                    <w:ins w:id="3298" w:author="Brant McNeece" w:date="2021-09-07T19:46:00Z"/>
                    <w:rFonts w:ascii="Arial" w:eastAsia="Times New Roman" w:hAnsi="Arial" w:cs="Arial"/>
                    <w:sz w:val="20"/>
                    <w:szCs w:val="20"/>
                  </w:rPr>
                </w:rPrChange>
              </w:rPr>
            </w:pPr>
            <w:ins w:id="3299" w:author="Brant McNeece" w:date="2021-09-07T19:46:00Z">
              <w:r w:rsidRPr="002A3B59">
                <w:rPr>
                  <w:rFonts w:ascii="Times New Roman" w:eastAsia="Times New Roman" w:hAnsi="Times New Roman" w:cs="Times New Roman"/>
                  <w:sz w:val="20"/>
                  <w:szCs w:val="20"/>
                  <w:rPrChange w:id="3300" w:author="Brant McNeece" w:date="2021-09-07T19:52:00Z">
                    <w:rPr>
                      <w:rFonts w:ascii="Arial" w:eastAsia="Times New Roman" w:hAnsi="Arial" w:cs="Arial"/>
                      <w:sz w:val="20"/>
                      <w:szCs w:val="20"/>
                    </w:rPr>
                  </w:rPrChange>
                </w:rPr>
                <w:t>OH18</w:t>
              </w:r>
            </w:ins>
          </w:p>
        </w:tc>
        <w:tc>
          <w:tcPr>
            <w:tcW w:w="0" w:type="auto"/>
            <w:tcBorders>
              <w:top w:val="nil"/>
              <w:left w:val="nil"/>
              <w:bottom w:val="nil"/>
              <w:right w:val="nil"/>
            </w:tcBorders>
            <w:shd w:val="clear" w:color="auto" w:fill="auto"/>
            <w:noWrap/>
            <w:vAlign w:val="bottom"/>
            <w:hideMark/>
          </w:tcPr>
          <w:p w14:paraId="11DFBC7F" w14:textId="77777777" w:rsidR="00242896" w:rsidRPr="002A3B59" w:rsidRDefault="00242896" w:rsidP="00B5391D">
            <w:pPr>
              <w:jc w:val="center"/>
              <w:rPr>
                <w:ins w:id="3301" w:author="Brant McNeece" w:date="2021-09-07T19:46:00Z"/>
                <w:rFonts w:ascii="Times New Roman" w:eastAsia="Times New Roman" w:hAnsi="Times New Roman" w:cs="Times New Roman"/>
                <w:sz w:val="20"/>
                <w:szCs w:val="20"/>
                <w:rPrChange w:id="3302" w:author="Brant McNeece" w:date="2021-09-07T19:52:00Z">
                  <w:rPr>
                    <w:ins w:id="3303" w:author="Brant McNeece" w:date="2021-09-07T19:46:00Z"/>
                    <w:rFonts w:ascii="Arial" w:eastAsia="Times New Roman" w:hAnsi="Arial" w:cs="Arial"/>
                    <w:sz w:val="20"/>
                    <w:szCs w:val="20"/>
                  </w:rPr>
                </w:rPrChange>
              </w:rPr>
            </w:pPr>
            <w:ins w:id="3304" w:author="Brant McNeece" w:date="2021-09-07T19:46:00Z">
              <w:r w:rsidRPr="002A3B59">
                <w:rPr>
                  <w:rFonts w:ascii="Times New Roman" w:eastAsia="Times New Roman" w:hAnsi="Times New Roman" w:cs="Times New Roman"/>
                  <w:sz w:val="20"/>
                  <w:szCs w:val="20"/>
                  <w:rPrChange w:id="3305" w:author="Brant McNeece" w:date="2021-09-07T19:52:00Z">
                    <w:rPr>
                      <w:rFonts w:ascii="Arial" w:eastAsia="Times New Roman" w:hAnsi="Arial" w:cs="Arial"/>
                      <w:sz w:val="20"/>
                      <w:szCs w:val="20"/>
                    </w:rPr>
                  </w:rPrChange>
                </w:rPr>
                <w:t>43.5</w:t>
              </w:r>
            </w:ins>
          </w:p>
        </w:tc>
        <w:tc>
          <w:tcPr>
            <w:tcW w:w="0" w:type="auto"/>
            <w:tcBorders>
              <w:top w:val="nil"/>
              <w:left w:val="nil"/>
              <w:bottom w:val="nil"/>
              <w:right w:val="nil"/>
            </w:tcBorders>
            <w:shd w:val="clear" w:color="auto" w:fill="auto"/>
            <w:noWrap/>
            <w:vAlign w:val="bottom"/>
            <w:hideMark/>
          </w:tcPr>
          <w:p w14:paraId="4F4EFCBF" w14:textId="77777777" w:rsidR="00242896" w:rsidRPr="002A3B59" w:rsidRDefault="00242896" w:rsidP="00B5391D">
            <w:pPr>
              <w:jc w:val="center"/>
              <w:rPr>
                <w:ins w:id="3306" w:author="Brant McNeece" w:date="2021-09-07T19:46:00Z"/>
                <w:rFonts w:ascii="Times New Roman" w:eastAsia="Times New Roman" w:hAnsi="Times New Roman" w:cs="Times New Roman"/>
                <w:sz w:val="20"/>
                <w:szCs w:val="20"/>
                <w:rPrChange w:id="3307" w:author="Brant McNeece" w:date="2021-09-07T19:52:00Z">
                  <w:rPr>
                    <w:ins w:id="3308" w:author="Brant McNeece" w:date="2021-09-07T19:46:00Z"/>
                    <w:rFonts w:ascii="Arial" w:eastAsia="Times New Roman" w:hAnsi="Arial" w:cs="Arial"/>
                    <w:sz w:val="20"/>
                    <w:szCs w:val="20"/>
                  </w:rPr>
                </w:rPrChange>
              </w:rPr>
            </w:pPr>
            <w:ins w:id="3309" w:author="Brant McNeece" w:date="2021-09-07T19:46:00Z">
              <w:r w:rsidRPr="002A3B59">
                <w:rPr>
                  <w:rFonts w:ascii="Times New Roman" w:eastAsia="Times New Roman" w:hAnsi="Times New Roman" w:cs="Times New Roman"/>
                  <w:sz w:val="20"/>
                  <w:szCs w:val="20"/>
                  <w:rPrChange w:id="3310" w:author="Brant McNeece" w:date="2021-09-07T19:52:00Z">
                    <w:rPr>
                      <w:rFonts w:ascii="Arial" w:eastAsia="Times New Roman" w:hAnsi="Arial" w:cs="Arial"/>
                      <w:sz w:val="20"/>
                      <w:szCs w:val="20"/>
                    </w:rPr>
                  </w:rPrChange>
                </w:rPr>
                <w:t>47.4</w:t>
              </w:r>
            </w:ins>
          </w:p>
        </w:tc>
        <w:tc>
          <w:tcPr>
            <w:tcW w:w="0" w:type="auto"/>
            <w:tcBorders>
              <w:top w:val="nil"/>
              <w:left w:val="nil"/>
              <w:bottom w:val="nil"/>
              <w:right w:val="nil"/>
            </w:tcBorders>
            <w:shd w:val="clear" w:color="auto" w:fill="auto"/>
            <w:noWrap/>
            <w:vAlign w:val="bottom"/>
            <w:hideMark/>
          </w:tcPr>
          <w:p w14:paraId="24431676" w14:textId="77777777" w:rsidR="00242896" w:rsidRPr="002A3B59" w:rsidRDefault="00242896" w:rsidP="00B5391D">
            <w:pPr>
              <w:jc w:val="center"/>
              <w:rPr>
                <w:ins w:id="3311" w:author="Brant McNeece" w:date="2021-09-07T19:46:00Z"/>
                <w:rFonts w:ascii="Times New Roman" w:eastAsia="Times New Roman" w:hAnsi="Times New Roman" w:cs="Times New Roman"/>
                <w:sz w:val="20"/>
                <w:szCs w:val="20"/>
                <w:rPrChange w:id="3312" w:author="Brant McNeece" w:date="2021-09-07T19:52:00Z">
                  <w:rPr>
                    <w:ins w:id="3313"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3CC175FF" w14:textId="77777777" w:rsidR="00242896" w:rsidRPr="002A3B59" w:rsidRDefault="00242896" w:rsidP="00B5391D">
            <w:pPr>
              <w:jc w:val="center"/>
              <w:rPr>
                <w:ins w:id="3314" w:author="Brant McNeece" w:date="2021-09-07T19:46:00Z"/>
                <w:rFonts w:ascii="Times New Roman" w:eastAsia="Times New Roman" w:hAnsi="Times New Roman" w:cs="Times New Roman"/>
                <w:sz w:val="20"/>
                <w:szCs w:val="20"/>
                <w:rPrChange w:id="3315" w:author="Brant McNeece" w:date="2021-09-07T19:52:00Z">
                  <w:rPr>
                    <w:ins w:id="3316" w:author="Brant McNeece" w:date="2021-09-07T19:46:00Z"/>
                    <w:rFonts w:ascii="Arial" w:eastAsia="Times New Roman" w:hAnsi="Arial" w:cs="Arial"/>
                    <w:sz w:val="20"/>
                    <w:szCs w:val="20"/>
                  </w:rPr>
                </w:rPrChange>
              </w:rPr>
            </w:pPr>
            <w:ins w:id="3317" w:author="Brant McNeece" w:date="2021-09-07T19:46:00Z">
              <w:r w:rsidRPr="002A3B59">
                <w:rPr>
                  <w:rFonts w:ascii="Times New Roman" w:eastAsia="Times New Roman" w:hAnsi="Times New Roman" w:cs="Times New Roman"/>
                  <w:sz w:val="20"/>
                  <w:szCs w:val="20"/>
                  <w:rPrChange w:id="3318" w:author="Brant McNeece" w:date="2021-09-07T19:52:00Z">
                    <w:rPr>
                      <w:rFonts w:ascii="Arial" w:eastAsia="Times New Roman" w:hAnsi="Arial" w:cs="Arial"/>
                      <w:sz w:val="20"/>
                      <w:szCs w:val="20"/>
                    </w:rPr>
                  </w:rPrChange>
                </w:rPr>
                <w:t>39.9 - 52.4</w:t>
              </w:r>
            </w:ins>
          </w:p>
        </w:tc>
        <w:tc>
          <w:tcPr>
            <w:tcW w:w="0" w:type="auto"/>
            <w:tcBorders>
              <w:top w:val="nil"/>
              <w:left w:val="nil"/>
              <w:bottom w:val="nil"/>
              <w:right w:val="nil"/>
            </w:tcBorders>
            <w:shd w:val="clear" w:color="auto" w:fill="auto"/>
            <w:noWrap/>
            <w:vAlign w:val="bottom"/>
            <w:hideMark/>
          </w:tcPr>
          <w:p w14:paraId="64D89C43" w14:textId="77777777" w:rsidR="00242896" w:rsidRPr="002A3B59" w:rsidRDefault="00242896" w:rsidP="00B5391D">
            <w:pPr>
              <w:jc w:val="center"/>
              <w:rPr>
                <w:ins w:id="3319" w:author="Brant McNeece" w:date="2021-09-07T19:46:00Z"/>
                <w:rFonts w:ascii="Times New Roman" w:eastAsia="Times New Roman" w:hAnsi="Times New Roman" w:cs="Times New Roman"/>
                <w:sz w:val="20"/>
                <w:szCs w:val="20"/>
                <w:rPrChange w:id="3320" w:author="Brant McNeece" w:date="2021-09-07T19:52:00Z">
                  <w:rPr>
                    <w:ins w:id="3321" w:author="Brant McNeece" w:date="2021-09-07T19:46:00Z"/>
                    <w:rFonts w:ascii="Arial" w:eastAsia="Times New Roman" w:hAnsi="Arial" w:cs="Arial"/>
                    <w:sz w:val="20"/>
                    <w:szCs w:val="20"/>
                  </w:rPr>
                </w:rPrChange>
              </w:rPr>
            </w:pPr>
            <w:ins w:id="3322" w:author="Brant McNeece" w:date="2021-09-07T19:46:00Z">
              <w:r w:rsidRPr="002A3B59">
                <w:rPr>
                  <w:rFonts w:ascii="Times New Roman" w:eastAsia="Times New Roman" w:hAnsi="Times New Roman" w:cs="Times New Roman"/>
                  <w:sz w:val="20"/>
                  <w:szCs w:val="20"/>
                  <w:rPrChange w:id="3323" w:author="Brant McNeece" w:date="2021-09-07T19:52:00Z">
                    <w:rPr>
                      <w:rFonts w:ascii="Arial" w:eastAsia="Times New Roman" w:hAnsi="Arial" w:cs="Arial"/>
                      <w:sz w:val="20"/>
                      <w:szCs w:val="20"/>
                    </w:rPr>
                  </w:rPrChange>
                </w:rPr>
                <w:t>45.4</w:t>
              </w:r>
            </w:ins>
          </w:p>
        </w:tc>
        <w:tc>
          <w:tcPr>
            <w:tcW w:w="0" w:type="auto"/>
            <w:tcBorders>
              <w:top w:val="nil"/>
              <w:left w:val="nil"/>
              <w:bottom w:val="nil"/>
              <w:right w:val="nil"/>
            </w:tcBorders>
            <w:shd w:val="clear" w:color="auto" w:fill="auto"/>
            <w:noWrap/>
            <w:vAlign w:val="bottom"/>
            <w:hideMark/>
          </w:tcPr>
          <w:p w14:paraId="64EFB45E" w14:textId="77777777" w:rsidR="00242896" w:rsidRPr="002A3B59" w:rsidRDefault="00242896" w:rsidP="00B5391D">
            <w:pPr>
              <w:jc w:val="center"/>
              <w:rPr>
                <w:ins w:id="3324" w:author="Brant McNeece" w:date="2021-09-07T19:46:00Z"/>
                <w:rFonts w:ascii="Times New Roman" w:eastAsia="Times New Roman" w:hAnsi="Times New Roman" w:cs="Times New Roman"/>
                <w:sz w:val="20"/>
                <w:szCs w:val="20"/>
                <w:rPrChange w:id="3325" w:author="Brant McNeece" w:date="2021-09-07T19:52:00Z">
                  <w:rPr>
                    <w:ins w:id="3326" w:author="Brant McNeece" w:date="2021-09-07T19:46:00Z"/>
                    <w:rFonts w:ascii="Arial" w:eastAsia="Times New Roman" w:hAnsi="Arial" w:cs="Arial"/>
                    <w:sz w:val="20"/>
                    <w:szCs w:val="20"/>
                  </w:rPr>
                </w:rPrChange>
              </w:rPr>
            </w:pPr>
            <w:ins w:id="3327" w:author="Brant McNeece" w:date="2021-09-07T19:46:00Z">
              <w:r w:rsidRPr="002A3B59">
                <w:rPr>
                  <w:rFonts w:ascii="Times New Roman" w:eastAsia="Times New Roman" w:hAnsi="Times New Roman" w:cs="Times New Roman"/>
                  <w:sz w:val="20"/>
                  <w:szCs w:val="20"/>
                  <w:rPrChange w:id="3328" w:author="Brant McNeece" w:date="2021-09-07T19:52:00Z">
                    <w:rPr>
                      <w:rFonts w:ascii="Arial" w:eastAsia="Times New Roman" w:hAnsi="Arial" w:cs="Arial"/>
                      <w:sz w:val="20"/>
                      <w:szCs w:val="20"/>
                    </w:rPr>
                  </w:rPrChange>
                </w:rPr>
                <w:t>2.51</w:t>
              </w:r>
            </w:ins>
          </w:p>
        </w:tc>
        <w:tc>
          <w:tcPr>
            <w:tcW w:w="0" w:type="auto"/>
            <w:tcBorders>
              <w:top w:val="nil"/>
              <w:left w:val="nil"/>
              <w:bottom w:val="nil"/>
              <w:right w:val="nil"/>
            </w:tcBorders>
            <w:shd w:val="clear" w:color="auto" w:fill="auto"/>
            <w:noWrap/>
            <w:vAlign w:val="bottom"/>
            <w:hideMark/>
          </w:tcPr>
          <w:p w14:paraId="5AE767EB" w14:textId="77777777" w:rsidR="00242896" w:rsidRPr="002A3B59" w:rsidRDefault="00242896" w:rsidP="00B5391D">
            <w:pPr>
              <w:jc w:val="center"/>
              <w:rPr>
                <w:ins w:id="3329" w:author="Brant McNeece" w:date="2021-09-07T19:46:00Z"/>
                <w:rFonts w:ascii="Times New Roman" w:eastAsia="Times New Roman" w:hAnsi="Times New Roman" w:cs="Times New Roman"/>
                <w:sz w:val="20"/>
                <w:szCs w:val="20"/>
                <w:rPrChange w:id="3330" w:author="Brant McNeece" w:date="2021-09-07T19:52:00Z">
                  <w:rPr>
                    <w:ins w:id="3331" w:author="Brant McNeece" w:date="2021-09-07T19:46:00Z"/>
                    <w:rFonts w:ascii="Arial" w:eastAsia="Times New Roman" w:hAnsi="Arial" w:cs="Arial"/>
                    <w:sz w:val="20"/>
                    <w:szCs w:val="20"/>
                  </w:rPr>
                </w:rPrChange>
              </w:rPr>
            </w:pPr>
            <w:ins w:id="3332" w:author="Brant McNeece" w:date="2021-09-07T19:46:00Z">
              <w:r w:rsidRPr="002A3B59">
                <w:rPr>
                  <w:rFonts w:ascii="Times New Roman" w:eastAsia="Times New Roman" w:hAnsi="Times New Roman" w:cs="Times New Roman"/>
                  <w:sz w:val="20"/>
                  <w:szCs w:val="20"/>
                  <w:rPrChange w:id="3333" w:author="Brant McNeece" w:date="2021-09-07T19:52:00Z">
                    <w:rPr>
                      <w:rFonts w:ascii="Arial" w:eastAsia="Times New Roman" w:hAnsi="Arial" w:cs="Arial"/>
                      <w:sz w:val="20"/>
                      <w:szCs w:val="20"/>
                    </w:rPr>
                  </w:rPrChange>
                </w:rPr>
                <w:t>5.52%</w:t>
              </w:r>
            </w:ins>
          </w:p>
        </w:tc>
        <w:tc>
          <w:tcPr>
            <w:tcW w:w="0" w:type="auto"/>
            <w:tcBorders>
              <w:top w:val="nil"/>
              <w:left w:val="nil"/>
              <w:bottom w:val="nil"/>
              <w:right w:val="nil"/>
            </w:tcBorders>
            <w:shd w:val="clear" w:color="auto" w:fill="auto"/>
            <w:noWrap/>
            <w:vAlign w:val="bottom"/>
            <w:hideMark/>
          </w:tcPr>
          <w:p w14:paraId="7A8A802E" w14:textId="77777777" w:rsidR="00242896" w:rsidRPr="002A3B59" w:rsidRDefault="00242896" w:rsidP="00B5391D">
            <w:pPr>
              <w:jc w:val="center"/>
              <w:rPr>
                <w:ins w:id="3334" w:author="Brant McNeece" w:date="2021-09-07T19:46:00Z"/>
                <w:rFonts w:ascii="Times New Roman" w:eastAsia="Times New Roman" w:hAnsi="Times New Roman" w:cs="Times New Roman"/>
                <w:sz w:val="20"/>
                <w:szCs w:val="20"/>
                <w:rPrChange w:id="3335" w:author="Brant McNeece" w:date="2021-09-07T19:52:00Z">
                  <w:rPr>
                    <w:ins w:id="3336" w:author="Brant McNeece" w:date="2021-09-07T19:46:00Z"/>
                    <w:rFonts w:ascii="Arial" w:eastAsia="Times New Roman" w:hAnsi="Arial" w:cs="Arial"/>
                    <w:sz w:val="20"/>
                    <w:szCs w:val="20"/>
                  </w:rPr>
                </w:rPrChange>
              </w:rPr>
            </w:pPr>
            <w:ins w:id="3337" w:author="Brant McNeece" w:date="2021-09-07T19:46:00Z">
              <w:r w:rsidRPr="002A3B59">
                <w:rPr>
                  <w:rFonts w:ascii="Times New Roman" w:eastAsia="Times New Roman" w:hAnsi="Times New Roman" w:cs="Times New Roman"/>
                  <w:sz w:val="20"/>
                  <w:szCs w:val="20"/>
                  <w:rPrChange w:id="3338" w:author="Brant McNeece" w:date="2021-09-07T19:52:00Z">
                    <w:rPr>
                      <w:rFonts w:ascii="Arial" w:eastAsia="Times New Roman" w:hAnsi="Arial" w:cs="Arial"/>
                      <w:sz w:val="20"/>
                      <w:szCs w:val="20"/>
                    </w:rPr>
                  </w:rPrChange>
                </w:rPr>
                <w:t>0.27</w:t>
              </w:r>
            </w:ins>
          </w:p>
        </w:tc>
        <w:tc>
          <w:tcPr>
            <w:tcW w:w="0" w:type="auto"/>
            <w:tcBorders>
              <w:top w:val="nil"/>
              <w:left w:val="nil"/>
              <w:bottom w:val="nil"/>
              <w:right w:val="nil"/>
            </w:tcBorders>
            <w:shd w:val="clear" w:color="auto" w:fill="auto"/>
            <w:noWrap/>
            <w:vAlign w:val="bottom"/>
            <w:hideMark/>
          </w:tcPr>
          <w:p w14:paraId="2E644E70" w14:textId="77777777" w:rsidR="00242896" w:rsidRPr="002A3B59" w:rsidRDefault="00242896" w:rsidP="00B5391D">
            <w:pPr>
              <w:jc w:val="center"/>
              <w:rPr>
                <w:ins w:id="3339" w:author="Brant McNeece" w:date="2021-09-07T19:46:00Z"/>
                <w:rFonts w:ascii="Times New Roman" w:eastAsia="Times New Roman" w:hAnsi="Times New Roman" w:cs="Times New Roman"/>
                <w:sz w:val="20"/>
                <w:szCs w:val="20"/>
                <w:rPrChange w:id="3340" w:author="Brant McNeece" w:date="2021-09-07T19:52:00Z">
                  <w:rPr>
                    <w:ins w:id="3341" w:author="Brant McNeece" w:date="2021-09-07T19:46:00Z"/>
                    <w:rFonts w:ascii="Arial" w:eastAsia="Times New Roman" w:hAnsi="Arial" w:cs="Arial"/>
                    <w:sz w:val="20"/>
                    <w:szCs w:val="20"/>
                  </w:rPr>
                </w:rPrChange>
              </w:rPr>
            </w:pPr>
            <w:ins w:id="3342" w:author="Brant McNeece" w:date="2021-09-07T19:46:00Z">
              <w:r w:rsidRPr="002A3B59">
                <w:rPr>
                  <w:rFonts w:ascii="Times New Roman" w:eastAsia="Times New Roman" w:hAnsi="Times New Roman" w:cs="Times New Roman"/>
                  <w:sz w:val="20"/>
                  <w:szCs w:val="20"/>
                  <w:rPrChange w:id="3343" w:author="Brant McNeece" w:date="2021-09-07T19:52:00Z">
                    <w:rPr>
                      <w:rFonts w:ascii="Arial" w:eastAsia="Times New Roman" w:hAnsi="Arial" w:cs="Arial"/>
                      <w:sz w:val="20"/>
                      <w:szCs w:val="20"/>
                    </w:rPr>
                  </w:rPrChange>
                </w:rPr>
                <w:t>-0.11</w:t>
              </w:r>
            </w:ins>
          </w:p>
        </w:tc>
      </w:tr>
      <w:tr w:rsidR="00242896" w:rsidRPr="002A3B59" w14:paraId="0DB101D0" w14:textId="77777777" w:rsidTr="00B5391D">
        <w:trPr>
          <w:trHeight w:val="288"/>
          <w:ins w:id="3344" w:author="Brant McNeece" w:date="2021-09-07T19:46:00Z"/>
        </w:trPr>
        <w:tc>
          <w:tcPr>
            <w:tcW w:w="0" w:type="auto"/>
            <w:tcBorders>
              <w:top w:val="nil"/>
              <w:left w:val="nil"/>
              <w:bottom w:val="nil"/>
              <w:right w:val="nil"/>
            </w:tcBorders>
            <w:shd w:val="clear" w:color="auto" w:fill="auto"/>
            <w:noWrap/>
            <w:vAlign w:val="bottom"/>
            <w:hideMark/>
          </w:tcPr>
          <w:p w14:paraId="033D5347" w14:textId="77777777" w:rsidR="00242896" w:rsidRPr="002A3B59" w:rsidRDefault="00242896" w:rsidP="00B5391D">
            <w:pPr>
              <w:jc w:val="center"/>
              <w:rPr>
                <w:ins w:id="3345" w:author="Brant McNeece" w:date="2021-09-07T19:46:00Z"/>
                <w:rFonts w:ascii="Times New Roman" w:eastAsia="Times New Roman" w:hAnsi="Times New Roman" w:cs="Times New Roman"/>
                <w:sz w:val="20"/>
                <w:szCs w:val="20"/>
                <w:rPrChange w:id="3346" w:author="Brant McNeece" w:date="2021-09-07T19:52:00Z">
                  <w:rPr>
                    <w:ins w:id="3347"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2B0713B" w14:textId="77777777" w:rsidR="00242896" w:rsidRPr="002A3B59" w:rsidRDefault="00242896" w:rsidP="00B5391D">
            <w:pPr>
              <w:jc w:val="center"/>
              <w:rPr>
                <w:ins w:id="3348"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F4C53F" w14:textId="77777777" w:rsidR="00242896" w:rsidRPr="002A3B59" w:rsidRDefault="00242896" w:rsidP="00B5391D">
            <w:pPr>
              <w:jc w:val="center"/>
              <w:rPr>
                <w:ins w:id="3349" w:author="Brant McNeece" w:date="2021-09-07T19:46:00Z"/>
                <w:rFonts w:ascii="Times New Roman" w:eastAsia="Times New Roman" w:hAnsi="Times New Roman" w:cs="Times New Roman"/>
                <w:sz w:val="20"/>
                <w:szCs w:val="20"/>
                <w:rPrChange w:id="3350" w:author="Brant McNeece" w:date="2021-09-07T19:52:00Z">
                  <w:rPr>
                    <w:ins w:id="3351" w:author="Brant McNeece" w:date="2021-09-07T19:46:00Z"/>
                    <w:rFonts w:ascii="Arial" w:eastAsia="Times New Roman" w:hAnsi="Arial" w:cs="Arial"/>
                    <w:sz w:val="20"/>
                    <w:szCs w:val="20"/>
                  </w:rPr>
                </w:rPrChange>
              </w:rPr>
            </w:pPr>
            <w:ins w:id="3352" w:author="Brant McNeece" w:date="2021-09-07T19:46:00Z">
              <w:r w:rsidRPr="002A3B59">
                <w:rPr>
                  <w:rFonts w:ascii="Times New Roman" w:eastAsia="Times New Roman" w:hAnsi="Times New Roman" w:cs="Times New Roman"/>
                  <w:sz w:val="20"/>
                  <w:szCs w:val="20"/>
                  <w:rPrChange w:id="3353" w:author="Brant McNeece" w:date="2021-09-07T19:52:00Z">
                    <w:rPr>
                      <w:rFonts w:ascii="Arial" w:eastAsia="Times New Roman" w:hAnsi="Arial" w:cs="Arial"/>
                      <w:sz w:val="20"/>
                      <w:szCs w:val="20"/>
                    </w:rPr>
                  </w:rPrChange>
                </w:rPr>
                <w:t>Combined</w:t>
              </w:r>
            </w:ins>
          </w:p>
        </w:tc>
        <w:tc>
          <w:tcPr>
            <w:tcW w:w="0" w:type="auto"/>
            <w:tcBorders>
              <w:top w:val="nil"/>
              <w:left w:val="nil"/>
              <w:bottom w:val="nil"/>
              <w:right w:val="nil"/>
            </w:tcBorders>
            <w:shd w:val="clear" w:color="auto" w:fill="auto"/>
            <w:noWrap/>
            <w:vAlign w:val="bottom"/>
            <w:hideMark/>
          </w:tcPr>
          <w:p w14:paraId="3A3FC014" w14:textId="77777777" w:rsidR="00242896" w:rsidRPr="002A3B59" w:rsidRDefault="00242896" w:rsidP="00B5391D">
            <w:pPr>
              <w:jc w:val="center"/>
              <w:rPr>
                <w:ins w:id="3354" w:author="Brant McNeece" w:date="2021-09-07T19:46:00Z"/>
                <w:rFonts w:ascii="Times New Roman" w:eastAsia="Times New Roman" w:hAnsi="Times New Roman" w:cs="Times New Roman"/>
                <w:sz w:val="20"/>
                <w:szCs w:val="20"/>
                <w:rPrChange w:id="3355" w:author="Brant McNeece" w:date="2021-09-07T19:52:00Z">
                  <w:rPr>
                    <w:ins w:id="3356" w:author="Brant McNeece" w:date="2021-09-07T19:46:00Z"/>
                    <w:rFonts w:ascii="Arial" w:eastAsia="Times New Roman" w:hAnsi="Arial" w:cs="Arial"/>
                    <w:sz w:val="20"/>
                    <w:szCs w:val="20"/>
                  </w:rPr>
                </w:rPrChange>
              </w:rPr>
            </w:pPr>
            <w:ins w:id="3357" w:author="Brant McNeece" w:date="2021-09-07T19:46:00Z">
              <w:r w:rsidRPr="002A3B59">
                <w:rPr>
                  <w:rFonts w:ascii="Times New Roman" w:eastAsia="Times New Roman" w:hAnsi="Times New Roman" w:cs="Times New Roman"/>
                  <w:sz w:val="20"/>
                  <w:szCs w:val="20"/>
                  <w:rPrChange w:id="3358" w:author="Brant McNeece" w:date="2021-09-07T19:52:00Z">
                    <w:rPr>
                      <w:rFonts w:ascii="Arial" w:eastAsia="Times New Roman" w:hAnsi="Arial" w:cs="Arial"/>
                      <w:sz w:val="20"/>
                      <w:szCs w:val="20"/>
                    </w:rPr>
                  </w:rPrChange>
                </w:rPr>
                <w:t>44.1</w:t>
              </w:r>
            </w:ins>
          </w:p>
        </w:tc>
        <w:tc>
          <w:tcPr>
            <w:tcW w:w="0" w:type="auto"/>
            <w:tcBorders>
              <w:top w:val="nil"/>
              <w:left w:val="nil"/>
              <w:bottom w:val="nil"/>
              <w:right w:val="nil"/>
            </w:tcBorders>
            <w:shd w:val="clear" w:color="auto" w:fill="auto"/>
            <w:noWrap/>
            <w:vAlign w:val="bottom"/>
            <w:hideMark/>
          </w:tcPr>
          <w:p w14:paraId="3AB88FF7" w14:textId="77777777" w:rsidR="00242896" w:rsidRPr="002A3B59" w:rsidRDefault="00242896" w:rsidP="00B5391D">
            <w:pPr>
              <w:jc w:val="center"/>
              <w:rPr>
                <w:ins w:id="3359" w:author="Brant McNeece" w:date="2021-09-07T19:46:00Z"/>
                <w:rFonts w:ascii="Times New Roman" w:eastAsia="Times New Roman" w:hAnsi="Times New Roman" w:cs="Times New Roman"/>
                <w:sz w:val="20"/>
                <w:szCs w:val="20"/>
                <w:rPrChange w:id="3360" w:author="Brant McNeece" w:date="2021-09-07T19:52:00Z">
                  <w:rPr>
                    <w:ins w:id="3361" w:author="Brant McNeece" w:date="2021-09-07T19:46:00Z"/>
                    <w:rFonts w:ascii="Arial" w:eastAsia="Times New Roman" w:hAnsi="Arial" w:cs="Arial"/>
                    <w:sz w:val="20"/>
                    <w:szCs w:val="20"/>
                  </w:rPr>
                </w:rPrChange>
              </w:rPr>
            </w:pPr>
            <w:ins w:id="3362" w:author="Brant McNeece" w:date="2021-09-07T19:46:00Z">
              <w:r w:rsidRPr="002A3B59">
                <w:rPr>
                  <w:rFonts w:ascii="Times New Roman" w:eastAsia="Times New Roman" w:hAnsi="Times New Roman" w:cs="Times New Roman"/>
                  <w:sz w:val="20"/>
                  <w:szCs w:val="20"/>
                  <w:rPrChange w:id="3363" w:author="Brant McNeece" w:date="2021-09-07T19:52:00Z">
                    <w:rPr>
                      <w:rFonts w:ascii="Arial" w:eastAsia="Times New Roman" w:hAnsi="Arial" w:cs="Arial"/>
                      <w:sz w:val="20"/>
                      <w:szCs w:val="20"/>
                    </w:rPr>
                  </w:rPrChange>
                </w:rPr>
                <w:t>48.7</w:t>
              </w:r>
            </w:ins>
          </w:p>
        </w:tc>
        <w:tc>
          <w:tcPr>
            <w:tcW w:w="0" w:type="auto"/>
            <w:tcBorders>
              <w:top w:val="nil"/>
              <w:left w:val="nil"/>
              <w:bottom w:val="nil"/>
              <w:right w:val="nil"/>
            </w:tcBorders>
            <w:shd w:val="clear" w:color="auto" w:fill="auto"/>
            <w:noWrap/>
            <w:vAlign w:val="bottom"/>
            <w:hideMark/>
          </w:tcPr>
          <w:p w14:paraId="5577C242" w14:textId="77777777" w:rsidR="00242896" w:rsidRPr="002A3B59" w:rsidRDefault="00242896" w:rsidP="00B5391D">
            <w:pPr>
              <w:jc w:val="center"/>
              <w:rPr>
                <w:ins w:id="3364" w:author="Brant McNeece" w:date="2021-09-07T19:46:00Z"/>
                <w:rFonts w:ascii="Times New Roman" w:eastAsia="Times New Roman" w:hAnsi="Times New Roman" w:cs="Times New Roman"/>
                <w:sz w:val="20"/>
                <w:szCs w:val="20"/>
                <w:rPrChange w:id="3365" w:author="Brant McNeece" w:date="2021-09-07T19:52:00Z">
                  <w:rPr>
                    <w:ins w:id="3366"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E643B69" w14:textId="77777777" w:rsidR="00242896" w:rsidRPr="002A3B59" w:rsidRDefault="00242896" w:rsidP="00B5391D">
            <w:pPr>
              <w:jc w:val="center"/>
              <w:rPr>
                <w:ins w:id="3367" w:author="Brant McNeece" w:date="2021-09-07T19:46:00Z"/>
                <w:rFonts w:ascii="Times New Roman" w:eastAsia="Times New Roman" w:hAnsi="Times New Roman" w:cs="Times New Roman"/>
                <w:sz w:val="20"/>
                <w:szCs w:val="20"/>
                <w:rPrChange w:id="3368" w:author="Brant McNeece" w:date="2021-09-07T19:52:00Z">
                  <w:rPr>
                    <w:ins w:id="3369" w:author="Brant McNeece" w:date="2021-09-07T19:46:00Z"/>
                    <w:rFonts w:ascii="Arial" w:eastAsia="Times New Roman" w:hAnsi="Arial" w:cs="Arial"/>
                    <w:sz w:val="20"/>
                    <w:szCs w:val="20"/>
                  </w:rPr>
                </w:rPrChange>
              </w:rPr>
            </w:pPr>
            <w:ins w:id="3370" w:author="Brant McNeece" w:date="2021-09-07T19:46:00Z">
              <w:r w:rsidRPr="002A3B59">
                <w:rPr>
                  <w:rFonts w:ascii="Times New Roman" w:eastAsia="Times New Roman" w:hAnsi="Times New Roman" w:cs="Times New Roman"/>
                  <w:sz w:val="20"/>
                  <w:szCs w:val="20"/>
                  <w:rPrChange w:id="3371" w:author="Brant McNeece" w:date="2021-09-07T19:52:00Z">
                    <w:rPr>
                      <w:rFonts w:ascii="Arial" w:eastAsia="Times New Roman" w:hAnsi="Arial" w:cs="Arial"/>
                      <w:sz w:val="20"/>
                      <w:szCs w:val="20"/>
                    </w:rPr>
                  </w:rPrChange>
                </w:rPr>
                <w:t>39.2 - 51.1</w:t>
              </w:r>
            </w:ins>
          </w:p>
        </w:tc>
        <w:tc>
          <w:tcPr>
            <w:tcW w:w="0" w:type="auto"/>
            <w:tcBorders>
              <w:top w:val="nil"/>
              <w:left w:val="nil"/>
              <w:bottom w:val="nil"/>
              <w:right w:val="nil"/>
            </w:tcBorders>
            <w:shd w:val="clear" w:color="auto" w:fill="auto"/>
            <w:noWrap/>
            <w:vAlign w:val="bottom"/>
            <w:hideMark/>
          </w:tcPr>
          <w:p w14:paraId="16481865" w14:textId="77777777" w:rsidR="00242896" w:rsidRPr="002A3B59" w:rsidRDefault="00242896" w:rsidP="00B5391D">
            <w:pPr>
              <w:jc w:val="center"/>
              <w:rPr>
                <w:ins w:id="3372" w:author="Brant McNeece" w:date="2021-09-07T19:46:00Z"/>
                <w:rFonts w:ascii="Times New Roman" w:eastAsia="Times New Roman" w:hAnsi="Times New Roman" w:cs="Times New Roman"/>
                <w:sz w:val="20"/>
                <w:szCs w:val="20"/>
                <w:rPrChange w:id="3373" w:author="Brant McNeece" w:date="2021-09-07T19:52:00Z">
                  <w:rPr>
                    <w:ins w:id="3374" w:author="Brant McNeece" w:date="2021-09-07T19:46:00Z"/>
                    <w:rFonts w:ascii="Arial" w:eastAsia="Times New Roman" w:hAnsi="Arial" w:cs="Arial"/>
                    <w:sz w:val="20"/>
                    <w:szCs w:val="20"/>
                  </w:rPr>
                </w:rPrChange>
              </w:rPr>
            </w:pPr>
            <w:ins w:id="3375" w:author="Brant McNeece" w:date="2021-09-07T19:46:00Z">
              <w:r w:rsidRPr="002A3B59">
                <w:rPr>
                  <w:rFonts w:ascii="Times New Roman" w:eastAsia="Times New Roman" w:hAnsi="Times New Roman" w:cs="Times New Roman"/>
                  <w:sz w:val="20"/>
                  <w:szCs w:val="20"/>
                  <w:rPrChange w:id="3376" w:author="Brant McNeece" w:date="2021-09-07T19:52:00Z">
                    <w:rPr>
                      <w:rFonts w:ascii="Arial" w:eastAsia="Times New Roman" w:hAnsi="Arial" w:cs="Arial"/>
                      <w:sz w:val="20"/>
                      <w:szCs w:val="20"/>
                    </w:rPr>
                  </w:rPrChange>
                </w:rPr>
                <w:t>45.3</w:t>
              </w:r>
            </w:ins>
          </w:p>
        </w:tc>
        <w:tc>
          <w:tcPr>
            <w:tcW w:w="0" w:type="auto"/>
            <w:tcBorders>
              <w:top w:val="nil"/>
              <w:left w:val="nil"/>
              <w:bottom w:val="nil"/>
              <w:right w:val="nil"/>
            </w:tcBorders>
            <w:shd w:val="clear" w:color="auto" w:fill="auto"/>
            <w:noWrap/>
            <w:vAlign w:val="bottom"/>
            <w:hideMark/>
          </w:tcPr>
          <w:p w14:paraId="66DC87DF" w14:textId="77777777" w:rsidR="00242896" w:rsidRPr="002A3B59" w:rsidRDefault="00242896" w:rsidP="00B5391D">
            <w:pPr>
              <w:jc w:val="center"/>
              <w:rPr>
                <w:ins w:id="3377" w:author="Brant McNeece" w:date="2021-09-07T19:46:00Z"/>
                <w:rFonts w:ascii="Times New Roman" w:eastAsia="Times New Roman" w:hAnsi="Times New Roman" w:cs="Times New Roman"/>
                <w:sz w:val="20"/>
                <w:szCs w:val="20"/>
                <w:rPrChange w:id="3378" w:author="Brant McNeece" w:date="2021-09-07T19:52:00Z">
                  <w:rPr>
                    <w:ins w:id="3379" w:author="Brant McNeece" w:date="2021-09-07T19:46:00Z"/>
                    <w:rFonts w:ascii="Arial" w:eastAsia="Times New Roman" w:hAnsi="Arial" w:cs="Arial"/>
                    <w:sz w:val="20"/>
                    <w:szCs w:val="20"/>
                  </w:rPr>
                </w:rPrChange>
              </w:rPr>
            </w:pPr>
            <w:ins w:id="3380" w:author="Brant McNeece" w:date="2021-09-07T19:46:00Z">
              <w:r w:rsidRPr="002A3B59">
                <w:rPr>
                  <w:rFonts w:ascii="Times New Roman" w:eastAsia="Times New Roman" w:hAnsi="Times New Roman" w:cs="Times New Roman"/>
                  <w:sz w:val="20"/>
                  <w:szCs w:val="20"/>
                  <w:rPrChange w:id="3381" w:author="Brant McNeece" w:date="2021-09-07T19:52:00Z">
                    <w:rPr>
                      <w:rFonts w:ascii="Arial" w:eastAsia="Times New Roman" w:hAnsi="Arial" w:cs="Arial"/>
                      <w:sz w:val="20"/>
                      <w:szCs w:val="20"/>
                    </w:rPr>
                  </w:rPrChange>
                </w:rPr>
                <w:t>2.19</w:t>
              </w:r>
            </w:ins>
          </w:p>
        </w:tc>
        <w:tc>
          <w:tcPr>
            <w:tcW w:w="0" w:type="auto"/>
            <w:tcBorders>
              <w:top w:val="nil"/>
              <w:left w:val="nil"/>
              <w:bottom w:val="nil"/>
              <w:right w:val="nil"/>
            </w:tcBorders>
            <w:shd w:val="clear" w:color="auto" w:fill="auto"/>
            <w:noWrap/>
            <w:vAlign w:val="bottom"/>
            <w:hideMark/>
          </w:tcPr>
          <w:p w14:paraId="35556428" w14:textId="77777777" w:rsidR="00242896" w:rsidRPr="002A3B59" w:rsidRDefault="00242896" w:rsidP="00B5391D">
            <w:pPr>
              <w:jc w:val="center"/>
              <w:rPr>
                <w:ins w:id="3382" w:author="Brant McNeece" w:date="2021-09-07T19:46:00Z"/>
                <w:rFonts w:ascii="Times New Roman" w:eastAsia="Times New Roman" w:hAnsi="Times New Roman" w:cs="Times New Roman"/>
                <w:sz w:val="20"/>
                <w:szCs w:val="20"/>
                <w:rPrChange w:id="3383" w:author="Brant McNeece" w:date="2021-09-07T19:52:00Z">
                  <w:rPr>
                    <w:ins w:id="3384" w:author="Brant McNeece" w:date="2021-09-07T19:46:00Z"/>
                    <w:rFonts w:ascii="Arial" w:eastAsia="Times New Roman" w:hAnsi="Arial" w:cs="Arial"/>
                    <w:sz w:val="20"/>
                    <w:szCs w:val="20"/>
                  </w:rPr>
                </w:rPrChange>
              </w:rPr>
            </w:pPr>
            <w:ins w:id="3385" w:author="Brant McNeece" w:date="2021-09-07T19:46:00Z">
              <w:r w:rsidRPr="002A3B59">
                <w:rPr>
                  <w:rFonts w:ascii="Times New Roman" w:eastAsia="Times New Roman" w:hAnsi="Times New Roman" w:cs="Times New Roman"/>
                  <w:sz w:val="20"/>
                  <w:szCs w:val="20"/>
                  <w:rPrChange w:id="3386" w:author="Brant McNeece" w:date="2021-09-07T19:52:00Z">
                    <w:rPr>
                      <w:rFonts w:ascii="Arial" w:eastAsia="Times New Roman" w:hAnsi="Arial" w:cs="Arial"/>
                      <w:sz w:val="20"/>
                      <w:szCs w:val="20"/>
                    </w:rPr>
                  </w:rPrChange>
                </w:rPr>
                <w:t>4.85%</w:t>
              </w:r>
            </w:ins>
          </w:p>
        </w:tc>
        <w:tc>
          <w:tcPr>
            <w:tcW w:w="0" w:type="auto"/>
            <w:tcBorders>
              <w:top w:val="nil"/>
              <w:left w:val="nil"/>
              <w:bottom w:val="nil"/>
              <w:right w:val="nil"/>
            </w:tcBorders>
            <w:shd w:val="clear" w:color="auto" w:fill="auto"/>
            <w:noWrap/>
            <w:vAlign w:val="bottom"/>
            <w:hideMark/>
          </w:tcPr>
          <w:p w14:paraId="27F02CD2" w14:textId="77777777" w:rsidR="00242896" w:rsidRPr="002A3B59" w:rsidRDefault="00242896" w:rsidP="00B5391D">
            <w:pPr>
              <w:jc w:val="center"/>
              <w:rPr>
                <w:ins w:id="3387" w:author="Brant McNeece" w:date="2021-09-07T19:46:00Z"/>
                <w:rFonts w:ascii="Times New Roman" w:eastAsia="Times New Roman" w:hAnsi="Times New Roman" w:cs="Times New Roman"/>
                <w:sz w:val="20"/>
                <w:szCs w:val="20"/>
                <w:rPrChange w:id="3388" w:author="Brant McNeece" w:date="2021-09-07T19:52:00Z">
                  <w:rPr>
                    <w:ins w:id="3389" w:author="Brant McNeece" w:date="2021-09-07T19:46:00Z"/>
                    <w:rFonts w:ascii="Arial" w:eastAsia="Times New Roman" w:hAnsi="Arial" w:cs="Arial"/>
                    <w:sz w:val="20"/>
                    <w:szCs w:val="20"/>
                  </w:rPr>
                </w:rPrChange>
              </w:rPr>
            </w:pPr>
            <w:ins w:id="3390" w:author="Brant McNeece" w:date="2021-09-07T19:46:00Z">
              <w:r w:rsidRPr="002A3B59">
                <w:rPr>
                  <w:rFonts w:ascii="Times New Roman" w:eastAsia="Times New Roman" w:hAnsi="Times New Roman" w:cs="Times New Roman"/>
                  <w:sz w:val="20"/>
                  <w:szCs w:val="20"/>
                  <w:rPrChange w:id="3391" w:author="Brant McNeece" w:date="2021-09-07T19:52:00Z">
                    <w:rPr>
                      <w:rFonts w:ascii="Arial" w:eastAsia="Times New Roman" w:hAnsi="Arial" w:cs="Arial"/>
                      <w:sz w:val="20"/>
                      <w:szCs w:val="20"/>
                    </w:rPr>
                  </w:rPrChange>
                </w:rPr>
                <w:t>0.12</w:t>
              </w:r>
            </w:ins>
          </w:p>
        </w:tc>
        <w:tc>
          <w:tcPr>
            <w:tcW w:w="0" w:type="auto"/>
            <w:tcBorders>
              <w:top w:val="nil"/>
              <w:left w:val="nil"/>
              <w:bottom w:val="nil"/>
              <w:right w:val="nil"/>
            </w:tcBorders>
            <w:shd w:val="clear" w:color="auto" w:fill="auto"/>
            <w:noWrap/>
            <w:vAlign w:val="bottom"/>
            <w:hideMark/>
          </w:tcPr>
          <w:p w14:paraId="43F44968" w14:textId="77777777" w:rsidR="00242896" w:rsidRPr="002A3B59" w:rsidRDefault="00242896" w:rsidP="00B5391D">
            <w:pPr>
              <w:jc w:val="center"/>
              <w:rPr>
                <w:ins w:id="3392" w:author="Brant McNeece" w:date="2021-09-07T19:46:00Z"/>
                <w:rFonts w:ascii="Times New Roman" w:eastAsia="Times New Roman" w:hAnsi="Times New Roman" w:cs="Times New Roman"/>
                <w:sz w:val="20"/>
                <w:szCs w:val="20"/>
                <w:rPrChange w:id="3393" w:author="Brant McNeece" w:date="2021-09-07T19:52:00Z">
                  <w:rPr>
                    <w:ins w:id="3394" w:author="Brant McNeece" w:date="2021-09-07T19:46:00Z"/>
                    <w:rFonts w:ascii="Arial" w:eastAsia="Times New Roman" w:hAnsi="Arial" w:cs="Arial"/>
                    <w:sz w:val="20"/>
                    <w:szCs w:val="20"/>
                  </w:rPr>
                </w:rPrChange>
              </w:rPr>
            </w:pPr>
            <w:ins w:id="3395" w:author="Brant McNeece" w:date="2021-09-07T19:46:00Z">
              <w:r w:rsidRPr="002A3B59">
                <w:rPr>
                  <w:rFonts w:ascii="Times New Roman" w:eastAsia="Times New Roman" w:hAnsi="Times New Roman" w:cs="Times New Roman"/>
                  <w:sz w:val="20"/>
                  <w:szCs w:val="20"/>
                  <w:rPrChange w:id="3396" w:author="Brant McNeece" w:date="2021-09-07T19:52:00Z">
                    <w:rPr>
                      <w:rFonts w:ascii="Arial" w:eastAsia="Times New Roman" w:hAnsi="Arial" w:cs="Arial"/>
                      <w:sz w:val="20"/>
                      <w:szCs w:val="20"/>
                    </w:rPr>
                  </w:rPrChange>
                </w:rPr>
                <w:t>-0.15</w:t>
              </w:r>
            </w:ins>
          </w:p>
        </w:tc>
      </w:tr>
      <w:tr w:rsidR="00242896" w:rsidRPr="002A3B59" w14:paraId="6D178CD2" w14:textId="77777777" w:rsidTr="00B5391D">
        <w:trPr>
          <w:trHeight w:val="84"/>
          <w:ins w:id="3397" w:author="Brant McNeece" w:date="2021-09-07T19:46:00Z"/>
        </w:trPr>
        <w:tc>
          <w:tcPr>
            <w:tcW w:w="0" w:type="auto"/>
            <w:tcBorders>
              <w:top w:val="nil"/>
              <w:left w:val="nil"/>
              <w:bottom w:val="nil"/>
              <w:right w:val="nil"/>
            </w:tcBorders>
            <w:shd w:val="clear" w:color="auto" w:fill="auto"/>
            <w:noWrap/>
            <w:vAlign w:val="bottom"/>
            <w:hideMark/>
          </w:tcPr>
          <w:p w14:paraId="5A9F32AC" w14:textId="77777777" w:rsidR="00242896" w:rsidRPr="002A3B59" w:rsidRDefault="00242896" w:rsidP="00B5391D">
            <w:pPr>
              <w:jc w:val="center"/>
              <w:rPr>
                <w:ins w:id="3398" w:author="Brant McNeece" w:date="2021-09-07T19:46:00Z"/>
                <w:rFonts w:ascii="Times New Roman" w:eastAsia="Times New Roman" w:hAnsi="Times New Roman" w:cs="Times New Roman"/>
                <w:sz w:val="20"/>
                <w:szCs w:val="20"/>
                <w:rPrChange w:id="3399" w:author="Brant McNeece" w:date="2021-09-07T19:52:00Z">
                  <w:rPr>
                    <w:ins w:id="3400"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2867CD79" w14:textId="77777777" w:rsidR="00242896" w:rsidRPr="002A3B59" w:rsidRDefault="00242896" w:rsidP="00B5391D">
            <w:pPr>
              <w:jc w:val="center"/>
              <w:rPr>
                <w:ins w:id="3401"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425E65" w14:textId="77777777" w:rsidR="00242896" w:rsidRPr="002A3B59" w:rsidRDefault="00242896" w:rsidP="00B5391D">
            <w:pPr>
              <w:jc w:val="center"/>
              <w:rPr>
                <w:ins w:id="3402"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2C0E73" w14:textId="77777777" w:rsidR="00242896" w:rsidRPr="002A3B59" w:rsidRDefault="00242896" w:rsidP="00B5391D">
            <w:pPr>
              <w:jc w:val="center"/>
              <w:rPr>
                <w:ins w:id="3403"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332FBC" w14:textId="77777777" w:rsidR="00242896" w:rsidRPr="002A3B59" w:rsidRDefault="00242896" w:rsidP="00B5391D">
            <w:pPr>
              <w:jc w:val="center"/>
              <w:rPr>
                <w:ins w:id="3404"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BB36F5" w14:textId="77777777" w:rsidR="00242896" w:rsidRPr="002A3B59" w:rsidRDefault="00242896" w:rsidP="00B5391D">
            <w:pPr>
              <w:jc w:val="center"/>
              <w:rPr>
                <w:ins w:id="3405"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3831E9" w14:textId="77777777" w:rsidR="00242896" w:rsidRPr="002A3B59" w:rsidRDefault="00242896" w:rsidP="00B5391D">
            <w:pPr>
              <w:jc w:val="center"/>
              <w:rPr>
                <w:ins w:id="3406"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DFC0D6" w14:textId="77777777" w:rsidR="00242896" w:rsidRPr="002A3B59" w:rsidRDefault="00242896" w:rsidP="00B5391D">
            <w:pPr>
              <w:jc w:val="center"/>
              <w:rPr>
                <w:ins w:id="3407"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F5C20F" w14:textId="77777777" w:rsidR="00242896" w:rsidRPr="002A3B59" w:rsidRDefault="00242896" w:rsidP="00B5391D">
            <w:pPr>
              <w:jc w:val="center"/>
              <w:rPr>
                <w:ins w:id="3408"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229E01" w14:textId="77777777" w:rsidR="00242896" w:rsidRPr="002A3B59" w:rsidRDefault="00242896" w:rsidP="00B5391D">
            <w:pPr>
              <w:jc w:val="center"/>
              <w:rPr>
                <w:ins w:id="3409"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145D36" w14:textId="77777777" w:rsidR="00242896" w:rsidRPr="002A3B59" w:rsidRDefault="00242896" w:rsidP="00B5391D">
            <w:pPr>
              <w:jc w:val="center"/>
              <w:rPr>
                <w:ins w:id="3410"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48BA15" w14:textId="77777777" w:rsidR="00242896" w:rsidRPr="002A3B59" w:rsidRDefault="00242896" w:rsidP="00B5391D">
            <w:pPr>
              <w:jc w:val="center"/>
              <w:rPr>
                <w:ins w:id="3411" w:author="Brant McNeece" w:date="2021-09-07T19:46:00Z"/>
                <w:rFonts w:ascii="Times New Roman" w:eastAsia="Times New Roman" w:hAnsi="Times New Roman" w:cs="Times New Roman"/>
                <w:sz w:val="20"/>
                <w:szCs w:val="20"/>
              </w:rPr>
            </w:pPr>
          </w:p>
        </w:tc>
      </w:tr>
      <w:tr w:rsidR="00242896" w:rsidRPr="002A3B59" w14:paraId="32CFDBB2" w14:textId="77777777" w:rsidTr="00B5391D">
        <w:trPr>
          <w:trHeight w:val="288"/>
          <w:ins w:id="3412" w:author="Brant McNeece" w:date="2021-09-07T19:46:00Z"/>
        </w:trPr>
        <w:tc>
          <w:tcPr>
            <w:tcW w:w="0" w:type="auto"/>
            <w:tcBorders>
              <w:top w:val="nil"/>
              <w:left w:val="nil"/>
              <w:bottom w:val="nil"/>
              <w:right w:val="nil"/>
            </w:tcBorders>
            <w:shd w:val="clear" w:color="auto" w:fill="auto"/>
            <w:noWrap/>
            <w:vAlign w:val="bottom"/>
            <w:hideMark/>
          </w:tcPr>
          <w:p w14:paraId="3B824249" w14:textId="77777777" w:rsidR="00242896" w:rsidRPr="002A3B59" w:rsidRDefault="00242896" w:rsidP="00B5391D">
            <w:pPr>
              <w:jc w:val="center"/>
              <w:rPr>
                <w:ins w:id="3413" w:author="Brant McNeece" w:date="2021-09-07T19:46:00Z"/>
                <w:rFonts w:ascii="Times New Roman" w:eastAsia="Times New Roman" w:hAnsi="Times New Roman" w:cs="Times New Roman"/>
                <w:color w:val="000000"/>
                <w:rPrChange w:id="3414" w:author="Brant McNeece" w:date="2021-09-07T19:52:00Z">
                  <w:rPr>
                    <w:ins w:id="3415" w:author="Brant McNeece" w:date="2021-09-07T19:46:00Z"/>
                    <w:rFonts w:ascii="Calibri" w:eastAsia="Times New Roman" w:hAnsi="Calibri" w:cs="Calibri"/>
                    <w:color w:val="000000"/>
                  </w:rPr>
                </w:rPrChange>
              </w:rPr>
            </w:pPr>
            <w:ins w:id="3416" w:author="Brant McNeece" w:date="2021-09-07T19:46:00Z">
              <w:r w:rsidRPr="002A3B59">
                <w:rPr>
                  <w:rFonts w:ascii="Times New Roman" w:eastAsia="Times New Roman" w:hAnsi="Times New Roman" w:cs="Times New Roman"/>
                  <w:color w:val="000000"/>
                  <w:rPrChange w:id="3417" w:author="Brant McNeece" w:date="2021-09-07T19:52:00Z">
                    <w:rPr>
                      <w:rFonts w:ascii="Calibri" w:eastAsia="Times New Roman" w:hAnsi="Calibri" w:cs="Calibri"/>
                      <w:color w:val="000000"/>
                    </w:rPr>
                  </w:rPrChange>
                </w:rPr>
                <w:t>Pop34</w:t>
              </w:r>
            </w:ins>
          </w:p>
        </w:tc>
        <w:tc>
          <w:tcPr>
            <w:tcW w:w="0" w:type="auto"/>
            <w:tcBorders>
              <w:top w:val="nil"/>
              <w:left w:val="nil"/>
              <w:bottom w:val="nil"/>
              <w:right w:val="nil"/>
            </w:tcBorders>
            <w:shd w:val="clear" w:color="auto" w:fill="auto"/>
            <w:noWrap/>
            <w:vAlign w:val="bottom"/>
            <w:hideMark/>
          </w:tcPr>
          <w:p w14:paraId="0F35B6E0" w14:textId="77777777" w:rsidR="00242896" w:rsidRPr="002A3B59" w:rsidRDefault="00242896" w:rsidP="00B5391D">
            <w:pPr>
              <w:jc w:val="center"/>
              <w:rPr>
                <w:ins w:id="3418" w:author="Brant McNeece" w:date="2021-09-07T19:46:00Z"/>
                <w:rFonts w:ascii="Times New Roman" w:eastAsia="Times New Roman" w:hAnsi="Times New Roman" w:cs="Times New Roman"/>
                <w:color w:val="000000"/>
                <w:rPrChange w:id="3419" w:author="Brant McNeece" w:date="2021-09-07T19:52:00Z">
                  <w:rPr>
                    <w:ins w:id="3420" w:author="Brant McNeece" w:date="2021-09-07T19:46:00Z"/>
                    <w:rFonts w:ascii="Calibri" w:eastAsia="Times New Roman" w:hAnsi="Calibri" w:cs="Calibri"/>
                    <w:color w:val="000000"/>
                  </w:rPr>
                </w:rPrChange>
              </w:rPr>
            </w:pPr>
            <w:ins w:id="3421" w:author="Brant McNeece" w:date="2021-09-07T19:46:00Z">
              <w:r w:rsidRPr="002A3B59">
                <w:rPr>
                  <w:rFonts w:ascii="Times New Roman" w:eastAsia="Times New Roman" w:hAnsi="Times New Roman" w:cs="Times New Roman"/>
                  <w:color w:val="000000"/>
                  <w:rPrChange w:id="3422" w:author="Brant McNeece" w:date="2021-09-07T19:52:00Z">
                    <w:rPr>
                      <w:rFonts w:ascii="Calibri" w:eastAsia="Times New Roman" w:hAnsi="Calibri" w:cs="Calibri"/>
                      <w:color w:val="000000"/>
                    </w:rPr>
                  </w:rPrChange>
                </w:rPr>
                <w:t>Oil</w:t>
              </w:r>
            </w:ins>
          </w:p>
        </w:tc>
        <w:tc>
          <w:tcPr>
            <w:tcW w:w="0" w:type="auto"/>
            <w:tcBorders>
              <w:top w:val="nil"/>
              <w:left w:val="nil"/>
              <w:bottom w:val="nil"/>
              <w:right w:val="nil"/>
            </w:tcBorders>
            <w:shd w:val="clear" w:color="auto" w:fill="auto"/>
            <w:noWrap/>
            <w:vAlign w:val="bottom"/>
            <w:hideMark/>
          </w:tcPr>
          <w:p w14:paraId="1AB56660" w14:textId="77777777" w:rsidR="00242896" w:rsidRPr="002A3B59" w:rsidRDefault="00242896" w:rsidP="00B5391D">
            <w:pPr>
              <w:jc w:val="center"/>
              <w:rPr>
                <w:ins w:id="3423" w:author="Brant McNeece" w:date="2021-09-07T19:46:00Z"/>
                <w:rFonts w:ascii="Times New Roman" w:eastAsia="Times New Roman" w:hAnsi="Times New Roman" w:cs="Times New Roman"/>
                <w:sz w:val="20"/>
                <w:szCs w:val="20"/>
                <w:rPrChange w:id="3424" w:author="Brant McNeece" w:date="2021-09-07T19:52:00Z">
                  <w:rPr>
                    <w:ins w:id="3425" w:author="Brant McNeece" w:date="2021-09-07T19:46:00Z"/>
                    <w:rFonts w:ascii="Arial" w:eastAsia="Times New Roman" w:hAnsi="Arial" w:cs="Arial"/>
                    <w:sz w:val="20"/>
                    <w:szCs w:val="20"/>
                  </w:rPr>
                </w:rPrChange>
              </w:rPr>
            </w:pPr>
            <w:ins w:id="3426" w:author="Brant McNeece" w:date="2021-09-07T19:46:00Z">
              <w:r w:rsidRPr="002A3B59">
                <w:rPr>
                  <w:rFonts w:ascii="Times New Roman" w:eastAsia="Times New Roman" w:hAnsi="Times New Roman" w:cs="Times New Roman"/>
                  <w:sz w:val="20"/>
                  <w:szCs w:val="20"/>
                  <w:rPrChange w:id="3427" w:author="Brant McNeece" w:date="2021-09-07T19:52:00Z">
                    <w:rPr>
                      <w:rFonts w:ascii="Arial" w:eastAsia="Times New Roman" w:hAnsi="Arial" w:cs="Arial"/>
                      <w:sz w:val="20"/>
                      <w:szCs w:val="20"/>
                    </w:rPr>
                  </w:rPrChange>
                </w:rPr>
                <w:t>NC18</w:t>
              </w:r>
            </w:ins>
          </w:p>
        </w:tc>
        <w:tc>
          <w:tcPr>
            <w:tcW w:w="0" w:type="auto"/>
            <w:tcBorders>
              <w:top w:val="nil"/>
              <w:left w:val="nil"/>
              <w:bottom w:val="nil"/>
              <w:right w:val="nil"/>
            </w:tcBorders>
            <w:shd w:val="clear" w:color="auto" w:fill="auto"/>
            <w:noWrap/>
            <w:vAlign w:val="bottom"/>
            <w:hideMark/>
          </w:tcPr>
          <w:p w14:paraId="3C2530CA" w14:textId="77777777" w:rsidR="00242896" w:rsidRPr="002A3B59" w:rsidRDefault="00242896" w:rsidP="00B5391D">
            <w:pPr>
              <w:jc w:val="center"/>
              <w:rPr>
                <w:ins w:id="3428" w:author="Brant McNeece" w:date="2021-09-07T19:46:00Z"/>
                <w:rFonts w:ascii="Times New Roman" w:eastAsia="Times New Roman" w:hAnsi="Times New Roman" w:cs="Times New Roman"/>
                <w:sz w:val="20"/>
                <w:szCs w:val="20"/>
                <w:rPrChange w:id="3429" w:author="Brant McNeece" w:date="2021-09-07T19:52:00Z">
                  <w:rPr>
                    <w:ins w:id="3430" w:author="Brant McNeece" w:date="2021-09-07T19:46:00Z"/>
                    <w:rFonts w:ascii="Arial" w:eastAsia="Times New Roman" w:hAnsi="Arial" w:cs="Arial"/>
                    <w:sz w:val="20"/>
                    <w:szCs w:val="20"/>
                  </w:rPr>
                </w:rPrChange>
              </w:rPr>
            </w:pPr>
            <w:ins w:id="3431" w:author="Brant McNeece" w:date="2021-09-07T19:46:00Z">
              <w:r w:rsidRPr="002A3B59">
                <w:rPr>
                  <w:rFonts w:ascii="Times New Roman" w:eastAsia="Times New Roman" w:hAnsi="Times New Roman" w:cs="Times New Roman"/>
                  <w:sz w:val="20"/>
                  <w:szCs w:val="20"/>
                  <w:rPrChange w:id="3432" w:author="Brant McNeece" w:date="2021-09-07T19:52:00Z">
                    <w:rPr>
                      <w:rFonts w:ascii="Arial" w:eastAsia="Times New Roman" w:hAnsi="Arial" w:cs="Arial"/>
                      <w:sz w:val="20"/>
                      <w:szCs w:val="20"/>
                    </w:rPr>
                  </w:rPrChange>
                </w:rPr>
                <w:t>22.9</w:t>
              </w:r>
            </w:ins>
          </w:p>
        </w:tc>
        <w:tc>
          <w:tcPr>
            <w:tcW w:w="0" w:type="auto"/>
            <w:tcBorders>
              <w:top w:val="nil"/>
              <w:left w:val="nil"/>
              <w:bottom w:val="nil"/>
              <w:right w:val="nil"/>
            </w:tcBorders>
            <w:shd w:val="clear" w:color="auto" w:fill="auto"/>
            <w:noWrap/>
            <w:vAlign w:val="bottom"/>
            <w:hideMark/>
          </w:tcPr>
          <w:p w14:paraId="79CD8CE5" w14:textId="77777777" w:rsidR="00242896" w:rsidRPr="002A3B59" w:rsidRDefault="00242896" w:rsidP="00B5391D">
            <w:pPr>
              <w:jc w:val="center"/>
              <w:rPr>
                <w:ins w:id="3433" w:author="Brant McNeece" w:date="2021-09-07T19:46:00Z"/>
                <w:rFonts w:ascii="Times New Roman" w:eastAsia="Times New Roman" w:hAnsi="Times New Roman" w:cs="Times New Roman"/>
                <w:sz w:val="20"/>
                <w:szCs w:val="20"/>
                <w:rPrChange w:id="3434" w:author="Brant McNeece" w:date="2021-09-07T19:52:00Z">
                  <w:rPr>
                    <w:ins w:id="3435" w:author="Brant McNeece" w:date="2021-09-07T19:46:00Z"/>
                    <w:rFonts w:ascii="Arial" w:eastAsia="Times New Roman" w:hAnsi="Arial" w:cs="Arial"/>
                    <w:sz w:val="20"/>
                    <w:szCs w:val="20"/>
                  </w:rPr>
                </w:rPrChange>
              </w:rPr>
            </w:pPr>
            <w:ins w:id="3436" w:author="Brant McNeece" w:date="2021-09-07T19:46:00Z">
              <w:r w:rsidRPr="002A3B59">
                <w:rPr>
                  <w:rFonts w:ascii="Times New Roman" w:eastAsia="Times New Roman" w:hAnsi="Times New Roman" w:cs="Times New Roman"/>
                  <w:sz w:val="20"/>
                  <w:szCs w:val="20"/>
                  <w:rPrChange w:id="3437" w:author="Brant McNeece" w:date="2021-09-07T19:52:00Z">
                    <w:rPr>
                      <w:rFonts w:ascii="Arial" w:eastAsia="Times New Roman" w:hAnsi="Arial" w:cs="Arial"/>
                      <w:sz w:val="20"/>
                      <w:szCs w:val="20"/>
                    </w:rPr>
                  </w:rPrChange>
                </w:rPr>
                <w:t>18.5</w:t>
              </w:r>
            </w:ins>
          </w:p>
        </w:tc>
        <w:tc>
          <w:tcPr>
            <w:tcW w:w="0" w:type="auto"/>
            <w:tcBorders>
              <w:top w:val="nil"/>
              <w:left w:val="nil"/>
              <w:bottom w:val="nil"/>
              <w:right w:val="nil"/>
            </w:tcBorders>
            <w:shd w:val="clear" w:color="auto" w:fill="auto"/>
            <w:noWrap/>
            <w:vAlign w:val="bottom"/>
            <w:hideMark/>
          </w:tcPr>
          <w:p w14:paraId="5DA33363" w14:textId="77777777" w:rsidR="00242896" w:rsidRPr="002A3B59" w:rsidRDefault="00242896" w:rsidP="00B5391D">
            <w:pPr>
              <w:jc w:val="center"/>
              <w:rPr>
                <w:ins w:id="3438" w:author="Brant McNeece" w:date="2021-09-07T19:46:00Z"/>
                <w:rFonts w:ascii="Times New Roman" w:eastAsia="Times New Roman" w:hAnsi="Times New Roman" w:cs="Times New Roman"/>
                <w:sz w:val="20"/>
                <w:szCs w:val="20"/>
                <w:rPrChange w:id="3439" w:author="Brant McNeece" w:date="2021-09-07T19:52:00Z">
                  <w:rPr>
                    <w:ins w:id="3440"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58F74317" w14:textId="77777777" w:rsidR="00242896" w:rsidRPr="002A3B59" w:rsidRDefault="00242896" w:rsidP="00B5391D">
            <w:pPr>
              <w:jc w:val="center"/>
              <w:rPr>
                <w:ins w:id="3441" w:author="Brant McNeece" w:date="2021-09-07T19:46:00Z"/>
                <w:rFonts w:ascii="Times New Roman" w:eastAsia="Times New Roman" w:hAnsi="Times New Roman" w:cs="Times New Roman"/>
                <w:sz w:val="20"/>
                <w:szCs w:val="20"/>
                <w:rPrChange w:id="3442" w:author="Brant McNeece" w:date="2021-09-07T19:52:00Z">
                  <w:rPr>
                    <w:ins w:id="3443" w:author="Brant McNeece" w:date="2021-09-07T19:46:00Z"/>
                    <w:rFonts w:ascii="Arial" w:eastAsia="Times New Roman" w:hAnsi="Arial" w:cs="Arial"/>
                    <w:sz w:val="20"/>
                    <w:szCs w:val="20"/>
                  </w:rPr>
                </w:rPrChange>
              </w:rPr>
            </w:pPr>
            <w:ins w:id="3444" w:author="Brant McNeece" w:date="2021-09-07T19:46:00Z">
              <w:r w:rsidRPr="002A3B59">
                <w:rPr>
                  <w:rFonts w:ascii="Times New Roman" w:eastAsia="Times New Roman" w:hAnsi="Times New Roman" w:cs="Times New Roman"/>
                  <w:sz w:val="20"/>
                  <w:szCs w:val="20"/>
                  <w:rPrChange w:id="3445" w:author="Brant McNeece" w:date="2021-09-07T19:52:00Z">
                    <w:rPr>
                      <w:rFonts w:ascii="Arial" w:eastAsia="Times New Roman" w:hAnsi="Arial" w:cs="Arial"/>
                      <w:sz w:val="20"/>
                      <w:szCs w:val="20"/>
                    </w:rPr>
                  </w:rPrChange>
                </w:rPr>
                <w:t>18.3 - 23.7</w:t>
              </w:r>
            </w:ins>
          </w:p>
        </w:tc>
        <w:tc>
          <w:tcPr>
            <w:tcW w:w="0" w:type="auto"/>
            <w:tcBorders>
              <w:top w:val="nil"/>
              <w:left w:val="nil"/>
              <w:bottom w:val="nil"/>
              <w:right w:val="nil"/>
            </w:tcBorders>
            <w:shd w:val="clear" w:color="auto" w:fill="auto"/>
            <w:noWrap/>
            <w:vAlign w:val="bottom"/>
            <w:hideMark/>
          </w:tcPr>
          <w:p w14:paraId="20D5B94D" w14:textId="77777777" w:rsidR="00242896" w:rsidRPr="002A3B59" w:rsidRDefault="00242896" w:rsidP="00B5391D">
            <w:pPr>
              <w:jc w:val="center"/>
              <w:rPr>
                <w:ins w:id="3446" w:author="Brant McNeece" w:date="2021-09-07T19:46:00Z"/>
                <w:rFonts w:ascii="Times New Roman" w:eastAsia="Times New Roman" w:hAnsi="Times New Roman" w:cs="Times New Roman"/>
                <w:sz w:val="20"/>
                <w:szCs w:val="20"/>
                <w:rPrChange w:id="3447" w:author="Brant McNeece" w:date="2021-09-07T19:52:00Z">
                  <w:rPr>
                    <w:ins w:id="3448" w:author="Brant McNeece" w:date="2021-09-07T19:46:00Z"/>
                    <w:rFonts w:ascii="Arial" w:eastAsia="Times New Roman" w:hAnsi="Arial" w:cs="Arial"/>
                    <w:sz w:val="20"/>
                    <w:szCs w:val="20"/>
                  </w:rPr>
                </w:rPrChange>
              </w:rPr>
            </w:pPr>
            <w:ins w:id="3449" w:author="Brant McNeece" w:date="2021-09-07T19:46:00Z">
              <w:r w:rsidRPr="002A3B59">
                <w:rPr>
                  <w:rFonts w:ascii="Times New Roman" w:eastAsia="Times New Roman" w:hAnsi="Times New Roman" w:cs="Times New Roman"/>
                  <w:sz w:val="20"/>
                  <w:szCs w:val="20"/>
                  <w:rPrChange w:id="3450" w:author="Brant McNeece" w:date="2021-09-07T19:52:00Z">
                    <w:rPr>
                      <w:rFonts w:ascii="Arial" w:eastAsia="Times New Roman" w:hAnsi="Arial" w:cs="Arial"/>
                      <w:sz w:val="20"/>
                      <w:szCs w:val="20"/>
                    </w:rPr>
                  </w:rPrChange>
                </w:rPr>
                <w:t>21.3</w:t>
              </w:r>
            </w:ins>
          </w:p>
        </w:tc>
        <w:tc>
          <w:tcPr>
            <w:tcW w:w="0" w:type="auto"/>
            <w:tcBorders>
              <w:top w:val="nil"/>
              <w:left w:val="nil"/>
              <w:bottom w:val="nil"/>
              <w:right w:val="nil"/>
            </w:tcBorders>
            <w:shd w:val="clear" w:color="auto" w:fill="auto"/>
            <w:noWrap/>
            <w:vAlign w:val="bottom"/>
            <w:hideMark/>
          </w:tcPr>
          <w:p w14:paraId="423280AF" w14:textId="77777777" w:rsidR="00242896" w:rsidRPr="002A3B59" w:rsidRDefault="00242896" w:rsidP="00B5391D">
            <w:pPr>
              <w:jc w:val="center"/>
              <w:rPr>
                <w:ins w:id="3451" w:author="Brant McNeece" w:date="2021-09-07T19:46:00Z"/>
                <w:rFonts w:ascii="Times New Roman" w:eastAsia="Times New Roman" w:hAnsi="Times New Roman" w:cs="Times New Roman"/>
                <w:sz w:val="20"/>
                <w:szCs w:val="20"/>
                <w:rPrChange w:id="3452" w:author="Brant McNeece" w:date="2021-09-07T19:52:00Z">
                  <w:rPr>
                    <w:ins w:id="3453" w:author="Brant McNeece" w:date="2021-09-07T19:46:00Z"/>
                    <w:rFonts w:ascii="Arial" w:eastAsia="Times New Roman" w:hAnsi="Arial" w:cs="Arial"/>
                    <w:sz w:val="20"/>
                    <w:szCs w:val="20"/>
                  </w:rPr>
                </w:rPrChange>
              </w:rPr>
            </w:pPr>
            <w:ins w:id="3454" w:author="Brant McNeece" w:date="2021-09-07T19:46:00Z">
              <w:r w:rsidRPr="002A3B59">
                <w:rPr>
                  <w:rFonts w:ascii="Times New Roman" w:eastAsia="Times New Roman" w:hAnsi="Times New Roman" w:cs="Times New Roman"/>
                  <w:sz w:val="20"/>
                  <w:szCs w:val="20"/>
                  <w:rPrChange w:id="3455" w:author="Brant McNeece" w:date="2021-09-07T19:52:00Z">
                    <w:rPr>
                      <w:rFonts w:ascii="Arial" w:eastAsia="Times New Roman" w:hAnsi="Arial" w:cs="Arial"/>
                      <w:sz w:val="20"/>
                      <w:szCs w:val="20"/>
                    </w:rPr>
                  </w:rPrChange>
                </w:rPr>
                <w:t>1.09</w:t>
              </w:r>
            </w:ins>
          </w:p>
        </w:tc>
        <w:tc>
          <w:tcPr>
            <w:tcW w:w="0" w:type="auto"/>
            <w:tcBorders>
              <w:top w:val="nil"/>
              <w:left w:val="nil"/>
              <w:bottom w:val="nil"/>
              <w:right w:val="nil"/>
            </w:tcBorders>
            <w:shd w:val="clear" w:color="auto" w:fill="auto"/>
            <w:noWrap/>
            <w:vAlign w:val="bottom"/>
            <w:hideMark/>
          </w:tcPr>
          <w:p w14:paraId="267F9EE1" w14:textId="77777777" w:rsidR="00242896" w:rsidRPr="002A3B59" w:rsidRDefault="00242896" w:rsidP="00B5391D">
            <w:pPr>
              <w:jc w:val="center"/>
              <w:rPr>
                <w:ins w:id="3456" w:author="Brant McNeece" w:date="2021-09-07T19:46:00Z"/>
                <w:rFonts w:ascii="Times New Roman" w:eastAsia="Times New Roman" w:hAnsi="Times New Roman" w:cs="Times New Roman"/>
                <w:sz w:val="20"/>
                <w:szCs w:val="20"/>
                <w:rPrChange w:id="3457" w:author="Brant McNeece" w:date="2021-09-07T19:52:00Z">
                  <w:rPr>
                    <w:ins w:id="3458" w:author="Brant McNeece" w:date="2021-09-07T19:46:00Z"/>
                    <w:rFonts w:ascii="Arial" w:eastAsia="Times New Roman" w:hAnsi="Arial" w:cs="Arial"/>
                    <w:sz w:val="20"/>
                    <w:szCs w:val="20"/>
                  </w:rPr>
                </w:rPrChange>
              </w:rPr>
            </w:pPr>
            <w:ins w:id="3459" w:author="Brant McNeece" w:date="2021-09-07T19:46:00Z">
              <w:r w:rsidRPr="002A3B59">
                <w:rPr>
                  <w:rFonts w:ascii="Times New Roman" w:eastAsia="Times New Roman" w:hAnsi="Times New Roman" w:cs="Times New Roman"/>
                  <w:sz w:val="20"/>
                  <w:szCs w:val="20"/>
                  <w:rPrChange w:id="3460" w:author="Brant McNeece" w:date="2021-09-07T19:52:00Z">
                    <w:rPr>
                      <w:rFonts w:ascii="Arial" w:eastAsia="Times New Roman" w:hAnsi="Arial" w:cs="Arial"/>
                      <w:sz w:val="20"/>
                      <w:szCs w:val="20"/>
                    </w:rPr>
                  </w:rPrChange>
                </w:rPr>
                <w:t>5.13%</w:t>
              </w:r>
            </w:ins>
          </w:p>
        </w:tc>
        <w:tc>
          <w:tcPr>
            <w:tcW w:w="0" w:type="auto"/>
            <w:tcBorders>
              <w:top w:val="nil"/>
              <w:left w:val="nil"/>
              <w:bottom w:val="nil"/>
              <w:right w:val="nil"/>
            </w:tcBorders>
            <w:shd w:val="clear" w:color="auto" w:fill="auto"/>
            <w:noWrap/>
            <w:vAlign w:val="bottom"/>
            <w:hideMark/>
          </w:tcPr>
          <w:p w14:paraId="08FEE765" w14:textId="77777777" w:rsidR="00242896" w:rsidRPr="002A3B59" w:rsidRDefault="00242896" w:rsidP="00B5391D">
            <w:pPr>
              <w:jc w:val="center"/>
              <w:rPr>
                <w:ins w:id="3461" w:author="Brant McNeece" w:date="2021-09-07T19:46:00Z"/>
                <w:rFonts w:ascii="Times New Roman" w:eastAsia="Times New Roman" w:hAnsi="Times New Roman" w:cs="Times New Roman"/>
                <w:sz w:val="20"/>
                <w:szCs w:val="20"/>
                <w:rPrChange w:id="3462" w:author="Brant McNeece" w:date="2021-09-07T19:52:00Z">
                  <w:rPr>
                    <w:ins w:id="3463" w:author="Brant McNeece" w:date="2021-09-07T19:46:00Z"/>
                    <w:rFonts w:ascii="Arial" w:eastAsia="Times New Roman" w:hAnsi="Arial" w:cs="Arial"/>
                    <w:sz w:val="20"/>
                    <w:szCs w:val="20"/>
                  </w:rPr>
                </w:rPrChange>
              </w:rPr>
            </w:pPr>
            <w:ins w:id="3464" w:author="Brant McNeece" w:date="2021-09-07T19:46:00Z">
              <w:r w:rsidRPr="002A3B59">
                <w:rPr>
                  <w:rFonts w:ascii="Times New Roman" w:eastAsia="Times New Roman" w:hAnsi="Times New Roman" w:cs="Times New Roman"/>
                  <w:sz w:val="20"/>
                  <w:szCs w:val="20"/>
                  <w:rPrChange w:id="3465" w:author="Brant McNeece" w:date="2021-09-07T19:52:00Z">
                    <w:rPr>
                      <w:rFonts w:ascii="Arial" w:eastAsia="Times New Roman" w:hAnsi="Arial" w:cs="Arial"/>
                      <w:sz w:val="20"/>
                      <w:szCs w:val="20"/>
                    </w:rPr>
                  </w:rPrChange>
                </w:rPr>
                <w:t>-0.14</w:t>
              </w:r>
            </w:ins>
          </w:p>
        </w:tc>
        <w:tc>
          <w:tcPr>
            <w:tcW w:w="0" w:type="auto"/>
            <w:tcBorders>
              <w:top w:val="nil"/>
              <w:left w:val="nil"/>
              <w:bottom w:val="nil"/>
              <w:right w:val="nil"/>
            </w:tcBorders>
            <w:shd w:val="clear" w:color="auto" w:fill="auto"/>
            <w:noWrap/>
            <w:vAlign w:val="bottom"/>
            <w:hideMark/>
          </w:tcPr>
          <w:p w14:paraId="35FFD65F" w14:textId="77777777" w:rsidR="00242896" w:rsidRPr="002A3B59" w:rsidRDefault="00242896" w:rsidP="00B5391D">
            <w:pPr>
              <w:jc w:val="center"/>
              <w:rPr>
                <w:ins w:id="3466" w:author="Brant McNeece" w:date="2021-09-07T19:46:00Z"/>
                <w:rFonts w:ascii="Times New Roman" w:eastAsia="Times New Roman" w:hAnsi="Times New Roman" w:cs="Times New Roman"/>
                <w:sz w:val="20"/>
                <w:szCs w:val="20"/>
                <w:rPrChange w:id="3467" w:author="Brant McNeece" w:date="2021-09-07T19:52:00Z">
                  <w:rPr>
                    <w:ins w:id="3468" w:author="Brant McNeece" w:date="2021-09-07T19:46:00Z"/>
                    <w:rFonts w:ascii="Arial" w:eastAsia="Times New Roman" w:hAnsi="Arial" w:cs="Arial"/>
                    <w:sz w:val="20"/>
                    <w:szCs w:val="20"/>
                  </w:rPr>
                </w:rPrChange>
              </w:rPr>
            </w:pPr>
            <w:ins w:id="3469" w:author="Brant McNeece" w:date="2021-09-07T19:46:00Z">
              <w:r w:rsidRPr="002A3B59">
                <w:rPr>
                  <w:rFonts w:ascii="Times New Roman" w:eastAsia="Times New Roman" w:hAnsi="Times New Roman" w:cs="Times New Roman"/>
                  <w:sz w:val="20"/>
                  <w:szCs w:val="20"/>
                  <w:rPrChange w:id="3470" w:author="Brant McNeece" w:date="2021-09-07T19:52:00Z">
                    <w:rPr>
                      <w:rFonts w:ascii="Arial" w:eastAsia="Times New Roman" w:hAnsi="Arial" w:cs="Arial"/>
                      <w:sz w:val="20"/>
                      <w:szCs w:val="20"/>
                    </w:rPr>
                  </w:rPrChange>
                </w:rPr>
                <w:t>0.35</w:t>
              </w:r>
            </w:ins>
          </w:p>
        </w:tc>
      </w:tr>
      <w:tr w:rsidR="00242896" w:rsidRPr="002A3B59" w14:paraId="7F0AE24C" w14:textId="77777777" w:rsidTr="00B5391D">
        <w:trPr>
          <w:trHeight w:val="288"/>
          <w:ins w:id="3471" w:author="Brant McNeece" w:date="2021-09-07T19:46:00Z"/>
        </w:trPr>
        <w:tc>
          <w:tcPr>
            <w:tcW w:w="0" w:type="auto"/>
            <w:tcBorders>
              <w:top w:val="nil"/>
              <w:left w:val="nil"/>
              <w:bottom w:val="nil"/>
              <w:right w:val="nil"/>
            </w:tcBorders>
            <w:shd w:val="clear" w:color="auto" w:fill="auto"/>
            <w:noWrap/>
            <w:vAlign w:val="bottom"/>
            <w:hideMark/>
          </w:tcPr>
          <w:p w14:paraId="6B2C05B1" w14:textId="77777777" w:rsidR="00242896" w:rsidRPr="002A3B59" w:rsidRDefault="00242896" w:rsidP="00B5391D">
            <w:pPr>
              <w:jc w:val="center"/>
              <w:rPr>
                <w:ins w:id="3472" w:author="Brant McNeece" w:date="2021-09-07T19:46:00Z"/>
                <w:rFonts w:ascii="Times New Roman" w:eastAsia="Times New Roman" w:hAnsi="Times New Roman" w:cs="Times New Roman"/>
                <w:sz w:val="20"/>
                <w:szCs w:val="20"/>
                <w:rPrChange w:id="3473" w:author="Brant McNeece" w:date="2021-09-07T19:52:00Z">
                  <w:rPr>
                    <w:ins w:id="3474"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12E342D3" w14:textId="77777777" w:rsidR="00242896" w:rsidRPr="002A3B59" w:rsidRDefault="00242896" w:rsidP="00B5391D">
            <w:pPr>
              <w:jc w:val="center"/>
              <w:rPr>
                <w:ins w:id="3475"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87654E" w14:textId="77777777" w:rsidR="00242896" w:rsidRPr="002A3B59" w:rsidRDefault="00242896" w:rsidP="00B5391D">
            <w:pPr>
              <w:jc w:val="center"/>
              <w:rPr>
                <w:ins w:id="3476" w:author="Brant McNeece" w:date="2021-09-07T19:46:00Z"/>
                <w:rFonts w:ascii="Times New Roman" w:eastAsia="Times New Roman" w:hAnsi="Times New Roman" w:cs="Times New Roman"/>
                <w:sz w:val="20"/>
                <w:szCs w:val="20"/>
                <w:rPrChange w:id="3477" w:author="Brant McNeece" w:date="2021-09-07T19:52:00Z">
                  <w:rPr>
                    <w:ins w:id="3478" w:author="Brant McNeece" w:date="2021-09-07T19:46:00Z"/>
                    <w:rFonts w:ascii="Arial" w:eastAsia="Times New Roman" w:hAnsi="Arial" w:cs="Arial"/>
                    <w:sz w:val="20"/>
                    <w:szCs w:val="20"/>
                  </w:rPr>
                </w:rPrChange>
              </w:rPr>
            </w:pPr>
            <w:ins w:id="3479" w:author="Brant McNeece" w:date="2021-09-07T19:46:00Z">
              <w:r w:rsidRPr="002A3B59">
                <w:rPr>
                  <w:rFonts w:ascii="Times New Roman" w:eastAsia="Times New Roman" w:hAnsi="Times New Roman" w:cs="Times New Roman"/>
                  <w:sz w:val="20"/>
                  <w:szCs w:val="20"/>
                  <w:rPrChange w:id="3480" w:author="Brant McNeece" w:date="2021-09-07T19:52:00Z">
                    <w:rPr>
                      <w:rFonts w:ascii="Arial" w:eastAsia="Times New Roman" w:hAnsi="Arial" w:cs="Arial"/>
                      <w:sz w:val="20"/>
                      <w:szCs w:val="20"/>
                    </w:rPr>
                  </w:rPrChange>
                </w:rPr>
                <w:t>NC19</w:t>
              </w:r>
            </w:ins>
          </w:p>
        </w:tc>
        <w:tc>
          <w:tcPr>
            <w:tcW w:w="0" w:type="auto"/>
            <w:tcBorders>
              <w:top w:val="nil"/>
              <w:left w:val="nil"/>
              <w:bottom w:val="nil"/>
              <w:right w:val="nil"/>
            </w:tcBorders>
            <w:shd w:val="clear" w:color="auto" w:fill="auto"/>
            <w:noWrap/>
            <w:vAlign w:val="bottom"/>
            <w:hideMark/>
          </w:tcPr>
          <w:p w14:paraId="6C463434" w14:textId="77777777" w:rsidR="00242896" w:rsidRPr="002A3B59" w:rsidRDefault="00242896" w:rsidP="00B5391D">
            <w:pPr>
              <w:jc w:val="center"/>
              <w:rPr>
                <w:ins w:id="3481" w:author="Brant McNeece" w:date="2021-09-07T19:46:00Z"/>
                <w:rFonts w:ascii="Times New Roman" w:eastAsia="Times New Roman" w:hAnsi="Times New Roman" w:cs="Times New Roman"/>
                <w:sz w:val="20"/>
                <w:szCs w:val="20"/>
                <w:rPrChange w:id="3482" w:author="Brant McNeece" w:date="2021-09-07T19:52:00Z">
                  <w:rPr>
                    <w:ins w:id="3483" w:author="Brant McNeece" w:date="2021-09-07T19:46:00Z"/>
                    <w:rFonts w:ascii="Arial" w:eastAsia="Times New Roman" w:hAnsi="Arial" w:cs="Arial"/>
                    <w:sz w:val="20"/>
                    <w:szCs w:val="20"/>
                  </w:rPr>
                </w:rPrChange>
              </w:rPr>
            </w:pPr>
            <w:ins w:id="3484" w:author="Brant McNeece" w:date="2021-09-07T19:46:00Z">
              <w:r w:rsidRPr="002A3B59">
                <w:rPr>
                  <w:rFonts w:ascii="Times New Roman" w:eastAsia="Times New Roman" w:hAnsi="Times New Roman" w:cs="Times New Roman"/>
                  <w:sz w:val="20"/>
                  <w:szCs w:val="20"/>
                  <w:rPrChange w:id="3485" w:author="Brant McNeece" w:date="2021-09-07T19:52:00Z">
                    <w:rPr>
                      <w:rFonts w:ascii="Arial" w:eastAsia="Times New Roman" w:hAnsi="Arial" w:cs="Arial"/>
                      <w:sz w:val="20"/>
                      <w:szCs w:val="20"/>
                    </w:rPr>
                  </w:rPrChange>
                </w:rPr>
                <w:t>21.6</w:t>
              </w:r>
            </w:ins>
          </w:p>
        </w:tc>
        <w:tc>
          <w:tcPr>
            <w:tcW w:w="0" w:type="auto"/>
            <w:tcBorders>
              <w:top w:val="nil"/>
              <w:left w:val="nil"/>
              <w:bottom w:val="nil"/>
              <w:right w:val="nil"/>
            </w:tcBorders>
            <w:shd w:val="clear" w:color="auto" w:fill="auto"/>
            <w:noWrap/>
            <w:vAlign w:val="bottom"/>
            <w:hideMark/>
          </w:tcPr>
          <w:p w14:paraId="5C4DAB0C" w14:textId="77777777" w:rsidR="00242896" w:rsidRPr="002A3B59" w:rsidRDefault="00242896" w:rsidP="00B5391D">
            <w:pPr>
              <w:jc w:val="center"/>
              <w:rPr>
                <w:ins w:id="3486" w:author="Brant McNeece" w:date="2021-09-07T19:46:00Z"/>
                <w:rFonts w:ascii="Times New Roman" w:eastAsia="Times New Roman" w:hAnsi="Times New Roman" w:cs="Times New Roman"/>
                <w:sz w:val="20"/>
                <w:szCs w:val="20"/>
                <w:rPrChange w:id="3487" w:author="Brant McNeece" w:date="2021-09-07T19:52:00Z">
                  <w:rPr>
                    <w:ins w:id="3488" w:author="Brant McNeece" w:date="2021-09-07T19:46:00Z"/>
                    <w:rFonts w:ascii="Arial" w:eastAsia="Times New Roman" w:hAnsi="Arial" w:cs="Arial"/>
                    <w:sz w:val="20"/>
                    <w:szCs w:val="20"/>
                  </w:rPr>
                </w:rPrChange>
              </w:rPr>
            </w:pPr>
            <w:ins w:id="3489" w:author="Brant McNeece" w:date="2021-09-07T19:46:00Z">
              <w:r w:rsidRPr="002A3B59">
                <w:rPr>
                  <w:rFonts w:ascii="Times New Roman" w:eastAsia="Times New Roman" w:hAnsi="Times New Roman" w:cs="Times New Roman"/>
                  <w:sz w:val="20"/>
                  <w:szCs w:val="20"/>
                  <w:rPrChange w:id="3490" w:author="Brant McNeece" w:date="2021-09-07T19:52:00Z">
                    <w:rPr>
                      <w:rFonts w:ascii="Arial" w:eastAsia="Times New Roman" w:hAnsi="Arial" w:cs="Arial"/>
                      <w:sz w:val="20"/>
                      <w:szCs w:val="20"/>
                    </w:rPr>
                  </w:rPrChange>
                </w:rPr>
                <w:t>17.6</w:t>
              </w:r>
            </w:ins>
          </w:p>
        </w:tc>
        <w:tc>
          <w:tcPr>
            <w:tcW w:w="0" w:type="auto"/>
            <w:tcBorders>
              <w:top w:val="nil"/>
              <w:left w:val="nil"/>
              <w:bottom w:val="nil"/>
              <w:right w:val="nil"/>
            </w:tcBorders>
            <w:shd w:val="clear" w:color="auto" w:fill="auto"/>
            <w:noWrap/>
            <w:vAlign w:val="bottom"/>
            <w:hideMark/>
          </w:tcPr>
          <w:p w14:paraId="2AA7C473" w14:textId="77777777" w:rsidR="00242896" w:rsidRPr="002A3B59" w:rsidRDefault="00242896" w:rsidP="00B5391D">
            <w:pPr>
              <w:jc w:val="center"/>
              <w:rPr>
                <w:ins w:id="3491" w:author="Brant McNeece" w:date="2021-09-07T19:46:00Z"/>
                <w:rFonts w:ascii="Times New Roman" w:eastAsia="Times New Roman" w:hAnsi="Times New Roman" w:cs="Times New Roman"/>
                <w:sz w:val="20"/>
                <w:szCs w:val="20"/>
                <w:rPrChange w:id="3492" w:author="Brant McNeece" w:date="2021-09-07T19:52:00Z">
                  <w:rPr>
                    <w:ins w:id="3493"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128487F" w14:textId="77777777" w:rsidR="00242896" w:rsidRPr="002A3B59" w:rsidRDefault="00242896" w:rsidP="00B5391D">
            <w:pPr>
              <w:jc w:val="center"/>
              <w:rPr>
                <w:ins w:id="3494" w:author="Brant McNeece" w:date="2021-09-07T19:46:00Z"/>
                <w:rFonts w:ascii="Times New Roman" w:eastAsia="Times New Roman" w:hAnsi="Times New Roman" w:cs="Times New Roman"/>
                <w:sz w:val="20"/>
                <w:szCs w:val="20"/>
                <w:rPrChange w:id="3495" w:author="Brant McNeece" w:date="2021-09-07T19:52:00Z">
                  <w:rPr>
                    <w:ins w:id="3496" w:author="Brant McNeece" w:date="2021-09-07T19:46:00Z"/>
                    <w:rFonts w:ascii="Arial" w:eastAsia="Times New Roman" w:hAnsi="Arial" w:cs="Arial"/>
                    <w:sz w:val="20"/>
                    <w:szCs w:val="20"/>
                  </w:rPr>
                </w:rPrChange>
              </w:rPr>
            </w:pPr>
            <w:ins w:id="3497" w:author="Brant McNeece" w:date="2021-09-07T19:46:00Z">
              <w:r w:rsidRPr="002A3B59">
                <w:rPr>
                  <w:rFonts w:ascii="Times New Roman" w:eastAsia="Times New Roman" w:hAnsi="Times New Roman" w:cs="Times New Roman"/>
                  <w:sz w:val="20"/>
                  <w:szCs w:val="20"/>
                  <w:rPrChange w:id="3498" w:author="Brant McNeece" w:date="2021-09-07T19:52:00Z">
                    <w:rPr>
                      <w:rFonts w:ascii="Arial" w:eastAsia="Times New Roman" w:hAnsi="Arial" w:cs="Arial"/>
                      <w:sz w:val="20"/>
                      <w:szCs w:val="20"/>
                    </w:rPr>
                  </w:rPrChange>
                </w:rPr>
                <w:t>16.4 - 22.1</w:t>
              </w:r>
            </w:ins>
          </w:p>
        </w:tc>
        <w:tc>
          <w:tcPr>
            <w:tcW w:w="0" w:type="auto"/>
            <w:tcBorders>
              <w:top w:val="nil"/>
              <w:left w:val="nil"/>
              <w:bottom w:val="nil"/>
              <w:right w:val="nil"/>
            </w:tcBorders>
            <w:shd w:val="clear" w:color="auto" w:fill="auto"/>
            <w:noWrap/>
            <w:vAlign w:val="bottom"/>
            <w:hideMark/>
          </w:tcPr>
          <w:p w14:paraId="0171E604" w14:textId="77777777" w:rsidR="00242896" w:rsidRPr="002A3B59" w:rsidRDefault="00242896" w:rsidP="00B5391D">
            <w:pPr>
              <w:jc w:val="center"/>
              <w:rPr>
                <w:ins w:id="3499" w:author="Brant McNeece" w:date="2021-09-07T19:46:00Z"/>
                <w:rFonts w:ascii="Times New Roman" w:eastAsia="Times New Roman" w:hAnsi="Times New Roman" w:cs="Times New Roman"/>
                <w:sz w:val="20"/>
                <w:szCs w:val="20"/>
                <w:rPrChange w:id="3500" w:author="Brant McNeece" w:date="2021-09-07T19:52:00Z">
                  <w:rPr>
                    <w:ins w:id="3501" w:author="Brant McNeece" w:date="2021-09-07T19:46:00Z"/>
                    <w:rFonts w:ascii="Arial" w:eastAsia="Times New Roman" w:hAnsi="Arial" w:cs="Arial"/>
                    <w:sz w:val="20"/>
                    <w:szCs w:val="20"/>
                  </w:rPr>
                </w:rPrChange>
              </w:rPr>
            </w:pPr>
            <w:ins w:id="3502" w:author="Brant McNeece" w:date="2021-09-07T19:46:00Z">
              <w:r w:rsidRPr="002A3B59">
                <w:rPr>
                  <w:rFonts w:ascii="Times New Roman" w:eastAsia="Times New Roman" w:hAnsi="Times New Roman" w:cs="Times New Roman"/>
                  <w:sz w:val="20"/>
                  <w:szCs w:val="20"/>
                  <w:rPrChange w:id="3503" w:author="Brant McNeece" w:date="2021-09-07T19:52:00Z">
                    <w:rPr>
                      <w:rFonts w:ascii="Arial" w:eastAsia="Times New Roman" w:hAnsi="Arial" w:cs="Arial"/>
                      <w:sz w:val="20"/>
                      <w:szCs w:val="20"/>
                    </w:rPr>
                  </w:rPrChange>
                </w:rPr>
                <w:t>20.1</w:t>
              </w:r>
            </w:ins>
          </w:p>
        </w:tc>
        <w:tc>
          <w:tcPr>
            <w:tcW w:w="0" w:type="auto"/>
            <w:tcBorders>
              <w:top w:val="nil"/>
              <w:left w:val="nil"/>
              <w:bottom w:val="nil"/>
              <w:right w:val="nil"/>
            </w:tcBorders>
            <w:shd w:val="clear" w:color="auto" w:fill="auto"/>
            <w:noWrap/>
            <w:vAlign w:val="bottom"/>
            <w:hideMark/>
          </w:tcPr>
          <w:p w14:paraId="0991CB93" w14:textId="77777777" w:rsidR="00242896" w:rsidRPr="002A3B59" w:rsidRDefault="00242896" w:rsidP="00B5391D">
            <w:pPr>
              <w:jc w:val="center"/>
              <w:rPr>
                <w:ins w:id="3504" w:author="Brant McNeece" w:date="2021-09-07T19:46:00Z"/>
                <w:rFonts w:ascii="Times New Roman" w:eastAsia="Times New Roman" w:hAnsi="Times New Roman" w:cs="Times New Roman"/>
                <w:sz w:val="20"/>
                <w:szCs w:val="20"/>
                <w:rPrChange w:id="3505" w:author="Brant McNeece" w:date="2021-09-07T19:52:00Z">
                  <w:rPr>
                    <w:ins w:id="3506" w:author="Brant McNeece" w:date="2021-09-07T19:46:00Z"/>
                    <w:rFonts w:ascii="Arial" w:eastAsia="Times New Roman" w:hAnsi="Arial" w:cs="Arial"/>
                    <w:sz w:val="20"/>
                    <w:szCs w:val="20"/>
                  </w:rPr>
                </w:rPrChange>
              </w:rPr>
            </w:pPr>
            <w:ins w:id="3507" w:author="Brant McNeece" w:date="2021-09-07T19:46:00Z">
              <w:r w:rsidRPr="002A3B59">
                <w:rPr>
                  <w:rFonts w:ascii="Times New Roman" w:eastAsia="Times New Roman" w:hAnsi="Times New Roman" w:cs="Times New Roman"/>
                  <w:sz w:val="20"/>
                  <w:szCs w:val="20"/>
                  <w:rPrChange w:id="3508" w:author="Brant McNeece" w:date="2021-09-07T19:52:00Z">
                    <w:rPr>
                      <w:rFonts w:ascii="Arial" w:eastAsia="Times New Roman" w:hAnsi="Arial" w:cs="Arial"/>
                      <w:sz w:val="20"/>
                      <w:szCs w:val="20"/>
                    </w:rPr>
                  </w:rPrChange>
                </w:rPr>
                <w:t>1.13</w:t>
              </w:r>
            </w:ins>
          </w:p>
        </w:tc>
        <w:tc>
          <w:tcPr>
            <w:tcW w:w="0" w:type="auto"/>
            <w:tcBorders>
              <w:top w:val="nil"/>
              <w:left w:val="nil"/>
              <w:bottom w:val="nil"/>
              <w:right w:val="nil"/>
            </w:tcBorders>
            <w:shd w:val="clear" w:color="auto" w:fill="auto"/>
            <w:noWrap/>
            <w:vAlign w:val="bottom"/>
            <w:hideMark/>
          </w:tcPr>
          <w:p w14:paraId="393B7425" w14:textId="77777777" w:rsidR="00242896" w:rsidRPr="002A3B59" w:rsidRDefault="00242896" w:rsidP="00B5391D">
            <w:pPr>
              <w:jc w:val="center"/>
              <w:rPr>
                <w:ins w:id="3509" w:author="Brant McNeece" w:date="2021-09-07T19:46:00Z"/>
                <w:rFonts w:ascii="Times New Roman" w:eastAsia="Times New Roman" w:hAnsi="Times New Roman" w:cs="Times New Roman"/>
                <w:sz w:val="20"/>
                <w:szCs w:val="20"/>
                <w:rPrChange w:id="3510" w:author="Brant McNeece" w:date="2021-09-07T19:52:00Z">
                  <w:rPr>
                    <w:ins w:id="3511" w:author="Brant McNeece" w:date="2021-09-07T19:46:00Z"/>
                    <w:rFonts w:ascii="Arial" w:eastAsia="Times New Roman" w:hAnsi="Arial" w:cs="Arial"/>
                    <w:sz w:val="20"/>
                    <w:szCs w:val="20"/>
                  </w:rPr>
                </w:rPrChange>
              </w:rPr>
            </w:pPr>
            <w:ins w:id="3512" w:author="Brant McNeece" w:date="2021-09-07T19:46:00Z">
              <w:r w:rsidRPr="002A3B59">
                <w:rPr>
                  <w:rFonts w:ascii="Times New Roman" w:eastAsia="Times New Roman" w:hAnsi="Times New Roman" w:cs="Times New Roman"/>
                  <w:sz w:val="20"/>
                  <w:szCs w:val="20"/>
                  <w:rPrChange w:id="3513" w:author="Brant McNeece" w:date="2021-09-07T19:52:00Z">
                    <w:rPr>
                      <w:rFonts w:ascii="Arial" w:eastAsia="Times New Roman" w:hAnsi="Arial" w:cs="Arial"/>
                      <w:sz w:val="20"/>
                      <w:szCs w:val="20"/>
                    </w:rPr>
                  </w:rPrChange>
                </w:rPr>
                <w:t>5.63%</w:t>
              </w:r>
            </w:ins>
          </w:p>
        </w:tc>
        <w:tc>
          <w:tcPr>
            <w:tcW w:w="0" w:type="auto"/>
            <w:tcBorders>
              <w:top w:val="nil"/>
              <w:left w:val="nil"/>
              <w:bottom w:val="nil"/>
              <w:right w:val="nil"/>
            </w:tcBorders>
            <w:shd w:val="clear" w:color="auto" w:fill="auto"/>
            <w:noWrap/>
            <w:vAlign w:val="bottom"/>
            <w:hideMark/>
          </w:tcPr>
          <w:p w14:paraId="38E38150" w14:textId="77777777" w:rsidR="00242896" w:rsidRPr="002A3B59" w:rsidRDefault="00242896" w:rsidP="00B5391D">
            <w:pPr>
              <w:jc w:val="center"/>
              <w:rPr>
                <w:ins w:id="3514" w:author="Brant McNeece" w:date="2021-09-07T19:46:00Z"/>
                <w:rFonts w:ascii="Times New Roman" w:eastAsia="Times New Roman" w:hAnsi="Times New Roman" w:cs="Times New Roman"/>
                <w:sz w:val="20"/>
                <w:szCs w:val="20"/>
                <w:rPrChange w:id="3515" w:author="Brant McNeece" w:date="2021-09-07T19:52:00Z">
                  <w:rPr>
                    <w:ins w:id="3516" w:author="Brant McNeece" w:date="2021-09-07T19:46:00Z"/>
                    <w:rFonts w:ascii="Arial" w:eastAsia="Times New Roman" w:hAnsi="Arial" w:cs="Arial"/>
                    <w:sz w:val="20"/>
                    <w:szCs w:val="20"/>
                  </w:rPr>
                </w:rPrChange>
              </w:rPr>
            </w:pPr>
            <w:ins w:id="3517" w:author="Brant McNeece" w:date="2021-09-07T19:46:00Z">
              <w:r w:rsidRPr="002A3B59">
                <w:rPr>
                  <w:rFonts w:ascii="Times New Roman" w:eastAsia="Times New Roman" w:hAnsi="Times New Roman" w:cs="Times New Roman"/>
                  <w:sz w:val="20"/>
                  <w:szCs w:val="20"/>
                  <w:rPrChange w:id="3518" w:author="Brant McNeece" w:date="2021-09-07T19:52:00Z">
                    <w:rPr>
                      <w:rFonts w:ascii="Arial" w:eastAsia="Times New Roman" w:hAnsi="Arial" w:cs="Arial"/>
                      <w:sz w:val="20"/>
                      <w:szCs w:val="20"/>
                    </w:rPr>
                  </w:rPrChange>
                </w:rPr>
                <w:t>-0.50</w:t>
              </w:r>
            </w:ins>
          </w:p>
        </w:tc>
        <w:tc>
          <w:tcPr>
            <w:tcW w:w="0" w:type="auto"/>
            <w:tcBorders>
              <w:top w:val="nil"/>
              <w:left w:val="nil"/>
              <w:bottom w:val="nil"/>
              <w:right w:val="nil"/>
            </w:tcBorders>
            <w:shd w:val="clear" w:color="auto" w:fill="auto"/>
            <w:noWrap/>
            <w:vAlign w:val="bottom"/>
            <w:hideMark/>
          </w:tcPr>
          <w:p w14:paraId="0AE49A94" w14:textId="77777777" w:rsidR="00242896" w:rsidRPr="002A3B59" w:rsidRDefault="00242896" w:rsidP="00B5391D">
            <w:pPr>
              <w:jc w:val="center"/>
              <w:rPr>
                <w:ins w:id="3519" w:author="Brant McNeece" w:date="2021-09-07T19:46:00Z"/>
                <w:rFonts w:ascii="Times New Roman" w:eastAsia="Times New Roman" w:hAnsi="Times New Roman" w:cs="Times New Roman"/>
                <w:sz w:val="20"/>
                <w:szCs w:val="20"/>
                <w:rPrChange w:id="3520" w:author="Brant McNeece" w:date="2021-09-07T19:52:00Z">
                  <w:rPr>
                    <w:ins w:id="3521" w:author="Brant McNeece" w:date="2021-09-07T19:46:00Z"/>
                    <w:rFonts w:ascii="Arial" w:eastAsia="Times New Roman" w:hAnsi="Arial" w:cs="Arial"/>
                    <w:sz w:val="20"/>
                    <w:szCs w:val="20"/>
                  </w:rPr>
                </w:rPrChange>
              </w:rPr>
            </w:pPr>
            <w:ins w:id="3522" w:author="Brant McNeece" w:date="2021-09-07T19:46:00Z">
              <w:r w:rsidRPr="002A3B59">
                <w:rPr>
                  <w:rFonts w:ascii="Times New Roman" w:eastAsia="Times New Roman" w:hAnsi="Times New Roman" w:cs="Times New Roman"/>
                  <w:sz w:val="20"/>
                  <w:szCs w:val="20"/>
                  <w:rPrChange w:id="3523" w:author="Brant McNeece" w:date="2021-09-07T19:52:00Z">
                    <w:rPr>
                      <w:rFonts w:ascii="Arial" w:eastAsia="Times New Roman" w:hAnsi="Arial" w:cs="Arial"/>
                      <w:sz w:val="20"/>
                      <w:szCs w:val="20"/>
                    </w:rPr>
                  </w:rPrChange>
                </w:rPr>
                <w:t>0.35</w:t>
              </w:r>
            </w:ins>
          </w:p>
        </w:tc>
      </w:tr>
      <w:tr w:rsidR="00242896" w:rsidRPr="002A3B59" w14:paraId="19DC7981" w14:textId="77777777" w:rsidTr="00B5391D">
        <w:trPr>
          <w:trHeight w:val="288"/>
          <w:ins w:id="3524" w:author="Brant McNeece" w:date="2021-09-07T19:46:00Z"/>
        </w:trPr>
        <w:tc>
          <w:tcPr>
            <w:tcW w:w="0" w:type="auto"/>
            <w:tcBorders>
              <w:top w:val="nil"/>
              <w:left w:val="nil"/>
              <w:bottom w:val="nil"/>
              <w:right w:val="nil"/>
            </w:tcBorders>
            <w:shd w:val="clear" w:color="auto" w:fill="auto"/>
            <w:noWrap/>
            <w:vAlign w:val="bottom"/>
            <w:hideMark/>
          </w:tcPr>
          <w:p w14:paraId="5F988933" w14:textId="77777777" w:rsidR="00242896" w:rsidRPr="002A3B59" w:rsidRDefault="00242896" w:rsidP="00B5391D">
            <w:pPr>
              <w:jc w:val="center"/>
              <w:rPr>
                <w:ins w:id="3525" w:author="Brant McNeece" w:date="2021-09-07T19:46:00Z"/>
                <w:rFonts w:ascii="Times New Roman" w:eastAsia="Times New Roman" w:hAnsi="Times New Roman" w:cs="Times New Roman"/>
                <w:sz w:val="20"/>
                <w:szCs w:val="20"/>
                <w:rPrChange w:id="3526" w:author="Brant McNeece" w:date="2021-09-07T19:52:00Z">
                  <w:rPr>
                    <w:ins w:id="3527"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79D452A6" w14:textId="77777777" w:rsidR="00242896" w:rsidRPr="002A3B59" w:rsidRDefault="00242896" w:rsidP="00B5391D">
            <w:pPr>
              <w:jc w:val="center"/>
              <w:rPr>
                <w:ins w:id="3528"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73A470" w14:textId="77777777" w:rsidR="00242896" w:rsidRPr="002A3B59" w:rsidRDefault="00242896" w:rsidP="00B5391D">
            <w:pPr>
              <w:jc w:val="center"/>
              <w:rPr>
                <w:ins w:id="3529" w:author="Brant McNeece" w:date="2021-09-07T19:46:00Z"/>
                <w:rFonts w:ascii="Times New Roman" w:eastAsia="Times New Roman" w:hAnsi="Times New Roman" w:cs="Times New Roman"/>
                <w:sz w:val="20"/>
                <w:szCs w:val="20"/>
                <w:rPrChange w:id="3530" w:author="Brant McNeece" w:date="2021-09-07T19:52:00Z">
                  <w:rPr>
                    <w:ins w:id="3531" w:author="Brant McNeece" w:date="2021-09-07T19:46:00Z"/>
                    <w:rFonts w:ascii="Arial" w:eastAsia="Times New Roman" w:hAnsi="Arial" w:cs="Arial"/>
                    <w:sz w:val="20"/>
                    <w:szCs w:val="20"/>
                  </w:rPr>
                </w:rPrChange>
              </w:rPr>
            </w:pPr>
            <w:ins w:id="3532" w:author="Brant McNeece" w:date="2021-09-07T19:46:00Z">
              <w:r w:rsidRPr="002A3B59">
                <w:rPr>
                  <w:rFonts w:ascii="Times New Roman" w:eastAsia="Times New Roman" w:hAnsi="Times New Roman" w:cs="Times New Roman"/>
                  <w:sz w:val="20"/>
                  <w:szCs w:val="20"/>
                  <w:rPrChange w:id="3533" w:author="Brant McNeece" w:date="2021-09-07T19:52:00Z">
                    <w:rPr>
                      <w:rFonts w:ascii="Arial" w:eastAsia="Times New Roman" w:hAnsi="Arial" w:cs="Arial"/>
                      <w:sz w:val="20"/>
                      <w:szCs w:val="20"/>
                    </w:rPr>
                  </w:rPrChange>
                </w:rPr>
                <w:t>OH18</w:t>
              </w:r>
            </w:ins>
          </w:p>
        </w:tc>
        <w:tc>
          <w:tcPr>
            <w:tcW w:w="0" w:type="auto"/>
            <w:tcBorders>
              <w:top w:val="nil"/>
              <w:left w:val="nil"/>
              <w:bottom w:val="nil"/>
              <w:right w:val="nil"/>
            </w:tcBorders>
            <w:shd w:val="clear" w:color="auto" w:fill="auto"/>
            <w:noWrap/>
            <w:vAlign w:val="bottom"/>
            <w:hideMark/>
          </w:tcPr>
          <w:p w14:paraId="2C783986" w14:textId="77777777" w:rsidR="00242896" w:rsidRPr="002A3B59" w:rsidRDefault="00242896" w:rsidP="00B5391D">
            <w:pPr>
              <w:jc w:val="center"/>
              <w:rPr>
                <w:ins w:id="3534" w:author="Brant McNeece" w:date="2021-09-07T19:46:00Z"/>
                <w:rFonts w:ascii="Times New Roman" w:eastAsia="Times New Roman" w:hAnsi="Times New Roman" w:cs="Times New Roman"/>
                <w:sz w:val="20"/>
                <w:szCs w:val="20"/>
                <w:rPrChange w:id="3535" w:author="Brant McNeece" w:date="2021-09-07T19:52:00Z">
                  <w:rPr>
                    <w:ins w:id="3536" w:author="Brant McNeece" w:date="2021-09-07T19:46:00Z"/>
                    <w:rFonts w:ascii="Arial" w:eastAsia="Times New Roman" w:hAnsi="Arial" w:cs="Arial"/>
                    <w:sz w:val="20"/>
                    <w:szCs w:val="20"/>
                  </w:rPr>
                </w:rPrChange>
              </w:rPr>
            </w:pPr>
            <w:ins w:id="3537" w:author="Brant McNeece" w:date="2021-09-07T19:46:00Z">
              <w:r w:rsidRPr="002A3B59">
                <w:rPr>
                  <w:rFonts w:ascii="Times New Roman" w:eastAsia="Times New Roman" w:hAnsi="Times New Roman" w:cs="Times New Roman"/>
                  <w:sz w:val="20"/>
                  <w:szCs w:val="20"/>
                  <w:rPrChange w:id="3538" w:author="Brant McNeece" w:date="2021-09-07T19:52:00Z">
                    <w:rPr>
                      <w:rFonts w:ascii="Arial" w:eastAsia="Times New Roman" w:hAnsi="Arial" w:cs="Arial"/>
                      <w:sz w:val="20"/>
                      <w:szCs w:val="20"/>
                    </w:rPr>
                  </w:rPrChange>
                </w:rPr>
                <w:t>21.2</w:t>
              </w:r>
            </w:ins>
          </w:p>
        </w:tc>
        <w:tc>
          <w:tcPr>
            <w:tcW w:w="0" w:type="auto"/>
            <w:tcBorders>
              <w:top w:val="nil"/>
              <w:left w:val="nil"/>
              <w:bottom w:val="nil"/>
              <w:right w:val="nil"/>
            </w:tcBorders>
            <w:shd w:val="clear" w:color="auto" w:fill="auto"/>
            <w:noWrap/>
            <w:vAlign w:val="bottom"/>
            <w:hideMark/>
          </w:tcPr>
          <w:p w14:paraId="1B43A58B" w14:textId="77777777" w:rsidR="00242896" w:rsidRPr="002A3B59" w:rsidRDefault="00242896" w:rsidP="00B5391D">
            <w:pPr>
              <w:jc w:val="center"/>
              <w:rPr>
                <w:ins w:id="3539" w:author="Brant McNeece" w:date="2021-09-07T19:46:00Z"/>
                <w:rFonts w:ascii="Times New Roman" w:eastAsia="Times New Roman" w:hAnsi="Times New Roman" w:cs="Times New Roman"/>
                <w:sz w:val="20"/>
                <w:szCs w:val="20"/>
                <w:rPrChange w:id="3540" w:author="Brant McNeece" w:date="2021-09-07T19:52:00Z">
                  <w:rPr>
                    <w:ins w:id="3541" w:author="Brant McNeece" w:date="2021-09-07T19:46:00Z"/>
                    <w:rFonts w:ascii="Arial" w:eastAsia="Times New Roman" w:hAnsi="Arial" w:cs="Arial"/>
                    <w:sz w:val="20"/>
                    <w:szCs w:val="20"/>
                  </w:rPr>
                </w:rPrChange>
              </w:rPr>
            </w:pPr>
            <w:ins w:id="3542" w:author="Brant McNeece" w:date="2021-09-07T19:46:00Z">
              <w:r w:rsidRPr="002A3B59">
                <w:rPr>
                  <w:rFonts w:ascii="Times New Roman" w:eastAsia="Times New Roman" w:hAnsi="Times New Roman" w:cs="Times New Roman"/>
                  <w:sz w:val="20"/>
                  <w:szCs w:val="20"/>
                  <w:rPrChange w:id="3543" w:author="Brant McNeece" w:date="2021-09-07T19:52:00Z">
                    <w:rPr>
                      <w:rFonts w:ascii="Arial" w:eastAsia="Times New Roman" w:hAnsi="Arial" w:cs="Arial"/>
                      <w:sz w:val="20"/>
                      <w:szCs w:val="20"/>
                    </w:rPr>
                  </w:rPrChange>
                </w:rPr>
                <w:t>18.7</w:t>
              </w:r>
            </w:ins>
          </w:p>
        </w:tc>
        <w:tc>
          <w:tcPr>
            <w:tcW w:w="0" w:type="auto"/>
            <w:tcBorders>
              <w:top w:val="nil"/>
              <w:left w:val="nil"/>
              <w:bottom w:val="nil"/>
              <w:right w:val="nil"/>
            </w:tcBorders>
            <w:shd w:val="clear" w:color="auto" w:fill="auto"/>
            <w:noWrap/>
            <w:vAlign w:val="bottom"/>
            <w:hideMark/>
          </w:tcPr>
          <w:p w14:paraId="0D329380" w14:textId="77777777" w:rsidR="00242896" w:rsidRPr="002A3B59" w:rsidRDefault="00242896" w:rsidP="00B5391D">
            <w:pPr>
              <w:jc w:val="center"/>
              <w:rPr>
                <w:ins w:id="3544" w:author="Brant McNeece" w:date="2021-09-07T19:46:00Z"/>
                <w:rFonts w:ascii="Times New Roman" w:eastAsia="Times New Roman" w:hAnsi="Times New Roman" w:cs="Times New Roman"/>
                <w:sz w:val="20"/>
                <w:szCs w:val="20"/>
                <w:rPrChange w:id="3545" w:author="Brant McNeece" w:date="2021-09-07T19:52:00Z">
                  <w:rPr>
                    <w:ins w:id="3546"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8514C58" w14:textId="77777777" w:rsidR="00242896" w:rsidRPr="002A3B59" w:rsidRDefault="00242896" w:rsidP="00B5391D">
            <w:pPr>
              <w:jc w:val="center"/>
              <w:rPr>
                <w:ins w:id="3547" w:author="Brant McNeece" w:date="2021-09-07T19:46:00Z"/>
                <w:rFonts w:ascii="Times New Roman" w:eastAsia="Times New Roman" w:hAnsi="Times New Roman" w:cs="Times New Roman"/>
                <w:sz w:val="20"/>
                <w:szCs w:val="20"/>
                <w:rPrChange w:id="3548" w:author="Brant McNeece" w:date="2021-09-07T19:52:00Z">
                  <w:rPr>
                    <w:ins w:id="3549" w:author="Brant McNeece" w:date="2021-09-07T19:46:00Z"/>
                    <w:rFonts w:ascii="Arial" w:eastAsia="Times New Roman" w:hAnsi="Arial" w:cs="Arial"/>
                    <w:sz w:val="20"/>
                    <w:szCs w:val="20"/>
                  </w:rPr>
                </w:rPrChange>
              </w:rPr>
            </w:pPr>
            <w:ins w:id="3550" w:author="Brant McNeece" w:date="2021-09-07T19:46:00Z">
              <w:r w:rsidRPr="002A3B59">
                <w:rPr>
                  <w:rFonts w:ascii="Times New Roman" w:eastAsia="Times New Roman" w:hAnsi="Times New Roman" w:cs="Times New Roman"/>
                  <w:sz w:val="20"/>
                  <w:szCs w:val="20"/>
                  <w:rPrChange w:id="3551" w:author="Brant McNeece" w:date="2021-09-07T19:52:00Z">
                    <w:rPr>
                      <w:rFonts w:ascii="Arial" w:eastAsia="Times New Roman" w:hAnsi="Arial" w:cs="Arial"/>
                      <w:sz w:val="20"/>
                      <w:szCs w:val="20"/>
                    </w:rPr>
                  </w:rPrChange>
                </w:rPr>
                <w:t>18.1 - 22.3</w:t>
              </w:r>
            </w:ins>
          </w:p>
        </w:tc>
        <w:tc>
          <w:tcPr>
            <w:tcW w:w="0" w:type="auto"/>
            <w:tcBorders>
              <w:top w:val="nil"/>
              <w:left w:val="nil"/>
              <w:bottom w:val="nil"/>
              <w:right w:val="nil"/>
            </w:tcBorders>
            <w:shd w:val="clear" w:color="auto" w:fill="auto"/>
            <w:noWrap/>
            <w:vAlign w:val="bottom"/>
            <w:hideMark/>
          </w:tcPr>
          <w:p w14:paraId="11EACAAD" w14:textId="77777777" w:rsidR="00242896" w:rsidRPr="002A3B59" w:rsidRDefault="00242896" w:rsidP="00B5391D">
            <w:pPr>
              <w:jc w:val="center"/>
              <w:rPr>
                <w:ins w:id="3552" w:author="Brant McNeece" w:date="2021-09-07T19:46:00Z"/>
                <w:rFonts w:ascii="Times New Roman" w:eastAsia="Times New Roman" w:hAnsi="Times New Roman" w:cs="Times New Roman"/>
                <w:sz w:val="20"/>
                <w:szCs w:val="20"/>
                <w:rPrChange w:id="3553" w:author="Brant McNeece" w:date="2021-09-07T19:52:00Z">
                  <w:rPr>
                    <w:ins w:id="3554" w:author="Brant McNeece" w:date="2021-09-07T19:46:00Z"/>
                    <w:rFonts w:ascii="Arial" w:eastAsia="Times New Roman" w:hAnsi="Arial" w:cs="Arial"/>
                    <w:sz w:val="20"/>
                    <w:szCs w:val="20"/>
                  </w:rPr>
                </w:rPrChange>
              </w:rPr>
            </w:pPr>
            <w:ins w:id="3555" w:author="Brant McNeece" w:date="2021-09-07T19:46:00Z">
              <w:r w:rsidRPr="002A3B59">
                <w:rPr>
                  <w:rFonts w:ascii="Times New Roman" w:eastAsia="Times New Roman" w:hAnsi="Times New Roman" w:cs="Times New Roman"/>
                  <w:sz w:val="20"/>
                  <w:szCs w:val="20"/>
                  <w:rPrChange w:id="3556" w:author="Brant McNeece" w:date="2021-09-07T19:52:00Z">
                    <w:rPr>
                      <w:rFonts w:ascii="Arial" w:eastAsia="Times New Roman" w:hAnsi="Arial" w:cs="Arial"/>
                      <w:sz w:val="20"/>
                      <w:szCs w:val="20"/>
                    </w:rPr>
                  </w:rPrChange>
                </w:rPr>
                <w:t>20.3</w:t>
              </w:r>
            </w:ins>
          </w:p>
        </w:tc>
        <w:tc>
          <w:tcPr>
            <w:tcW w:w="0" w:type="auto"/>
            <w:tcBorders>
              <w:top w:val="nil"/>
              <w:left w:val="nil"/>
              <w:bottom w:val="nil"/>
              <w:right w:val="nil"/>
            </w:tcBorders>
            <w:shd w:val="clear" w:color="auto" w:fill="auto"/>
            <w:noWrap/>
            <w:vAlign w:val="bottom"/>
            <w:hideMark/>
          </w:tcPr>
          <w:p w14:paraId="776E083D" w14:textId="77777777" w:rsidR="00242896" w:rsidRPr="002A3B59" w:rsidRDefault="00242896" w:rsidP="00B5391D">
            <w:pPr>
              <w:jc w:val="center"/>
              <w:rPr>
                <w:ins w:id="3557" w:author="Brant McNeece" w:date="2021-09-07T19:46:00Z"/>
                <w:rFonts w:ascii="Times New Roman" w:eastAsia="Times New Roman" w:hAnsi="Times New Roman" w:cs="Times New Roman"/>
                <w:sz w:val="20"/>
                <w:szCs w:val="20"/>
                <w:rPrChange w:id="3558" w:author="Brant McNeece" w:date="2021-09-07T19:52:00Z">
                  <w:rPr>
                    <w:ins w:id="3559" w:author="Brant McNeece" w:date="2021-09-07T19:46:00Z"/>
                    <w:rFonts w:ascii="Arial" w:eastAsia="Times New Roman" w:hAnsi="Arial" w:cs="Arial"/>
                    <w:sz w:val="20"/>
                    <w:szCs w:val="20"/>
                  </w:rPr>
                </w:rPrChange>
              </w:rPr>
            </w:pPr>
            <w:ins w:id="3560" w:author="Brant McNeece" w:date="2021-09-07T19:46:00Z">
              <w:r w:rsidRPr="002A3B59">
                <w:rPr>
                  <w:rFonts w:ascii="Times New Roman" w:eastAsia="Times New Roman" w:hAnsi="Times New Roman" w:cs="Times New Roman"/>
                  <w:sz w:val="20"/>
                  <w:szCs w:val="20"/>
                  <w:rPrChange w:id="3561" w:author="Brant McNeece" w:date="2021-09-07T19:52:00Z">
                    <w:rPr>
                      <w:rFonts w:ascii="Arial" w:eastAsia="Times New Roman" w:hAnsi="Arial" w:cs="Arial"/>
                      <w:sz w:val="20"/>
                      <w:szCs w:val="20"/>
                    </w:rPr>
                  </w:rPrChange>
                </w:rPr>
                <w:t>1.01</w:t>
              </w:r>
            </w:ins>
          </w:p>
        </w:tc>
        <w:tc>
          <w:tcPr>
            <w:tcW w:w="0" w:type="auto"/>
            <w:tcBorders>
              <w:top w:val="nil"/>
              <w:left w:val="nil"/>
              <w:bottom w:val="nil"/>
              <w:right w:val="nil"/>
            </w:tcBorders>
            <w:shd w:val="clear" w:color="auto" w:fill="auto"/>
            <w:noWrap/>
            <w:vAlign w:val="bottom"/>
            <w:hideMark/>
          </w:tcPr>
          <w:p w14:paraId="533F119B" w14:textId="77777777" w:rsidR="00242896" w:rsidRPr="002A3B59" w:rsidRDefault="00242896" w:rsidP="00B5391D">
            <w:pPr>
              <w:jc w:val="center"/>
              <w:rPr>
                <w:ins w:id="3562" w:author="Brant McNeece" w:date="2021-09-07T19:46:00Z"/>
                <w:rFonts w:ascii="Times New Roman" w:eastAsia="Times New Roman" w:hAnsi="Times New Roman" w:cs="Times New Roman"/>
                <w:sz w:val="20"/>
                <w:szCs w:val="20"/>
                <w:rPrChange w:id="3563" w:author="Brant McNeece" w:date="2021-09-07T19:52:00Z">
                  <w:rPr>
                    <w:ins w:id="3564" w:author="Brant McNeece" w:date="2021-09-07T19:46:00Z"/>
                    <w:rFonts w:ascii="Arial" w:eastAsia="Times New Roman" w:hAnsi="Arial" w:cs="Arial"/>
                    <w:sz w:val="20"/>
                    <w:szCs w:val="20"/>
                  </w:rPr>
                </w:rPrChange>
              </w:rPr>
            </w:pPr>
            <w:ins w:id="3565" w:author="Brant McNeece" w:date="2021-09-07T19:46:00Z">
              <w:r w:rsidRPr="002A3B59">
                <w:rPr>
                  <w:rFonts w:ascii="Times New Roman" w:eastAsia="Times New Roman" w:hAnsi="Times New Roman" w:cs="Times New Roman"/>
                  <w:sz w:val="20"/>
                  <w:szCs w:val="20"/>
                  <w:rPrChange w:id="3566" w:author="Brant McNeece" w:date="2021-09-07T19:52:00Z">
                    <w:rPr>
                      <w:rFonts w:ascii="Arial" w:eastAsia="Times New Roman" w:hAnsi="Arial" w:cs="Arial"/>
                      <w:sz w:val="20"/>
                      <w:szCs w:val="20"/>
                    </w:rPr>
                  </w:rPrChange>
                </w:rPr>
                <w:t>4.95%</w:t>
              </w:r>
            </w:ins>
          </w:p>
        </w:tc>
        <w:tc>
          <w:tcPr>
            <w:tcW w:w="0" w:type="auto"/>
            <w:tcBorders>
              <w:top w:val="nil"/>
              <w:left w:val="nil"/>
              <w:bottom w:val="nil"/>
              <w:right w:val="nil"/>
            </w:tcBorders>
            <w:shd w:val="clear" w:color="auto" w:fill="auto"/>
            <w:noWrap/>
            <w:vAlign w:val="bottom"/>
            <w:hideMark/>
          </w:tcPr>
          <w:p w14:paraId="3593547B" w14:textId="77777777" w:rsidR="00242896" w:rsidRPr="002A3B59" w:rsidRDefault="00242896" w:rsidP="00B5391D">
            <w:pPr>
              <w:jc w:val="center"/>
              <w:rPr>
                <w:ins w:id="3567" w:author="Brant McNeece" w:date="2021-09-07T19:46:00Z"/>
                <w:rFonts w:ascii="Times New Roman" w:eastAsia="Times New Roman" w:hAnsi="Times New Roman" w:cs="Times New Roman"/>
                <w:sz w:val="20"/>
                <w:szCs w:val="20"/>
                <w:rPrChange w:id="3568" w:author="Brant McNeece" w:date="2021-09-07T19:52:00Z">
                  <w:rPr>
                    <w:ins w:id="3569" w:author="Brant McNeece" w:date="2021-09-07T19:46:00Z"/>
                    <w:rFonts w:ascii="Arial" w:eastAsia="Times New Roman" w:hAnsi="Arial" w:cs="Arial"/>
                    <w:sz w:val="20"/>
                    <w:szCs w:val="20"/>
                  </w:rPr>
                </w:rPrChange>
              </w:rPr>
            </w:pPr>
            <w:ins w:id="3570" w:author="Brant McNeece" w:date="2021-09-07T19:46:00Z">
              <w:r w:rsidRPr="002A3B59">
                <w:rPr>
                  <w:rFonts w:ascii="Times New Roman" w:eastAsia="Times New Roman" w:hAnsi="Times New Roman" w:cs="Times New Roman"/>
                  <w:sz w:val="20"/>
                  <w:szCs w:val="20"/>
                  <w:rPrChange w:id="3571" w:author="Brant McNeece" w:date="2021-09-07T19:52:00Z">
                    <w:rPr>
                      <w:rFonts w:ascii="Arial" w:eastAsia="Times New Roman" w:hAnsi="Arial" w:cs="Arial"/>
                      <w:sz w:val="20"/>
                      <w:szCs w:val="20"/>
                    </w:rPr>
                  </w:rPrChange>
                </w:rPr>
                <w:t>0.02</w:t>
              </w:r>
            </w:ins>
          </w:p>
        </w:tc>
        <w:tc>
          <w:tcPr>
            <w:tcW w:w="0" w:type="auto"/>
            <w:tcBorders>
              <w:top w:val="nil"/>
              <w:left w:val="nil"/>
              <w:bottom w:val="nil"/>
              <w:right w:val="nil"/>
            </w:tcBorders>
            <w:shd w:val="clear" w:color="auto" w:fill="auto"/>
            <w:noWrap/>
            <w:vAlign w:val="bottom"/>
            <w:hideMark/>
          </w:tcPr>
          <w:p w14:paraId="701CBF1C" w14:textId="77777777" w:rsidR="00242896" w:rsidRPr="002A3B59" w:rsidRDefault="00242896" w:rsidP="00B5391D">
            <w:pPr>
              <w:jc w:val="center"/>
              <w:rPr>
                <w:ins w:id="3572" w:author="Brant McNeece" w:date="2021-09-07T19:46:00Z"/>
                <w:rFonts w:ascii="Times New Roman" w:eastAsia="Times New Roman" w:hAnsi="Times New Roman" w:cs="Times New Roman"/>
                <w:sz w:val="20"/>
                <w:szCs w:val="20"/>
                <w:rPrChange w:id="3573" w:author="Brant McNeece" w:date="2021-09-07T19:52:00Z">
                  <w:rPr>
                    <w:ins w:id="3574" w:author="Brant McNeece" w:date="2021-09-07T19:46:00Z"/>
                    <w:rFonts w:ascii="Arial" w:eastAsia="Times New Roman" w:hAnsi="Arial" w:cs="Arial"/>
                    <w:sz w:val="20"/>
                    <w:szCs w:val="20"/>
                  </w:rPr>
                </w:rPrChange>
              </w:rPr>
            </w:pPr>
            <w:ins w:id="3575" w:author="Brant McNeece" w:date="2021-09-07T19:46:00Z">
              <w:r w:rsidRPr="002A3B59">
                <w:rPr>
                  <w:rFonts w:ascii="Times New Roman" w:eastAsia="Times New Roman" w:hAnsi="Times New Roman" w:cs="Times New Roman"/>
                  <w:sz w:val="20"/>
                  <w:szCs w:val="20"/>
                  <w:rPrChange w:id="3576" w:author="Brant McNeece" w:date="2021-09-07T19:52:00Z">
                    <w:rPr>
                      <w:rFonts w:ascii="Arial" w:eastAsia="Times New Roman" w:hAnsi="Arial" w:cs="Arial"/>
                      <w:sz w:val="20"/>
                      <w:szCs w:val="20"/>
                    </w:rPr>
                  </w:rPrChange>
                </w:rPr>
                <w:t>-0.69</w:t>
              </w:r>
            </w:ins>
          </w:p>
        </w:tc>
      </w:tr>
      <w:tr w:rsidR="00242896" w:rsidRPr="002A3B59" w14:paraId="708BFD21" w14:textId="77777777" w:rsidTr="00B5391D">
        <w:trPr>
          <w:trHeight w:val="288"/>
          <w:ins w:id="3577" w:author="Brant McNeece" w:date="2021-09-07T19:46:00Z"/>
        </w:trPr>
        <w:tc>
          <w:tcPr>
            <w:tcW w:w="0" w:type="auto"/>
            <w:tcBorders>
              <w:top w:val="nil"/>
              <w:left w:val="nil"/>
              <w:bottom w:val="nil"/>
              <w:right w:val="nil"/>
            </w:tcBorders>
            <w:shd w:val="clear" w:color="auto" w:fill="auto"/>
            <w:noWrap/>
            <w:vAlign w:val="bottom"/>
            <w:hideMark/>
          </w:tcPr>
          <w:p w14:paraId="3A2E05BB" w14:textId="77777777" w:rsidR="00242896" w:rsidRPr="002A3B59" w:rsidRDefault="00242896" w:rsidP="00B5391D">
            <w:pPr>
              <w:jc w:val="center"/>
              <w:rPr>
                <w:ins w:id="3578" w:author="Brant McNeece" w:date="2021-09-07T19:46:00Z"/>
                <w:rFonts w:ascii="Times New Roman" w:eastAsia="Times New Roman" w:hAnsi="Times New Roman" w:cs="Times New Roman"/>
                <w:sz w:val="20"/>
                <w:szCs w:val="20"/>
                <w:rPrChange w:id="3579" w:author="Brant McNeece" w:date="2021-09-07T19:52:00Z">
                  <w:rPr>
                    <w:ins w:id="3580"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129EB5CC" w14:textId="77777777" w:rsidR="00242896" w:rsidRPr="002A3B59" w:rsidRDefault="00242896" w:rsidP="00B5391D">
            <w:pPr>
              <w:jc w:val="center"/>
              <w:rPr>
                <w:ins w:id="3581"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B104EF" w14:textId="77777777" w:rsidR="00242896" w:rsidRPr="002A3B59" w:rsidRDefault="00242896" w:rsidP="00B5391D">
            <w:pPr>
              <w:jc w:val="center"/>
              <w:rPr>
                <w:ins w:id="3582" w:author="Brant McNeece" w:date="2021-09-07T19:46:00Z"/>
                <w:rFonts w:ascii="Times New Roman" w:eastAsia="Times New Roman" w:hAnsi="Times New Roman" w:cs="Times New Roman"/>
                <w:sz w:val="20"/>
                <w:szCs w:val="20"/>
                <w:rPrChange w:id="3583" w:author="Brant McNeece" w:date="2021-09-07T19:52:00Z">
                  <w:rPr>
                    <w:ins w:id="3584" w:author="Brant McNeece" w:date="2021-09-07T19:46:00Z"/>
                    <w:rFonts w:ascii="Arial" w:eastAsia="Times New Roman" w:hAnsi="Arial" w:cs="Arial"/>
                    <w:sz w:val="20"/>
                    <w:szCs w:val="20"/>
                  </w:rPr>
                </w:rPrChange>
              </w:rPr>
            </w:pPr>
            <w:ins w:id="3585" w:author="Brant McNeece" w:date="2021-09-07T19:46:00Z">
              <w:r w:rsidRPr="002A3B59">
                <w:rPr>
                  <w:rFonts w:ascii="Times New Roman" w:eastAsia="Times New Roman" w:hAnsi="Times New Roman" w:cs="Times New Roman"/>
                  <w:sz w:val="20"/>
                  <w:szCs w:val="20"/>
                  <w:rPrChange w:id="3586" w:author="Brant McNeece" w:date="2021-09-07T19:52:00Z">
                    <w:rPr>
                      <w:rFonts w:ascii="Arial" w:eastAsia="Times New Roman" w:hAnsi="Arial" w:cs="Arial"/>
                      <w:sz w:val="20"/>
                      <w:szCs w:val="20"/>
                    </w:rPr>
                  </w:rPrChange>
                </w:rPr>
                <w:t>OH19</w:t>
              </w:r>
            </w:ins>
          </w:p>
        </w:tc>
        <w:tc>
          <w:tcPr>
            <w:tcW w:w="0" w:type="auto"/>
            <w:tcBorders>
              <w:top w:val="nil"/>
              <w:left w:val="nil"/>
              <w:bottom w:val="nil"/>
              <w:right w:val="nil"/>
            </w:tcBorders>
            <w:shd w:val="clear" w:color="auto" w:fill="auto"/>
            <w:noWrap/>
            <w:vAlign w:val="bottom"/>
            <w:hideMark/>
          </w:tcPr>
          <w:p w14:paraId="3B173D03" w14:textId="77777777" w:rsidR="00242896" w:rsidRPr="002A3B59" w:rsidRDefault="00242896" w:rsidP="00B5391D">
            <w:pPr>
              <w:jc w:val="center"/>
              <w:rPr>
                <w:ins w:id="3587" w:author="Brant McNeece" w:date="2021-09-07T19:46:00Z"/>
                <w:rFonts w:ascii="Times New Roman" w:eastAsia="Times New Roman" w:hAnsi="Times New Roman" w:cs="Times New Roman"/>
                <w:sz w:val="20"/>
                <w:szCs w:val="20"/>
                <w:rPrChange w:id="3588" w:author="Brant McNeece" w:date="2021-09-07T19:52:00Z">
                  <w:rPr>
                    <w:ins w:id="3589" w:author="Brant McNeece" w:date="2021-09-07T19:46:00Z"/>
                    <w:rFonts w:ascii="Arial" w:eastAsia="Times New Roman" w:hAnsi="Arial" w:cs="Arial"/>
                    <w:sz w:val="20"/>
                    <w:szCs w:val="20"/>
                  </w:rPr>
                </w:rPrChange>
              </w:rPr>
            </w:pPr>
            <w:ins w:id="3590" w:author="Brant McNeece" w:date="2021-09-07T19:46:00Z">
              <w:r w:rsidRPr="002A3B59">
                <w:rPr>
                  <w:rFonts w:ascii="Times New Roman" w:eastAsia="Times New Roman" w:hAnsi="Times New Roman" w:cs="Times New Roman"/>
                  <w:sz w:val="20"/>
                  <w:szCs w:val="20"/>
                  <w:rPrChange w:id="3591" w:author="Brant McNeece" w:date="2021-09-07T19:52:00Z">
                    <w:rPr>
                      <w:rFonts w:ascii="Arial" w:eastAsia="Times New Roman" w:hAnsi="Arial" w:cs="Arial"/>
                      <w:sz w:val="20"/>
                      <w:szCs w:val="20"/>
                    </w:rPr>
                  </w:rPrChange>
                </w:rPr>
                <w:t>21.1</w:t>
              </w:r>
            </w:ins>
          </w:p>
        </w:tc>
        <w:tc>
          <w:tcPr>
            <w:tcW w:w="0" w:type="auto"/>
            <w:tcBorders>
              <w:top w:val="nil"/>
              <w:left w:val="nil"/>
              <w:bottom w:val="nil"/>
              <w:right w:val="nil"/>
            </w:tcBorders>
            <w:shd w:val="clear" w:color="auto" w:fill="auto"/>
            <w:noWrap/>
            <w:vAlign w:val="bottom"/>
            <w:hideMark/>
          </w:tcPr>
          <w:p w14:paraId="058C5D0E" w14:textId="77777777" w:rsidR="00242896" w:rsidRPr="002A3B59" w:rsidRDefault="00242896" w:rsidP="00B5391D">
            <w:pPr>
              <w:jc w:val="center"/>
              <w:rPr>
                <w:ins w:id="3592" w:author="Brant McNeece" w:date="2021-09-07T19:46:00Z"/>
                <w:rFonts w:ascii="Times New Roman" w:eastAsia="Times New Roman" w:hAnsi="Times New Roman" w:cs="Times New Roman"/>
                <w:sz w:val="20"/>
                <w:szCs w:val="20"/>
                <w:rPrChange w:id="3593" w:author="Brant McNeece" w:date="2021-09-07T19:52:00Z">
                  <w:rPr>
                    <w:ins w:id="3594" w:author="Brant McNeece" w:date="2021-09-07T19:46:00Z"/>
                    <w:rFonts w:ascii="Arial" w:eastAsia="Times New Roman" w:hAnsi="Arial" w:cs="Arial"/>
                    <w:sz w:val="20"/>
                    <w:szCs w:val="20"/>
                  </w:rPr>
                </w:rPrChange>
              </w:rPr>
            </w:pPr>
            <w:ins w:id="3595" w:author="Brant McNeece" w:date="2021-09-07T19:46:00Z">
              <w:r w:rsidRPr="002A3B59">
                <w:rPr>
                  <w:rFonts w:ascii="Times New Roman" w:eastAsia="Times New Roman" w:hAnsi="Times New Roman" w:cs="Times New Roman"/>
                  <w:sz w:val="20"/>
                  <w:szCs w:val="20"/>
                  <w:rPrChange w:id="3596" w:author="Brant McNeece" w:date="2021-09-07T19:52:00Z">
                    <w:rPr>
                      <w:rFonts w:ascii="Arial" w:eastAsia="Times New Roman" w:hAnsi="Arial" w:cs="Arial"/>
                      <w:sz w:val="20"/>
                      <w:szCs w:val="20"/>
                    </w:rPr>
                  </w:rPrChange>
                </w:rPr>
                <w:t>19.3</w:t>
              </w:r>
            </w:ins>
          </w:p>
        </w:tc>
        <w:tc>
          <w:tcPr>
            <w:tcW w:w="0" w:type="auto"/>
            <w:tcBorders>
              <w:top w:val="nil"/>
              <w:left w:val="nil"/>
              <w:bottom w:val="nil"/>
              <w:right w:val="nil"/>
            </w:tcBorders>
            <w:shd w:val="clear" w:color="auto" w:fill="auto"/>
            <w:noWrap/>
            <w:vAlign w:val="bottom"/>
            <w:hideMark/>
          </w:tcPr>
          <w:p w14:paraId="74DAA811" w14:textId="77777777" w:rsidR="00242896" w:rsidRPr="002A3B59" w:rsidRDefault="00242896" w:rsidP="00B5391D">
            <w:pPr>
              <w:jc w:val="center"/>
              <w:rPr>
                <w:ins w:id="3597" w:author="Brant McNeece" w:date="2021-09-07T19:46:00Z"/>
                <w:rFonts w:ascii="Times New Roman" w:eastAsia="Times New Roman" w:hAnsi="Times New Roman" w:cs="Times New Roman"/>
                <w:sz w:val="20"/>
                <w:szCs w:val="20"/>
                <w:rPrChange w:id="3598" w:author="Brant McNeece" w:date="2021-09-07T19:52:00Z">
                  <w:rPr>
                    <w:ins w:id="3599"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36E870B" w14:textId="77777777" w:rsidR="00242896" w:rsidRPr="002A3B59" w:rsidRDefault="00242896" w:rsidP="00B5391D">
            <w:pPr>
              <w:jc w:val="center"/>
              <w:rPr>
                <w:ins w:id="3600" w:author="Brant McNeece" w:date="2021-09-07T19:46:00Z"/>
                <w:rFonts w:ascii="Times New Roman" w:eastAsia="Times New Roman" w:hAnsi="Times New Roman" w:cs="Times New Roman"/>
                <w:sz w:val="20"/>
                <w:szCs w:val="20"/>
                <w:rPrChange w:id="3601" w:author="Brant McNeece" w:date="2021-09-07T19:52:00Z">
                  <w:rPr>
                    <w:ins w:id="3602" w:author="Brant McNeece" w:date="2021-09-07T19:46:00Z"/>
                    <w:rFonts w:ascii="Arial" w:eastAsia="Times New Roman" w:hAnsi="Arial" w:cs="Arial"/>
                    <w:sz w:val="20"/>
                    <w:szCs w:val="20"/>
                  </w:rPr>
                </w:rPrChange>
              </w:rPr>
            </w:pPr>
            <w:ins w:id="3603" w:author="Brant McNeece" w:date="2021-09-07T19:46:00Z">
              <w:r w:rsidRPr="002A3B59">
                <w:rPr>
                  <w:rFonts w:ascii="Times New Roman" w:eastAsia="Times New Roman" w:hAnsi="Times New Roman" w:cs="Times New Roman"/>
                  <w:sz w:val="20"/>
                  <w:szCs w:val="20"/>
                  <w:rPrChange w:id="3604" w:author="Brant McNeece" w:date="2021-09-07T19:52:00Z">
                    <w:rPr>
                      <w:rFonts w:ascii="Arial" w:eastAsia="Times New Roman" w:hAnsi="Arial" w:cs="Arial"/>
                      <w:sz w:val="20"/>
                      <w:szCs w:val="20"/>
                    </w:rPr>
                  </w:rPrChange>
                </w:rPr>
                <w:t>17.9 - 22.2</w:t>
              </w:r>
            </w:ins>
          </w:p>
        </w:tc>
        <w:tc>
          <w:tcPr>
            <w:tcW w:w="0" w:type="auto"/>
            <w:tcBorders>
              <w:top w:val="nil"/>
              <w:left w:val="nil"/>
              <w:bottom w:val="nil"/>
              <w:right w:val="nil"/>
            </w:tcBorders>
            <w:shd w:val="clear" w:color="auto" w:fill="auto"/>
            <w:noWrap/>
            <w:vAlign w:val="bottom"/>
            <w:hideMark/>
          </w:tcPr>
          <w:p w14:paraId="423F7601" w14:textId="77777777" w:rsidR="00242896" w:rsidRPr="002A3B59" w:rsidRDefault="00242896" w:rsidP="00B5391D">
            <w:pPr>
              <w:jc w:val="center"/>
              <w:rPr>
                <w:ins w:id="3605" w:author="Brant McNeece" w:date="2021-09-07T19:46:00Z"/>
                <w:rFonts w:ascii="Times New Roman" w:eastAsia="Times New Roman" w:hAnsi="Times New Roman" w:cs="Times New Roman"/>
                <w:sz w:val="20"/>
                <w:szCs w:val="20"/>
                <w:rPrChange w:id="3606" w:author="Brant McNeece" w:date="2021-09-07T19:52:00Z">
                  <w:rPr>
                    <w:ins w:id="3607" w:author="Brant McNeece" w:date="2021-09-07T19:46:00Z"/>
                    <w:rFonts w:ascii="Arial" w:eastAsia="Times New Roman" w:hAnsi="Arial" w:cs="Arial"/>
                    <w:sz w:val="20"/>
                    <w:szCs w:val="20"/>
                  </w:rPr>
                </w:rPrChange>
              </w:rPr>
            </w:pPr>
            <w:ins w:id="3608" w:author="Brant McNeece" w:date="2021-09-07T19:46:00Z">
              <w:r w:rsidRPr="002A3B59">
                <w:rPr>
                  <w:rFonts w:ascii="Times New Roman" w:eastAsia="Times New Roman" w:hAnsi="Times New Roman" w:cs="Times New Roman"/>
                  <w:sz w:val="20"/>
                  <w:szCs w:val="20"/>
                  <w:rPrChange w:id="3609" w:author="Brant McNeece" w:date="2021-09-07T19:52:00Z">
                    <w:rPr>
                      <w:rFonts w:ascii="Arial" w:eastAsia="Times New Roman" w:hAnsi="Arial" w:cs="Arial"/>
                      <w:sz w:val="20"/>
                      <w:szCs w:val="20"/>
                    </w:rPr>
                  </w:rPrChange>
                </w:rPr>
                <w:t>20.2</w:t>
              </w:r>
            </w:ins>
          </w:p>
        </w:tc>
        <w:tc>
          <w:tcPr>
            <w:tcW w:w="0" w:type="auto"/>
            <w:tcBorders>
              <w:top w:val="nil"/>
              <w:left w:val="nil"/>
              <w:bottom w:val="nil"/>
              <w:right w:val="nil"/>
            </w:tcBorders>
            <w:shd w:val="clear" w:color="auto" w:fill="auto"/>
            <w:noWrap/>
            <w:vAlign w:val="bottom"/>
            <w:hideMark/>
          </w:tcPr>
          <w:p w14:paraId="179EE95F" w14:textId="77777777" w:rsidR="00242896" w:rsidRPr="002A3B59" w:rsidRDefault="00242896" w:rsidP="00B5391D">
            <w:pPr>
              <w:jc w:val="center"/>
              <w:rPr>
                <w:ins w:id="3610" w:author="Brant McNeece" w:date="2021-09-07T19:46:00Z"/>
                <w:rFonts w:ascii="Times New Roman" w:eastAsia="Times New Roman" w:hAnsi="Times New Roman" w:cs="Times New Roman"/>
                <w:sz w:val="20"/>
                <w:szCs w:val="20"/>
                <w:rPrChange w:id="3611" w:author="Brant McNeece" w:date="2021-09-07T19:52:00Z">
                  <w:rPr>
                    <w:ins w:id="3612" w:author="Brant McNeece" w:date="2021-09-07T19:46:00Z"/>
                    <w:rFonts w:ascii="Arial" w:eastAsia="Times New Roman" w:hAnsi="Arial" w:cs="Arial"/>
                    <w:sz w:val="20"/>
                    <w:szCs w:val="20"/>
                  </w:rPr>
                </w:rPrChange>
              </w:rPr>
            </w:pPr>
            <w:ins w:id="3613" w:author="Brant McNeece" w:date="2021-09-07T19:46:00Z">
              <w:r w:rsidRPr="002A3B59">
                <w:rPr>
                  <w:rFonts w:ascii="Times New Roman" w:eastAsia="Times New Roman" w:hAnsi="Times New Roman" w:cs="Times New Roman"/>
                  <w:sz w:val="20"/>
                  <w:szCs w:val="20"/>
                  <w:rPrChange w:id="3614" w:author="Brant McNeece" w:date="2021-09-07T19:52:00Z">
                    <w:rPr>
                      <w:rFonts w:ascii="Arial" w:eastAsia="Times New Roman" w:hAnsi="Arial" w:cs="Arial"/>
                      <w:sz w:val="20"/>
                      <w:szCs w:val="20"/>
                    </w:rPr>
                  </w:rPrChange>
                </w:rPr>
                <w:t>0.92</w:t>
              </w:r>
            </w:ins>
          </w:p>
        </w:tc>
        <w:tc>
          <w:tcPr>
            <w:tcW w:w="0" w:type="auto"/>
            <w:tcBorders>
              <w:top w:val="nil"/>
              <w:left w:val="nil"/>
              <w:bottom w:val="nil"/>
              <w:right w:val="nil"/>
            </w:tcBorders>
            <w:shd w:val="clear" w:color="auto" w:fill="auto"/>
            <w:noWrap/>
            <w:vAlign w:val="bottom"/>
            <w:hideMark/>
          </w:tcPr>
          <w:p w14:paraId="466B8F4B" w14:textId="77777777" w:rsidR="00242896" w:rsidRPr="002A3B59" w:rsidRDefault="00242896" w:rsidP="00B5391D">
            <w:pPr>
              <w:jc w:val="center"/>
              <w:rPr>
                <w:ins w:id="3615" w:author="Brant McNeece" w:date="2021-09-07T19:46:00Z"/>
                <w:rFonts w:ascii="Times New Roman" w:eastAsia="Times New Roman" w:hAnsi="Times New Roman" w:cs="Times New Roman"/>
                <w:sz w:val="20"/>
                <w:szCs w:val="20"/>
                <w:rPrChange w:id="3616" w:author="Brant McNeece" w:date="2021-09-07T19:52:00Z">
                  <w:rPr>
                    <w:ins w:id="3617" w:author="Brant McNeece" w:date="2021-09-07T19:46:00Z"/>
                    <w:rFonts w:ascii="Arial" w:eastAsia="Times New Roman" w:hAnsi="Arial" w:cs="Arial"/>
                    <w:sz w:val="20"/>
                    <w:szCs w:val="20"/>
                  </w:rPr>
                </w:rPrChange>
              </w:rPr>
            </w:pPr>
            <w:ins w:id="3618" w:author="Brant McNeece" w:date="2021-09-07T19:46:00Z">
              <w:r w:rsidRPr="002A3B59">
                <w:rPr>
                  <w:rFonts w:ascii="Times New Roman" w:eastAsia="Times New Roman" w:hAnsi="Times New Roman" w:cs="Times New Roman"/>
                  <w:sz w:val="20"/>
                  <w:szCs w:val="20"/>
                  <w:rPrChange w:id="3619" w:author="Brant McNeece" w:date="2021-09-07T19:52:00Z">
                    <w:rPr>
                      <w:rFonts w:ascii="Arial" w:eastAsia="Times New Roman" w:hAnsi="Arial" w:cs="Arial"/>
                      <w:sz w:val="20"/>
                      <w:szCs w:val="20"/>
                    </w:rPr>
                  </w:rPrChange>
                </w:rPr>
                <w:t>4.54%</w:t>
              </w:r>
            </w:ins>
          </w:p>
        </w:tc>
        <w:tc>
          <w:tcPr>
            <w:tcW w:w="0" w:type="auto"/>
            <w:tcBorders>
              <w:top w:val="nil"/>
              <w:left w:val="nil"/>
              <w:bottom w:val="nil"/>
              <w:right w:val="nil"/>
            </w:tcBorders>
            <w:shd w:val="clear" w:color="auto" w:fill="auto"/>
            <w:noWrap/>
            <w:vAlign w:val="bottom"/>
            <w:hideMark/>
          </w:tcPr>
          <w:p w14:paraId="2765096A" w14:textId="77777777" w:rsidR="00242896" w:rsidRPr="002A3B59" w:rsidRDefault="00242896" w:rsidP="00B5391D">
            <w:pPr>
              <w:jc w:val="center"/>
              <w:rPr>
                <w:ins w:id="3620" w:author="Brant McNeece" w:date="2021-09-07T19:46:00Z"/>
                <w:rFonts w:ascii="Times New Roman" w:eastAsia="Times New Roman" w:hAnsi="Times New Roman" w:cs="Times New Roman"/>
                <w:sz w:val="20"/>
                <w:szCs w:val="20"/>
                <w:rPrChange w:id="3621" w:author="Brant McNeece" w:date="2021-09-07T19:52:00Z">
                  <w:rPr>
                    <w:ins w:id="3622" w:author="Brant McNeece" w:date="2021-09-07T19:46:00Z"/>
                    <w:rFonts w:ascii="Arial" w:eastAsia="Times New Roman" w:hAnsi="Arial" w:cs="Arial"/>
                    <w:sz w:val="20"/>
                    <w:szCs w:val="20"/>
                  </w:rPr>
                </w:rPrChange>
              </w:rPr>
            </w:pPr>
            <w:ins w:id="3623" w:author="Brant McNeece" w:date="2021-09-07T19:46:00Z">
              <w:r w:rsidRPr="002A3B59">
                <w:rPr>
                  <w:rFonts w:ascii="Times New Roman" w:eastAsia="Times New Roman" w:hAnsi="Times New Roman" w:cs="Times New Roman"/>
                  <w:sz w:val="20"/>
                  <w:szCs w:val="20"/>
                  <w:rPrChange w:id="3624" w:author="Brant McNeece" w:date="2021-09-07T19:52:00Z">
                    <w:rPr>
                      <w:rFonts w:ascii="Arial" w:eastAsia="Times New Roman" w:hAnsi="Arial" w:cs="Arial"/>
                      <w:sz w:val="20"/>
                      <w:szCs w:val="20"/>
                    </w:rPr>
                  </w:rPrChange>
                </w:rPr>
                <w:t>-0.14</w:t>
              </w:r>
            </w:ins>
          </w:p>
        </w:tc>
        <w:tc>
          <w:tcPr>
            <w:tcW w:w="0" w:type="auto"/>
            <w:tcBorders>
              <w:top w:val="nil"/>
              <w:left w:val="nil"/>
              <w:bottom w:val="nil"/>
              <w:right w:val="nil"/>
            </w:tcBorders>
            <w:shd w:val="clear" w:color="auto" w:fill="auto"/>
            <w:noWrap/>
            <w:vAlign w:val="bottom"/>
            <w:hideMark/>
          </w:tcPr>
          <w:p w14:paraId="6A26E0D3" w14:textId="77777777" w:rsidR="00242896" w:rsidRPr="002A3B59" w:rsidRDefault="00242896" w:rsidP="00B5391D">
            <w:pPr>
              <w:jc w:val="center"/>
              <w:rPr>
                <w:ins w:id="3625" w:author="Brant McNeece" w:date="2021-09-07T19:46:00Z"/>
                <w:rFonts w:ascii="Times New Roman" w:eastAsia="Times New Roman" w:hAnsi="Times New Roman" w:cs="Times New Roman"/>
                <w:sz w:val="20"/>
                <w:szCs w:val="20"/>
                <w:rPrChange w:id="3626" w:author="Brant McNeece" w:date="2021-09-07T19:52:00Z">
                  <w:rPr>
                    <w:ins w:id="3627" w:author="Brant McNeece" w:date="2021-09-07T19:46:00Z"/>
                    <w:rFonts w:ascii="Arial" w:eastAsia="Times New Roman" w:hAnsi="Arial" w:cs="Arial"/>
                    <w:sz w:val="20"/>
                    <w:szCs w:val="20"/>
                  </w:rPr>
                </w:rPrChange>
              </w:rPr>
            </w:pPr>
            <w:ins w:id="3628" w:author="Brant McNeece" w:date="2021-09-07T19:46:00Z">
              <w:r w:rsidRPr="002A3B59">
                <w:rPr>
                  <w:rFonts w:ascii="Times New Roman" w:eastAsia="Times New Roman" w:hAnsi="Times New Roman" w:cs="Times New Roman"/>
                  <w:sz w:val="20"/>
                  <w:szCs w:val="20"/>
                  <w:rPrChange w:id="3629" w:author="Brant McNeece" w:date="2021-09-07T19:52:00Z">
                    <w:rPr>
                      <w:rFonts w:ascii="Arial" w:eastAsia="Times New Roman" w:hAnsi="Arial" w:cs="Arial"/>
                      <w:sz w:val="20"/>
                      <w:szCs w:val="20"/>
                    </w:rPr>
                  </w:rPrChange>
                </w:rPr>
                <w:t>-0.49</w:t>
              </w:r>
            </w:ins>
          </w:p>
        </w:tc>
      </w:tr>
      <w:tr w:rsidR="00242896" w:rsidRPr="002A3B59" w14:paraId="2B65690D" w14:textId="77777777" w:rsidTr="00B5391D">
        <w:trPr>
          <w:trHeight w:val="288"/>
          <w:ins w:id="3630" w:author="Brant McNeece" w:date="2021-09-07T19:46:00Z"/>
        </w:trPr>
        <w:tc>
          <w:tcPr>
            <w:tcW w:w="0" w:type="auto"/>
            <w:tcBorders>
              <w:top w:val="nil"/>
              <w:left w:val="nil"/>
              <w:bottom w:val="nil"/>
              <w:right w:val="nil"/>
            </w:tcBorders>
            <w:shd w:val="clear" w:color="auto" w:fill="auto"/>
            <w:noWrap/>
            <w:vAlign w:val="bottom"/>
            <w:hideMark/>
          </w:tcPr>
          <w:p w14:paraId="457ACC34" w14:textId="77777777" w:rsidR="00242896" w:rsidRPr="002A3B59" w:rsidRDefault="00242896" w:rsidP="00B5391D">
            <w:pPr>
              <w:jc w:val="center"/>
              <w:rPr>
                <w:ins w:id="3631" w:author="Brant McNeece" w:date="2021-09-07T19:46:00Z"/>
                <w:rFonts w:ascii="Times New Roman" w:eastAsia="Times New Roman" w:hAnsi="Times New Roman" w:cs="Times New Roman"/>
                <w:sz w:val="20"/>
                <w:szCs w:val="20"/>
                <w:rPrChange w:id="3632" w:author="Brant McNeece" w:date="2021-09-07T19:52:00Z">
                  <w:rPr>
                    <w:ins w:id="3633"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12F8D26A" w14:textId="77777777" w:rsidR="00242896" w:rsidRPr="002A3B59" w:rsidRDefault="00242896" w:rsidP="00B5391D">
            <w:pPr>
              <w:jc w:val="center"/>
              <w:rPr>
                <w:ins w:id="3634"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ACF915" w14:textId="77777777" w:rsidR="00242896" w:rsidRPr="002A3B59" w:rsidRDefault="00242896" w:rsidP="00B5391D">
            <w:pPr>
              <w:jc w:val="center"/>
              <w:rPr>
                <w:ins w:id="3635" w:author="Brant McNeece" w:date="2021-09-07T19:46:00Z"/>
                <w:rFonts w:ascii="Times New Roman" w:eastAsia="Times New Roman" w:hAnsi="Times New Roman" w:cs="Times New Roman"/>
                <w:sz w:val="20"/>
                <w:szCs w:val="20"/>
                <w:rPrChange w:id="3636" w:author="Brant McNeece" w:date="2021-09-07T19:52:00Z">
                  <w:rPr>
                    <w:ins w:id="3637" w:author="Brant McNeece" w:date="2021-09-07T19:46:00Z"/>
                    <w:rFonts w:ascii="Arial" w:eastAsia="Times New Roman" w:hAnsi="Arial" w:cs="Arial"/>
                    <w:sz w:val="20"/>
                    <w:szCs w:val="20"/>
                  </w:rPr>
                </w:rPrChange>
              </w:rPr>
            </w:pPr>
            <w:ins w:id="3638" w:author="Brant McNeece" w:date="2021-09-07T19:46:00Z">
              <w:r w:rsidRPr="002A3B59">
                <w:rPr>
                  <w:rFonts w:ascii="Times New Roman" w:eastAsia="Times New Roman" w:hAnsi="Times New Roman" w:cs="Times New Roman"/>
                  <w:sz w:val="20"/>
                  <w:szCs w:val="20"/>
                  <w:rPrChange w:id="3639" w:author="Brant McNeece" w:date="2021-09-07T19:52:00Z">
                    <w:rPr>
                      <w:rFonts w:ascii="Arial" w:eastAsia="Times New Roman" w:hAnsi="Arial" w:cs="Arial"/>
                      <w:sz w:val="20"/>
                      <w:szCs w:val="20"/>
                    </w:rPr>
                  </w:rPrChange>
                </w:rPr>
                <w:t>Combined</w:t>
              </w:r>
            </w:ins>
          </w:p>
        </w:tc>
        <w:tc>
          <w:tcPr>
            <w:tcW w:w="0" w:type="auto"/>
            <w:tcBorders>
              <w:top w:val="nil"/>
              <w:left w:val="nil"/>
              <w:bottom w:val="nil"/>
              <w:right w:val="nil"/>
            </w:tcBorders>
            <w:shd w:val="clear" w:color="auto" w:fill="auto"/>
            <w:noWrap/>
            <w:vAlign w:val="bottom"/>
            <w:hideMark/>
          </w:tcPr>
          <w:p w14:paraId="7CDC8CE4" w14:textId="77777777" w:rsidR="00242896" w:rsidRPr="002A3B59" w:rsidRDefault="00242896" w:rsidP="00B5391D">
            <w:pPr>
              <w:jc w:val="center"/>
              <w:rPr>
                <w:ins w:id="3640" w:author="Brant McNeece" w:date="2021-09-07T19:46:00Z"/>
                <w:rFonts w:ascii="Times New Roman" w:eastAsia="Times New Roman" w:hAnsi="Times New Roman" w:cs="Times New Roman"/>
                <w:sz w:val="20"/>
                <w:szCs w:val="20"/>
                <w:rPrChange w:id="3641" w:author="Brant McNeece" w:date="2021-09-07T19:52:00Z">
                  <w:rPr>
                    <w:ins w:id="3642" w:author="Brant McNeece" w:date="2021-09-07T19:46:00Z"/>
                    <w:rFonts w:ascii="Arial" w:eastAsia="Times New Roman" w:hAnsi="Arial" w:cs="Arial"/>
                    <w:sz w:val="20"/>
                    <w:szCs w:val="20"/>
                  </w:rPr>
                </w:rPrChange>
              </w:rPr>
            </w:pPr>
            <w:ins w:id="3643" w:author="Brant McNeece" w:date="2021-09-07T19:46:00Z">
              <w:r w:rsidRPr="002A3B59">
                <w:rPr>
                  <w:rFonts w:ascii="Times New Roman" w:eastAsia="Times New Roman" w:hAnsi="Times New Roman" w:cs="Times New Roman"/>
                  <w:sz w:val="20"/>
                  <w:szCs w:val="20"/>
                  <w:rPrChange w:id="3644" w:author="Brant McNeece" w:date="2021-09-07T19:52:00Z">
                    <w:rPr>
                      <w:rFonts w:ascii="Arial" w:eastAsia="Times New Roman" w:hAnsi="Arial" w:cs="Arial"/>
                      <w:sz w:val="20"/>
                      <w:szCs w:val="20"/>
                    </w:rPr>
                  </w:rPrChange>
                </w:rPr>
                <w:t>21.7</w:t>
              </w:r>
            </w:ins>
          </w:p>
        </w:tc>
        <w:tc>
          <w:tcPr>
            <w:tcW w:w="0" w:type="auto"/>
            <w:tcBorders>
              <w:top w:val="nil"/>
              <w:left w:val="nil"/>
              <w:bottom w:val="nil"/>
              <w:right w:val="nil"/>
            </w:tcBorders>
            <w:shd w:val="clear" w:color="auto" w:fill="auto"/>
            <w:noWrap/>
            <w:vAlign w:val="bottom"/>
            <w:hideMark/>
          </w:tcPr>
          <w:p w14:paraId="3416072E" w14:textId="77777777" w:rsidR="00242896" w:rsidRPr="002A3B59" w:rsidRDefault="00242896" w:rsidP="00B5391D">
            <w:pPr>
              <w:jc w:val="center"/>
              <w:rPr>
                <w:ins w:id="3645" w:author="Brant McNeece" w:date="2021-09-07T19:46:00Z"/>
                <w:rFonts w:ascii="Times New Roman" w:eastAsia="Times New Roman" w:hAnsi="Times New Roman" w:cs="Times New Roman"/>
                <w:sz w:val="20"/>
                <w:szCs w:val="20"/>
                <w:rPrChange w:id="3646" w:author="Brant McNeece" w:date="2021-09-07T19:52:00Z">
                  <w:rPr>
                    <w:ins w:id="3647" w:author="Brant McNeece" w:date="2021-09-07T19:46:00Z"/>
                    <w:rFonts w:ascii="Arial" w:eastAsia="Times New Roman" w:hAnsi="Arial" w:cs="Arial"/>
                    <w:sz w:val="20"/>
                    <w:szCs w:val="20"/>
                  </w:rPr>
                </w:rPrChange>
              </w:rPr>
            </w:pPr>
            <w:ins w:id="3648" w:author="Brant McNeece" w:date="2021-09-07T19:46:00Z">
              <w:r w:rsidRPr="002A3B59">
                <w:rPr>
                  <w:rFonts w:ascii="Times New Roman" w:eastAsia="Times New Roman" w:hAnsi="Times New Roman" w:cs="Times New Roman"/>
                  <w:sz w:val="20"/>
                  <w:szCs w:val="20"/>
                  <w:rPrChange w:id="3649" w:author="Brant McNeece" w:date="2021-09-07T19:52:00Z">
                    <w:rPr>
                      <w:rFonts w:ascii="Arial" w:eastAsia="Times New Roman" w:hAnsi="Arial" w:cs="Arial"/>
                      <w:sz w:val="20"/>
                      <w:szCs w:val="20"/>
                    </w:rPr>
                  </w:rPrChange>
                </w:rPr>
                <w:t>18.5</w:t>
              </w:r>
            </w:ins>
          </w:p>
        </w:tc>
        <w:tc>
          <w:tcPr>
            <w:tcW w:w="0" w:type="auto"/>
            <w:tcBorders>
              <w:top w:val="nil"/>
              <w:left w:val="nil"/>
              <w:bottom w:val="nil"/>
              <w:right w:val="nil"/>
            </w:tcBorders>
            <w:shd w:val="clear" w:color="auto" w:fill="auto"/>
            <w:noWrap/>
            <w:vAlign w:val="bottom"/>
            <w:hideMark/>
          </w:tcPr>
          <w:p w14:paraId="4C1E4F65" w14:textId="77777777" w:rsidR="00242896" w:rsidRPr="002A3B59" w:rsidRDefault="00242896" w:rsidP="00B5391D">
            <w:pPr>
              <w:jc w:val="center"/>
              <w:rPr>
                <w:ins w:id="3650" w:author="Brant McNeece" w:date="2021-09-07T19:46:00Z"/>
                <w:rFonts w:ascii="Times New Roman" w:eastAsia="Times New Roman" w:hAnsi="Times New Roman" w:cs="Times New Roman"/>
                <w:sz w:val="20"/>
                <w:szCs w:val="20"/>
                <w:rPrChange w:id="3651" w:author="Brant McNeece" w:date="2021-09-07T19:52:00Z">
                  <w:rPr>
                    <w:ins w:id="3652"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41D8ADCF" w14:textId="77777777" w:rsidR="00242896" w:rsidRPr="002A3B59" w:rsidRDefault="00242896" w:rsidP="00B5391D">
            <w:pPr>
              <w:jc w:val="center"/>
              <w:rPr>
                <w:ins w:id="3653" w:author="Brant McNeece" w:date="2021-09-07T19:46:00Z"/>
                <w:rFonts w:ascii="Times New Roman" w:eastAsia="Times New Roman" w:hAnsi="Times New Roman" w:cs="Times New Roman"/>
                <w:sz w:val="20"/>
                <w:szCs w:val="20"/>
                <w:rPrChange w:id="3654" w:author="Brant McNeece" w:date="2021-09-07T19:52:00Z">
                  <w:rPr>
                    <w:ins w:id="3655" w:author="Brant McNeece" w:date="2021-09-07T19:46:00Z"/>
                    <w:rFonts w:ascii="Arial" w:eastAsia="Times New Roman" w:hAnsi="Arial" w:cs="Arial"/>
                    <w:sz w:val="20"/>
                    <w:szCs w:val="20"/>
                  </w:rPr>
                </w:rPrChange>
              </w:rPr>
            </w:pPr>
            <w:ins w:id="3656" w:author="Brant McNeece" w:date="2021-09-07T19:46:00Z">
              <w:r w:rsidRPr="002A3B59">
                <w:rPr>
                  <w:rFonts w:ascii="Times New Roman" w:eastAsia="Times New Roman" w:hAnsi="Times New Roman" w:cs="Times New Roman"/>
                  <w:sz w:val="20"/>
                  <w:szCs w:val="20"/>
                  <w:rPrChange w:id="3657" w:author="Brant McNeece" w:date="2021-09-07T19:52:00Z">
                    <w:rPr>
                      <w:rFonts w:ascii="Arial" w:eastAsia="Times New Roman" w:hAnsi="Arial" w:cs="Arial"/>
                      <w:sz w:val="20"/>
                      <w:szCs w:val="20"/>
                    </w:rPr>
                  </w:rPrChange>
                </w:rPr>
                <w:t>18.5 - 22.2</w:t>
              </w:r>
            </w:ins>
          </w:p>
        </w:tc>
        <w:tc>
          <w:tcPr>
            <w:tcW w:w="0" w:type="auto"/>
            <w:tcBorders>
              <w:top w:val="nil"/>
              <w:left w:val="nil"/>
              <w:bottom w:val="nil"/>
              <w:right w:val="nil"/>
            </w:tcBorders>
            <w:shd w:val="clear" w:color="auto" w:fill="auto"/>
            <w:noWrap/>
            <w:vAlign w:val="bottom"/>
            <w:hideMark/>
          </w:tcPr>
          <w:p w14:paraId="3090A90E" w14:textId="77777777" w:rsidR="00242896" w:rsidRPr="002A3B59" w:rsidRDefault="00242896" w:rsidP="00B5391D">
            <w:pPr>
              <w:jc w:val="center"/>
              <w:rPr>
                <w:ins w:id="3658" w:author="Brant McNeece" w:date="2021-09-07T19:46:00Z"/>
                <w:rFonts w:ascii="Times New Roman" w:eastAsia="Times New Roman" w:hAnsi="Times New Roman" w:cs="Times New Roman"/>
                <w:sz w:val="20"/>
                <w:szCs w:val="20"/>
                <w:rPrChange w:id="3659" w:author="Brant McNeece" w:date="2021-09-07T19:52:00Z">
                  <w:rPr>
                    <w:ins w:id="3660" w:author="Brant McNeece" w:date="2021-09-07T19:46:00Z"/>
                    <w:rFonts w:ascii="Arial" w:eastAsia="Times New Roman" w:hAnsi="Arial" w:cs="Arial"/>
                    <w:sz w:val="20"/>
                    <w:szCs w:val="20"/>
                  </w:rPr>
                </w:rPrChange>
              </w:rPr>
            </w:pPr>
            <w:ins w:id="3661" w:author="Brant McNeece" w:date="2021-09-07T19:46:00Z">
              <w:r w:rsidRPr="002A3B59">
                <w:rPr>
                  <w:rFonts w:ascii="Times New Roman" w:eastAsia="Times New Roman" w:hAnsi="Times New Roman" w:cs="Times New Roman"/>
                  <w:sz w:val="20"/>
                  <w:szCs w:val="20"/>
                  <w:rPrChange w:id="3662" w:author="Brant McNeece" w:date="2021-09-07T19:52:00Z">
                    <w:rPr>
                      <w:rFonts w:ascii="Arial" w:eastAsia="Times New Roman" w:hAnsi="Arial" w:cs="Arial"/>
                      <w:sz w:val="20"/>
                      <w:szCs w:val="20"/>
                    </w:rPr>
                  </w:rPrChange>
                </w:rPr>
                <w:t>20.5</w:t>
              </w:r>
            </w:ins>
          </w:p>
        </w:tc>
        <w:tc>
          <w:tcPr>
            <w:tcW w:w="0" w:type="auto"/>
            <w:tcBorders>
              <w:top w:val="nil"/>
              <w:left w:val="nil"/>
              <w:bottom w:val="nil"/>
              <w:right w:val="nil"/>
            </w:tcBorders>
            <w:shd w:val="clear" w:color="auto" w:fill="auto"/>
            <w:noWrap/>
            <w:vAlign w:val="bottom"/>
            <w:hideMark/>
          </w:tcPr>
          <w:p w14:paraId="38B2432C" w14:textId="77777777" w:rsidR="00242896" w:rsidRPr="002A3B59" w:rsidRDefault="00242896" w:rsidP="00B5391D">
            <w:pPr>
              <w:jc w:val="center"/>
              <w:rPr>
                <w:ins w:id="3663" w:author="Brant McNeece" w:date="2021-09-07T19:46:00Z"/>
                <w:rFonts w:ascii="Times New Roman" w:eastAsia="Times New Roman" w:hAnsi="Times New Roman" w:cs="Times New Roman"/>
                <w:sz w:val="20"/>
                <w:szCs w:val="20"/>
                <w:rPrChange w:id="3664" w:author="Brant McNeece" w:date="2021-09-07T19:52:00Z">
                  <w:rPr>
                    <w:ins w:id="3665" w:author="Brant McNeece" w:date="2021-09-07T19:46:00Z"/>
                    <w:rFonts w:ascii="Arial" w:eastAsia="Times New Roman" w:hAnsi="Arial" w:cs="Arial"/>
                    <w:sz w:val="20"/>
                    <w:szCs w:val="20"/>
                  </w:rPr>
                </w:rPrChange>
              </w:rPr>
            </w:pPr>
            <w:ins w:id="3666" w:author="Brant McNeece" w:date="2021-09-07T19:46:00Z">
              <w:r w:rsidRPr="002A3B59">
                <w:rPr>
                  <w:rFonts w:ascii="Times New Roman" w:eastAsia="Times New Roman" w:hAnsi="Times New Roman" w:cs="Times New Roman"/>
                  <w:sz w:val="20"/>
                  <w:szCs w:val="20"/>
                  <w:rPrChange w:id="3667" w:author="Brant McNeece" w:date="2021-09-07T19:52:00Z">
                    <w:rPr>
                      <w:rFonts w:ascii="Arial" w:eastAsia="Times New Roman" w:hAnsi="Arial" w:cs="Arial"/>
                      <w:sz w:val="20"/>
                      <w:szCs w:val="20"/>
                    </w:rPr>
                  </w:rPrChange>
                </w:rPr>
                <w:t>0.78</w:t>
              </w:r>
            </w:ins>
          </w:p>
        </w:tc>
        <w:tc>
          <w:tcPr>
            <w:tcW w:w="0" w:type="auto"/>
            <w:tcBorders>
              <w:top w:val="nil"/>
              <w:left w:val="nil"/>
              <w:bottom w:val="nil"/>
              <w:right w:val="nil"/>
            </w:tcBorders>
            <w:shd w:val="clear" w:color="auto" w:fill="auto"/>
            <w:noWrap/>
            <w:vAlign w:val="bottom"/>
            <w:hideMark/>
          </w:tcPr>
          <w:p w14:paraId="29C7B498" w14:textId="77777777" w:rsidR="00242896" w:rsidRPr="002A3B59" w:rsidRDefault="00242896" w:rsidP="00B5391D">
            <w:pPr>
              <w:jc w:val="center"/>
              <w:rPr>
                <w:ins w:id="3668" w:author="Brant McNeece" w:date="2021-09-07T19:46:00Z"/>
                <w:rFonts w:ascii="Times New Roman" w:eastAsia="Times New Roman" w:hAnsi="Times New Roman" w:cs="Times New Roman"/>
                <w:sz w:val="20"/>
                <w:szCs w:val="20"/>
                <w:rPrChange w:id="3669" w:author="Brant McNeece" w:date="2021-09-07T19:52:00Z">
                  <w:rPr>
                    <w:ins w:id="3670" w:author="Brant McNeece" w:date="2021-09-07T19:46:00Z"/>
                    <w:rFonts w:ascii="Arial" w:eastAsia="Times New Roman" w:hAnsi="Arial" w:cs="Arial"/>
                    <w:sz w:val="20"/>
                    <w:szCs w:val="20"/>
                  </w:rPr>
                </w:rPrChange>
              </w:rPr>
            </w:pPr>
            <w:ins w:id="3671" w:author="Brant McNeece" w:date="2021-09-07T19:46:00Z">
              <w:r w:rsidRPr="002A3B59">
                <w:rPr>
                  <w:rFonts w:ascii="Times New Roman" w:eastAsia="Times New Roman" w:hAnsi="Times New Roman" w:cs="Times New Roman"/>
                  <w:sz w:val="20"/>
                  <w:szCs w:val="20"/>
                  <w:rPrChange w:id="3672" w:author="Brant McNeece" w:date="2021-09-07T19:52:00Z">
                    <w:rPr>
                      <w:rFonts w:ascii="Arial" w:eastAsia="Times New Roman" w:hAnsi="Arial" w:cs="Arial"/>
                      <w:sz w:val="20"/>
                      <w:szCs w:val="20"/>
                    </w:rPr>
                  </w:rPrChange>
                </w:rPr>
                <w:t>3.80%</w:t>
              </w:r>
            </w:ins>
          </w:p>
        </w:tc>
        <w:tc>
          <w:tcPr>
            <w:tcW w:w="0" w:type="auto"/>
            <w:tcBorders>
              <w:top w:val="nil"/>
              <w:left w:val="nil"/>
              <w:bottom w:val="nil"/>
              <w:right w:val="nil"/>
            </w:tcBorders>
            <w:shd w:val="clear" w:color="auto" w:fill="auto"/>
            <w:noWrap/>
            <w:vAlign w:val="bottom"/>
            <w:hideMark/>
          </w:tcPr>
          <w:p w14:paraId="6D67FB3D" w14:textId="77777777" w:rsidR="00242896" w:rsidRPr="002A3B59" w:rsidRDefault="00242896" w:rsidP="00B5391D">
            <w:pPr>
              <w:jc w:val="center"/>
              <w:rPr>
                <w:ins w:id="3673" w:author="Brant McNeece" w:date="2021-09-07T19:46:00Z"/>
                <w:rFonts w:ascii="Times New Roman" w:eastAsia="Times New Roman" w:hAnsi="Times New Roman" w:cs="Times New Roman"/>
                <w:sz w:val="20"/>
                <w:szCs w:val="20"/>
                <w:rPrChange w:id="3674" w:author="Brant McNeece" w:date="2021-09-07T19:52:00Z">
                  <w:rPr>
                    <w:ins w:id="3675" w:author="Brant McNeece" w:date="2021-09-07T19:46:00Z"/>
                    <w:rFonts w:ascii="Arial" w:eastAsia="Times New Roman" w:hAnsi="Arial" w:cs="Arial"/>
                    <w:sz w:val="20"/>
                    <w:szCs w:val="20"/>
                  </w:rPr>
                </w:rPrChange>
              </w:rPr>
            </w:pPr>
            <w:ins w:id="3676" w:author="Brant McNeece" w:date="2021-09-07T19:46:00Z">
              <w:r w:rsidRPr="002A3B59">
                <w:rPr>
                  <w:rFonts w:ascii="Times New Roman" w:eastAsia="Times New Roman" w:hAnsi="Times New Roman" w:cs="Times New Roman"/>
                  <w:sz w:val="20"/>
                  <w:szCs w:val="20"/>
                  <w:rPrChange w:id="3677" w:author="Brant McNeece" w:date="2021-09-07T19:52:00Z">
                    <w:rPr>
                      <w:rFonts w:ascii="Arial" w:eastAsia="Times New Roman" w:hAnsi="Arial" w:cs="Arial"/>
                      <w:sz w:val="20"/>
                      <w:szCs w:val="20"/>
                    </w:rPr>
                  </w:rPrChange>
                </w:rPr>
                <w:t>-0.43</w:t>
              </w:r>
            </w:ins>
          </w:p>
        </w:tc>
        <w:tc>
          <w:tcPr>
            <w:tcW w:w="0" w:type="auto"/>
            <w:tcBorders>
              <w:top w:val="nil"/>
              <w:left w:val="nil"/>
              <w:bottom w:val="nil"/>
              <w:right w:val="nil"/>
            </w:tcBorders>
            <w:shd w:val="clear" w:color="auto" w:fill="auto"/>
            <w:noWrap/>
            <w:vAlign w:val="bottom"/>
            <w:hideMark/>
          </w:tcPr>
          <w:p w14:paraId="491E5310" w14:textId="77777777" w:rsidR="00242896" w:rsidRPr="002A3B59" w:rsidRDefault="00242896" w:rsidP="00B5391D">
            <w:pPr>
              <w:jc w:val="center"/>
              <w:rPr>
                <w:ins w:id="3678" w:author="Brant McNeece" w:date="2021-09-07T19:46:00Z"/>
                <w:rFonts w:ascii="Times New Roman" w:eastAsia="Times New Roman" w:hAnsi="Times New Roman" w:cs="Times New Roman"/>
                <w:sz w:val="20"/>
                <w:szCs w:val="20"/>
                <w:rPrChange w:id="3679" w:author="Brant McNeece" w:date="2021-09-07T19:52:00Z">
                  <w:rPr>
                    <w:ins w:id="3680" w:author="Brant McNeece" w:date="2021-09-07T19:46:00Z"/>
                    <w:rFonts w:ascii="Arial" w:eastAsia="Times New Roman" w:hAnsi="Arial" w:cs="Arial"/>
                    <w:sz w:val="20"/>
                    <w:szCs w:val="20"/>
                  </w:rPr>
                </w:rPrChange>
              </w:rPr>
            </w:pPr>
            <w:ins w:id="3681" w:author="Brant McNeece" w:date="2021-09-07T19:46:00Z">
              <w:r w:rsidRPr="002A3B59">
                <w:rPr>
                  <w:rFonts w:ascii="Times New Roman" w:eastAsia="Times New Roman" w:hAnsi="Times New Roman" w:cs="Times New Roman"/>
                  <w:sz w:val="20"/>
                  <w:szCs w:val="20"/>
                  <w:rPrChange w:id="3682" w:author="Brant McNeece" w:date="2021-09-07T19:52:00Z">
                    <w:rPr>
                      <w:rFonts w:ascii="Arial" w:eastAsia="Times New Roman" w:hAnsi="Arial" w:cs="Arial"/>
                      <w:sz w:val="20"/>
                      <w:szCs w:val="20"/>
                    </w:rPr>
                  </w:rPrChange>
                </w:rPr>
                <w:t>0.02</w:t>
              </w:r>
            </w:ins>
          </w:p>
        </w:tc>
      </w:tr>
      <w:tr w:rsidR="00242896" w:rsidRPr="002A3B59" w14:paraId="0255CC15" w14:textId="77777777" w:rsidTr="00B5391D">
        <w:trPr>
          <w:trHeight w:val="288"/>
          <w:ins w:id="3683" w:author="Brant McNeece" w:date="2021-09-07T19:46:00Z"/>
        </w:trPr>
        <w:tc>
          <w:tcPr>
            <w:tcW w:w="0" w:type="auto"/>
            <w:tcBorders>
              <w:top w:val="nil"/>
              <w:left w:val="nil"/>
              <w:bottom w:val="nil"/>
              <w:right w:val="nil"/>
            </w:tcBorders>
            <w:shd w:val="clear" w:color="auto" w:fill="auto"/>
            <w:noWrap/>
            <w:vAlign w:val="bottom"/>
            <w:hideMark/>
          </w:tcPr>
          <w:p w14:paraId="6C7BE233" w14:textId="77777777" w:rsidR="00242896" w:rsidRPr="002A3B59" w:rsidRDefault="00242896" w:rsidP="00B5391D">
            <w:pPr>
              <w:jc w:val="center"/>
              <w:rPr>
                <w:ins w:id="3684" w:author="Brant McNeece" w:date="2021-09-07T19:46:00Z"/>
                <w:rFonts w:ascii="Times New Roman" w:eastAsia="Times New Roman" w:hAnsi="Times New Roman" w:cs="Times New Roman"/>
                <w:sz w:val="20"/>
                <w:szCs w:val="20"/>
                <w:rPrChange w:id="3685" w:author="Brant McNeece" w:date="2021-09-07T19:52:00Z">
                  <w:rPr>
                    <w:ins w:id="3686"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7A1AD7E" w14:textId="77777777" w:rsidR="00242896" w:rsidRPr="002A3B59" w:rsidRDefault="00242896" w:rsidP="00B5391D">
            <w:pPr>
              <w:jc w:val="center"/>
              <w:rPr>
                <w:ins w:id="3687" w:author="Brant McNeece" w:date="2021-09-07T19:46:00Z"/>
                <w:rFonts w:ascii="Times New Roman" w:eastAsia="Times New Roman" w:hAnsi="Times New Roman" w:cs="Times New Roman"/>
                <w:color w:val="000000"/>
                <w:rPrChange w:id="3688" w:author="Brant McNeece" w:date="2021-09-07T19:52:00Z">
                  <w:rPr>
                    <w:ins w:id="3689" w:author="Brant McNeece" w:date="2021-09-07T19:46:00Z"/>
                    <w:rFonts w:ascii="Calibri" w:eastAsia="Times New Roman" w:hAnsi="Calibri" w:cs="Calibri"/>
                    <w:color w:val="000000"/>
                  </w:rPr>
                </w:rPrChange>
              </w:rPr>
            </w:pPr>
            <w:ins w:id="3690" w:author="Brant McNeece" w:date="2021-09-07T19:46:00Z">
              <w:r w:rsidRPr="002A3B59">
                <w:rPr>
                  <w:rFonts w:ascii="Times New Roman" w:eastAsia="Times New Roman" w:hAnsi="Times New Roman" w:cs="Times New Roman"/>
                  <w:color w:val="000000"/>
                  <w:rPrChange w:id="3691" w:author="Brant McNeece" w:date="2021-09-07T19:52:00Z">
                    <w:rPr>
                      <w:rFonts w:ascii="Calibri" w:eastAsia="Times New Roman" w:hAnsi="Calibri" w:cs="Calibri"/>
                      <w:color w:val="000000"/>
                    </w:rPr>
                  </w:rPrChange>
                </w:rPr>
                <w:t>Protein</w:t>
              </w:r>
            </w:ins>
          </w:p>
        </w:tc>
        <w:tc>
          <w:tcPr>
            <w:tcW w:w="0" w:type="auto"/>
            <w:tcBorders>
              <w:top w:val="nil"/>
              <w:left w:val="nil"/>
              <w:bottom w:val="nil"/>
              <w:right w:val="nil"/>
            </w:tcBorders>
            <w:shd w:val="clear" w:color="auto" w:fill="auto"/>
            <w:noWrap/>
            <w:vAlign w:val="bottom"/>
            <w:hideMark/>
          </w:tcPr>
          <w:p w14:paraId="4089BB6D" w14:textId="77777777" w:rsidR="00242896" w:rsidRPr="002A3B59" w:rsidRDefault="00242896" w:rsidP="00B5391D">
            <w:pPr>
              <w:jc w:val="center"/>
              <w:rPr>
                <w:ins w:id="3692" w:author="Brant McNeece" w:date="2021-09-07T19:46:00Z"/>
                <w:rFonts w:ascii="Times New Roman" w:eastAsia="Times New Roman" w:hAnsi="Times New Roman" w:cs="Times New Roman"/>
                <w:sz w:val="20"/>
                <w:szCs w:val="20"/>
                <w:rPrChange w:id="3693" w:author="Brant McNeece" w:date="2021-09-07T19:52:00Z">
                  <w:rPr>
                    <w:ins w:id="3694" w:author="Brant McNeece" w:date="2021-09-07T19:46:00Z"/>
                    <w:rFonts w:ascii="Arial" w:eastAsia="Times New Roman" w:hAnsi="Arial" w:cs="Arial"/>
                    <w:sz w:val="20"/>
                    <w:szCs w:val="20"/>
                  </w:rPr>
                </w:rPrChange>
              </w:rPr>
            </w:pPr>
            <w:ins w:id="3695" w:author="Brant McNeece" w:date="2021-09-07T19:46:00Z">
              <w:r w:rsidRPr="002A3B59">
                <w:rPr>
                  <w:rFonts w:ascii="Times New Roman" w:eastAsia="Times New Roman" w:hAnsi="Times New Roman" w:cs="Times New Roman"/>
                  <w:sz w:val="20"/>
                  <w:szCs w:val="20"/>
                  <w:rPrChange w:id="3696" w:author="Brant McNeece" w:date="2021-09-07T19:52:00Z">
                    <w:rPr>
                      <w:rFonts w:ascii="Arial" w:eastAsia="Times New Roman" w:hAnsi="Arial" w:cs="Arial"/>
                      <w:sz w:val="20"/>
                      <w:szCs w:val="20"/>
                    </w:rPr>
                  </w:rPrChange>
                </w:rPr>
                <w:t>NC18</w:t>
              </w:r>
            </w:ins>
          </w:p>
        </w:tc>
        <w:tc>
          <w:tcPr>
            <w:tcW w:w="0" w:type="auto"/>
            <w:tcBorders>
              <w:top w:val="nil"/>
              <w:left w:val="nil"/>
              <w:bottom w:val="nil"/>
              <w:right w:val="nil"/>
            </w:tcBorders>
            <w:shd w:val="clear" w:color="auto" w:fill="auto"/>
            <w:noWrap/>
            <w:vAlign w:val="bottom"/>
            <w:hideMark/>
          </w:tcPr>
          <w:p w14:paraId="7EE819B6" w14:textId="77777777" w:rsidR="00242896" w:rsidRPr="002A3B59" w:rsidRDefault="00242896" w:rsidP="00B5391D">
            <w:pPr>
              <w:jc w:val="center"/>
              <w:rPr>
                <w:ins w:id="3697" w:author="Brant McNeece" w:date="2021-09-07T19:46:00Z"/>
                <w:rFonts w:ascii="Times New Roman" w:eastAsia="Times New Roman" w:hAnsi="Times New Roman" w:cs="Times New Roman"/>
                <w:sz w:val="20"/>
                <w:szCs w:val="20"/>
                <w:rPrChange w:id="3698" w:author="Brant McNeece" w:date="2021-09-07T19:52:00Z">
                  <w:rPr>
                    <w:ins w:id="3699" w:author="Brant McNeece" w:date="2021-09-07T19:46:00Z"/>
                    <w:rFonts w:ascii="Arial" w:eastAsia="Times New Roman" w:hAnsi="Arial" w:cs="Arial"/>
                    <w:sz w:val="20"/>
                    <w:szCs w:val="20"/>
                  </w:rPr>
                </w:rPrChange>
              </w:rPr>
            </w:pPr>
            <w:ins w:id="3700" w:author="Brant McNeece" w:date="2021-09-07T19:46:00Z">
              <w:r w:rsidRPr="002A3B59">
                <w:rPr>
                  <w:rFonts w:ascii="Times New Roman" w:eastAsia="Times New Roman" w:hAnsi="Times New Roman" w:cs="Times New Roman"/>
                  <w:sz w:val="20"/>
                  <w:szCs w:val="20"/>
                  <w:rPrChange w:id="3701" w:author="Brant McNeece" w:date="2021-09-07T19:52:00Z">
                    <w:rPr>
                      <w:rFonts w:ascii="Arial" w:eastAsia="Times New Roman" w:hAnsi="Arial" w:cs="Arial"/>
                      <w:sz w:val="20"/>
                      <w:szCs w:val="20"/>
                    </w:rPr>
                  </w:rPrChange>
                </w:rPr>
                <w:t>43.3</w:t>
              </w:r>
            </w:ins>
          </w:p>
        </w:tc>
        <w:tc>
          <w:tcPr>
            <w:tcW w:w="0" w:type="auto"/>
            <w:tcBorders>
              <w:top w:val="nil"/>
              <w:left w:val="nil"/>
              <w:bottom w:val="nil"/>
              <w:right w:val="nil"/>
            </w:tcBorders>
            <w:shd w:val="clear" w:color="auto" w:fill="auto"/>
            <w:noWrap/>
            <w:vAlign w:val="bottom"/>
            <w:hideMark/>
          </w:tcPr>
          <w:p w14:paraId="292F6882" w14:textId="77777777" w:rsidR="00242896" w:rsidRPr="002A3B59" w:rsidRDefault="00242896" w:rsidP="00B5391D">
            <w:pPr>
              <w:jc w:val="center"/>
              <w:rPr>
                <w:ins w:id="3702" w:author="Brant McNeece" w:date="2021-09-07T19:46:00Z"/>
                <w:rFonts w:ascii="Times New Roman" w:eastAsia="Times New Roman" w:hAnsi="Times New Roman" w:cs="Times New Roman"/>
                <w:sz w:val="20"/>
                <w:szCs w:val="20"/>
                <w:rPrChange w:id="3703" w:author="Brant McNeece" w:date="2021-09-07T19:52:00Z">
                  <w:rPr>
                    <w:ins w:id="3704" w:author="Brant McNeece" w:date="2021-09-07T19:46:00Z"/>
                    <w:rFonts w:ascii="Arial" w:eastAsia="Times New Roman" w:hAnsi="Arial" w:cs="Arial"/>
                    <w:sz w:val="20"/>
                    <w:szCs w:val="20"/>
                  </w:rPr>
                </w:rPrChange>
              </w:rPr>
            </w:pPr>
            <w:ins w:id="3705" w:author="Brant McNeece" w:date="2021-09-07T19:46:00Z">
              <w:r w:rsidRPr="002A3B59">
                <w:rPr>
                  <w:rFonts w:ascii="Times New Roman" w:eastAsia="Times New Roman" w:hAnsi="Times New Roman" w:cs="Times New Roman"/>
                  <w:sz w:val="20"/>
                  <w:szCs w:val="20"/>
                  <w:rPrChange w:id="3706" w:author="Brant McNeece" w:date="2021-09-07T19:52:00Z">
                    <w:rPr>
                      <w:rFonts w:ascii="Arial" w:eastAsia="Times New Roman" w:hAnsi="Arial" w:cs="Arial"/>
                      <w:sz w:val="20"/>
                      <w:szCs w:val="20"/>
                    </w:rPr>
                  </w:rPrChange>
                </w:rPr>
                <w:t>48.8</w:t>
              </w:r>
            </w:ins>
          </w:p>
        </w:tc>
        <w:tc>
          <w:tcPr>
            <w:tcW w:w="0" w:type="auto"/>
            <w:tcBorders>
              <w:top w:val="nil"/>
              <w:left w:val="nil"/>
              <w:bottom w:val="nil"/>
              <w:right w:val="nil"/>
            </w:tcBorders>
            <w:shd w:val="clear" w:color="auto" w:fill="auto"/>
            <w:noWrap/>
            <w:vAlign w:val="bottom"/>
            <w:hideMark/>
          </w:tcPr>
          <w:p w14:paraId="1AC913C7" w14:textId="77777777" w:rsidR="00242896" w:rsidRPr="002A3B59" w:rsidRDefault="00242896" w:rsidP="00B5391D">
            <w:pPr>
              <w:jc w:val="center"/>
              <w:rPr>
                <w:ins w:id="3707" w:author="Brant McNeece" w:date="2021-09-07T19:46:00Z"/>
                <w:rFonts w:ascii="Times New Roman" w:eastAsia="Times New Roman" w:hAnsi="Times New Roman" w:cs="Times New Roman"/>
                <w:sz w:val="20"/>
                <w:szCs w:val="20"/>
                <w:rPrChange w:id="3708" w:author="Brant McNeece" w:date="2021-09-07T19:52:00Z">
                  <w:rPr>
                    <w:ins w:id="3709"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2F0876E3" w14:textId="77777777" w:rsidR="00242896" w:rsidRPr="002A3B59" w:rsidRDefault="00242896" w:rsidP="00B5391D">
            <w:pPr>
              <w:jc w:val="center"/>
              <w:rPr>
                <w:ins w:id="3710" w:author="Brant McNeece" w:date="2021-09-07T19:46:00Z"/>
                <w:rFonts w:ascii="Times New Roman" w:eastAsia="Times New Roman" w:hAnsi="Times New Roman" w:cs="Times New Roman"/>
                <w:sz w:val="20"/>
                <w:szCs w:val="20"/>
                <w:rPrChange w:id="3711" w:author="Brant McNeece" w:date="2021-09-07T19:52:00Z">
                  <w:rPr>
                    <w:ins w:id="3712" w:author="Brant McNeece" w:date="2021-09-07T19:46:00Z"/>
                    <w:rFonts w:ascii="Arial" w:eastAsia="Times New Roman" w:hAnsi="Arial" w:cs="Arial"/>
                    <w:sz w:val="20"/>
                    <w:szCs w:val="20"/>
                  </w:rPr>
                </w:rPrChange>
              </w:rPr>
            </w:pPr>
            <w:ins w:id="3713" w:author="Brant McNeece" w:date="2021-09-07T19:46:00Z">
              <w:r w:rsidRPr="002A3B59">
                <w:rPr>
                  <w:rFonts w:ascii="Times New Roman" w:eastAsia="Times New Roman" w:hAnsi="Times New Roman" w:cs="Times New Roman"/>
                  <w:sz w:val="20"/>
                  <w:szCs w:val="20"/>
                  <w:rPrChange w:id="3714" w:author="Brant McNeece" w:date="2021-09-07T19:52:00Z">
                    <w:rPr>
                      <w:rFonts w:ascii="Arial" w:eastAsia="Times New Roman" w:hAnsi="Arial" w:cs="Arial"/>
                      <w:sz w:val="20"/>
                      <w:szCs w:val="20"/>
                    </w:rPr>
                  </w:rPrChange>
                </w:rPr>
                <w:t>41.8 - 52.3</w:t>
              </w:r>
            </w:ins>
          </w:p>
        </w:tc>
        <w:tc>
          <w:tcPr>
            <w:tcW w:w="0" w:type="auto"/>
            <w:tcBorders>
              <w:top w:val="nil"/>
              <w:left w:val="nil"/>
              <w:bottom w:val="nil"/>
              <w:right w:val="nil"/>
            </w:tcBorders>
            <w:shd w:val="clear" w:color="auto" w:fill="auto"/>
            <w:noWrap/>
            <w:vAlign w:val="bottom"/>
            <w:hideMark/>
          </w:tcPr>
          <w:p w14:paraId="72C5A1C7" w14:textId="77777777" w:rsidR="00242896" w:rsidRPr="002A3B59" w:rsidRDefault="00242896" w:rsidP="00B5391D">
            <w:pPr>
              <w:jc w:val="center"/>
              <w:rPr>
                <w:ins w:id="3715" w:author="Brant McNeece" w:date="2021-09-07T19:46:00Z"/>
                <w:rFonts w:ascii="Times New Roman" w:eastAsia="Times New Roman" w:hAnsi="Times New Roman" w:cs="Times New Roman"/>
                <w:sz w:val="20"/>
                <w:szCs w:val="20"/>
                <w:rPrChange w:id="3716" w:author="Brant McNeece" w:date="2021-09-07T19:52:00Z">
                  <w:rPr>
                    <w:ins w:id="3717" w:author="Brant McNeece" w:date="2021-09-07T19:46:00Z"/>
                    <w:rFonts w:ascii="Arial" w:eastAsia="Times New Roman" w:hAnsi="Arial" w:cs="Arial"/>
                    <w:sz w:val="20"/>
                    <w:szCs w:val="20"/>
                  </w:rPr>
                </w:rPrChange>
              </w:rPr>
            </w:pPr>
            <w:ins w:id="3718" w:author="Brant McNeece" w:date="2021-09-07T19:46:00Z">
              <w:r w:rsidRPr="002A3B59">
                <w:rPr>
                  <w:rFonts w:ascii="Times New Roman" w:eastAsia="Times New Roman" w:hAnsi="Times New Roman" w:cs="Times New Roman"/>
                  <w:sz w:val="20"/>
                  <w:szCs w:val="20"/>
                  <w:rPrChange w:id="3719" w:author="Brant McNeece" w:date="2021-09-07T19:52:00Z">
                    <w:rPr>
                      <w:rFonts w:ascii="Arial" w:eastAsia="Times New Roman" w:hAnsi="Arial" w:cs="Arial"/>
                      <w:sz w:val="20"/>
                      <w:szCs w:val="20"/>
                    </w:rPr>
                  </w:rPrChange>
                </w:rPr>
                <w:t>46.6</w:t>
              </w:r>
            </w:ins>
          </w:p>
        </w:tc>
        <w:tc>
          <w:tcPr>
            <w:tcW w:w="0" w:type="auto"/>
            <w:tcBorders>
              <w:top w:val="nil"/>
              <w:left w:val="nil"/>
              <w:bottom w:val="nil"/>
              <w:right w:val="nil"/>
            </w:tcBorders>
            <w:shd w:val="clear" w:color="auto" w:fill="auto"/>
            <w:noWrap/>
            <w:vAlign w:val="bottom"/>
            <w:hideMark/>
          </w:tcPr>
          <w:p w14:paraId="22DC3BCB" w14:textId="77777777" w:rsidR="00242896" w:rsidRPr="002A3B59" w:rsidRDefault="00242896" w:rsidP="00B5391D">
            <w:pPr>
              <w:jc w:val="center"/>
              <w:rPr>
                <w:ins w:id="3720" w:author="Brant McNeece" w:date="2021-09-07T19:46:00Z"/>
                <w:rFonts w:ascii="Times New Roman" w:eastAsia="Times New Roman" w:hAnsi="Times New Roman" w:cs="Times New Roman"/>
                <w:sz w:val="20"/>
                <w:szCs w:val="20"/>
                <w:rPrChange w:id="3721" w:author="Brant McNeece" w:date="2021-09-07T19:52:00Z">
                  <w:rPr>
                    <w:ins w:id="3722" w:author="Brant McNeece" w:date="2021-09-07T19:46:00Z"/>
                    <w:rFonts w:ascii="Arial" w:eastAsia="Times New Roman" w:hAnsi="Arial" w:cs="Arial"/>
                    <w:sz w:val="20"/>
                    <w:szCs w:val="20"/>
                  </w:rPr>
                </w:rPrChange>
              </w:rPr>
            </w:pPr>
            <w:ins w:id="3723" w:author="Brant McNeece" w:date="2021-09-07T19:46:00Z">
              <w:r w:rsidRPr="002A3B59">
                <w:rPr>
                  <w:rFonts w:ascii="Times New Roman" w:eastAsia="Times New Roman" w:hAnsi="Times New Roman" w:cs="Times New Roman"/>
                  <w:sz w:val="20"/>
                  <w:szCs w:val="20"/>
                  <w:rPrChange w:id="3724" w:author="Brant McNeece" w:date="2021-09-07T19:52:00Z">
                    <w:rPr>
                      <w:rFonts w:ascii="Arial" w:eastAsia="Times New Roman" w:hAnsi="Arial" w:cs="Arial"/>
                      <w:sz w:val="20"/>
                      <w:szCs w:val="20"/>
                    </w:rPr>
                  </w:rPrChange>
                </w:rPr>
                <w:t>2.04</w:t>
              </w:r>
            </w:ins>
          </w:p>
        </w:tc>
        <w:tc>
          <w:tcPr>
            <w:tcW w:w="0" w:type="auto"/>
            <w:tcBorders>
              <w:top w:val="nil"/>
              <w:left w:val="nil"/>
              <w:bottom w:val="nil"/>
              <w:right w:val="nil"/>
            </w:tcBorders>
            <w:shd w:val="clear" w:color="auto" w:fill="auto"/>
            <w:noWrap/>
            <w:vAlign w:val="bottom"/>
            <w:hideMark/>
          </w:tcPr>
          <w:p w14:paraId="75EE8ED1" w14:textId="77777777" w:rsidR="00242896" w:rsidRPr="002A3B59" w:rsidRDefault="00242896" w:rsidP="00B5391D">
            <w:pPr>
              <w:jc w:val="center"/>
              <w:rPr>
                <w:ins w:id="3725" w:author="Brant McNeece" w:date="2021-09-07T19:46:00Z"/>
                <w:rFonts w:ascii="Times New Roman" w:eastAsia="Times New Roman" w:hAnsi="Times New Roman" w:cs="Times New Roman"/>
                <w:sz w:val="20"/>
                <w:szCs w:val="20"/>
                <w:rPrChange w:id="3726" w:author="Brant McNeece" w:date="2021-09-07T19:52:00Z">
                  <w:rPr>
                    <w:ins w:id="3727" w:author="Brant McNeece" w:date="2021-09-07T19:46:00Z"/>
                    <w:rFonts w:ascii="Arial" w:eastAsia="Times New Roman" w:hAnsi="Arial" w:cs="Arial"/>
                    <w:sz w:val="20"/>
                    <w:szCs w:val="20"/>
                  </w:rPr>
                </w:rPrChange>
              </w:rPr>
            </w:pPr>
            <w:ins w:id="3728" w:author="Brant McNeece" w:date="2021-09-07T19:46:00Z">
              <w:r w:rsidRPr="002A3B59">
                <w:rPr>
                  <w:rFonts w:ascii="Times New Roman" w:eastAsia="Times New Roman" w:hAnsi="Times New Roman" w:cs="Times New Roman"/>
                  <w:sz w:val="20"/>
                  <w:szCs w:val="20"/>
                  <w:rPrChange w:id="3729" w:author="Brant McNeece" w:date="2021-09-07T19:52:00Z">
                    <w:rPr>
                      <w:rFonts w:ascii="Arial" w:eastAsia="Times New Roman" w:hAnsi="Arial" w:cs="Arial"/>
                      <w:sz w:val="20"/>
                      <w:szCs w:val="20"/>
                    </w:rPr>
                  </w:rPrChange>
                </w:rPr>
                <w:t>4.38%</w:t>
              </w:r>
            </w:ins>
          </w:p>
        </w:tc>
        <w:tc>
          <w:tcPr>
            <w:tcW w:w="0" w:type="auto"/>
            <w:tcBorders>
              <w:top w:val="nil"/>
              <w:left w:val="nil"/>
              <w:bottom w:val="nil"/>
              <w:right w:val="nil"/>
            </w:tcBorders>
            <w:shd w:val="clear" w:color="auto" w:fill="auto"/>
            <w:noWrap/>
            <w:vAlign w:val="bottom"/>
            <w:hideMark/>
          </w:tcPr>
          <w:p w14:paraId="5BE9F158" w14:textId="77777777" w:rsidR="00242896" w:rsidRPr="002A3B59" w:rsidRDefault="00242896" w:rsidP="00B5391D">
            <w:pPr>
              <w:jc w:val="center"/>
              <w:rPr>
                <w:ins w:id="3730" w:author="Brant McNeece" w:date="2021-09-07T19:46:00Z"/>
                <w:rFonts w:ascii="Times New Roman" w:eastAsia="Times New Roman" w:hAnsi="Times New Roman" w:cs="Times New Roman"/>
                <w:sz w:val="20"/>
                <w:szCs w:val="20"/>
                <w:rPrChange w:id="3731" w:author="Brant McNeece" w:date="2021-09-07T19:52:00Z">
                  <w:rPr>
                    <w:ins w:id="3732" w:author="Brant McNeece" w:date="2021-09-07T19:46:00Z"/>
                    <w:rFonts w:ascii="Arial" w:eastAsia="Times New Roman" w:hAnsi="Arial" w:cs="Arial"/>
                    <w:sz w:val="20"/>
                    <w:szCs w:val="20"/>
                  </w:rPr>
                </w:rPrChange>
              </w:rPr>
            </w:pPr>
            <w:ins w:id="3733" w:author="Brant McNeece" w:date="2021-09-07T19:46:00Z">
              <w:r w:rsidRPr="002A3B59">
                <w:rPr>
                  <w:rFonts w:ascii="Times New Roman" w:eastAsia="Times New Roman" w:hAnsi="Times New Roman" w:cs="Times New Roman"/>
                  <w:sz w:val="20"/>
                  <w:szCs w:val="20"/>
                  <w:rPrChange w:id="3734" w:author="Brant McNeece" w:date="2021-09-07T19:52:00Z">
                    <w:rPr>
                      <w:rFonts w:ascii="Arial" w:eastAsia="Times New Roman" w:hAnsi="Arial" w:cs="Arial"/>
                      <w:sz w:val="20"/>
                      <w:szCs w:val="20"/>
                    </w:rPr>
                  </w:rPrChange>
                </w:rPr>
                <w:t>0.13</w:t>
              </w:r>
            </w:ins>
          </w:p>
        </w:tc>
        <w:tc>
          <w:tcPr>
            <w:tcW w:w="0" w:type="auto"/>
            <w:tcBorders>
              <w:top w:val="nil"/>
              <w:left w:val="nil"/>
              <w:bottom w:val="nil"/>
              <w:right w:val="nil"/>
            </w:tcBorders>
            <w:shd w:val="clear" w:color="auto" w:fill="auto"/>
            <w:noWrap/>
            <w:vAlign w:val="bottom"/>
            <w:hideMark/>
          </w:tcPr>
          <w:p w14:paraId="38DC9BE7" w14:textId="77777777" w:rsidR="00242896" w:rsidRPr="002A3B59" w:rsidRDefault="00242896" w:rsidP="00B5391D">
            <w:pPr>
              <w:jc w:val="center"/>
              <w:rPr>
                <w:ins w:id="3735" w:author="Brant McNeece" w:date="2021-09-07T19:46:00Z"/>
                <w:rFonts w:ascii="Times New Roman" w:eastAsia="Times New Roman" w:hAnsi="Times New Roman" w:cs="Times New Roman"/>
                <w:sz w:val="20"/>
                <w:szCs w:val="20"/>
                <w:rPrChange w:id="3736" w:author="Brant McNeece" w:date="2021-09-07T19:52:00Z">
                  <w:rPr>
                    <w:ins w:id="3737" w:author="Brant McNeece" w:date="2021-09-07T19:46:00Z"/>
                    <w:rFonts w:ascii="Arial" w:eastAsia="Times New Roman" w:hAnsi="Arial" w:cs="Arial"/>
                    <w:sz w:val="20"/>
                    <w:szCs w:val="20"/>
                  </w:rPr>
                </w:rPrChange>
              </w:rPr>
            </w:pPr>
            <w:ins w:id="3738" w:author="Brant McNeece" w:date="2021-09-07T19:46:00Z">
              <w:r w:rsidRPr="002A3B59">
                <w:rPr>
                  <w:rFonts w:ascii="Times New Roman" w:eastAsia="Times New Roman" w:hAnsi="Times New Roman" w:cs="Times New Roman"/>
                  <w:sz w:val="20"/>
                  <w:szCs w:val="20"/>
                  <w:rPrChange w:id="3739" w:author="Brant McNeece" w:date="2021-09-07T19:52:00Z">
                    <w:rPr>
                      <w:rFonts w:ascii="Arial" w:eastAsia="Times New Roman" w:hAnsi="Arial" w:cs="Arial"/>
                      <w:sz w:val="20"/>
                      <w:szCs w:val="20"/>
                    </w:rPr>
                  </w:rPrChange>
                </w:rPr>
                <w:t>-0.30</w:t>
              </w:r>
            </w:ins>
          </w:p>
        </w:tc>
      </w:tr>
      <w:tr w:rsidR="00242896" w:rsidRPr="002A3B59" w14:paraId="6E16B808" w14:textId="77777777" w:rsidTr="00B5391D">
        <w:trPr>
          <w:trHeight w:val="288"/>
          <w:ins w:id="3740" w:author="Brant McNeece" w:date="2021-09-07T19:46:00Z"/>
        </w:trPr>
        <w:tc>
          <w:tcPr>
            <w:tcW w:w="0" w:type="auto"/>
            <w:tcBorders>
              <w:top w:val="nil"/>
              <w:left w:val="nil"/>
              <w:bottom w:val="nil"/>
              <w:right w:val="nil"/>
            </w:tcBorders>
            <w:shd w:val="clear" w:color="auto" w:fill="auto"/>
            <w:noWrap/>
            <w:vAlign w:val="bottom"/>
            <w:hideMark/>
          </w:tcPr>
          <w:p w14:paraId="3082E8F8" w14:textId="77777777" w:rsidR="00242896" w:rsidRPr="002A3B59" w:rsidRDefault="00242896" w:rsidP="00B5391D">
            <w:pPr>
              <w:jc w:val="center"/>
              <w:rPr>
                <w:ins w:id="3741" w:author="Brant McNeece" w:date="2021-09-07T19:46:00Z"/>
                <w:rFonts w:ascii="Times New Roman" w:eastAsia="Times New Roman" w:hAnsi="Times New Roman" w:cs="Times New Roman"/>
                <w:sz w:val="20"/>
                <w:szCs w:val="20"/>
                <w:rPrChange w:id="3742" w:author="Brant McNeece" w:date="2021-09-07T19:52:00Z">
                  <w:rPr>
                    <w:ins w:id="3743"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2930336F" w14:textId="77777777" w:rsidR="00242896" w:rsidRPr="002A3B59" w:rsidRDefault="00242896" w:rsidP="00B5391D">
            <w:pPr>
              <w:jc w:val="center"/>
              <w:rPr>
                <w:ins w:id="3744"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3202CA" w14:textId="77777777" w:rsidR="00242896" w:rsidRPr="002A3B59" w:rsidRDefault="00242896" w:rsidP="00B5391D">
            <w:pPr>
              <w:jc w:val="center"/>
              <w:rPr>
                <w:ins w:id="3745" w:author="Brant McNeece" w:date="2021-09-07T19:46:00Z"/>
                <w:rFonts w:ascii="Times New Roman" w:eastAsia="Times New Roman" w:hAnsi="Times New Roman" w:cs="Times New Roman"/>
                <w:sz w:val="20"/>
                <w:szCs w:val="20"/>
                <w:rPrChange w:id="3746" w:author="Brant McNeece" w:date="2021-09-07T19:52:00Z">
                  <w:rPr>
                    <w:ins w:id="3747" w:author="Brant McNeece" w:date="2021-09-07T19:46:00Z"/>
                    <w:rFonts w:ascii="Arial" w:eastAsia="Times New Roman" w:hAnsi="Arial" w:cs="Arial"/>
                    <w:sz w:val="20"/>
                    <w:szCs w:val="20"/>
                  </w:rPr>
                </w:rPrChange>
              </w:rPr>
            </w:pPr>
            <w:ins w:id="3748" w:author="Brant McNeece" w:date="2021-09-07T19:46:00Z">
              <w:r w:rsidRPr="002A3B59">
                <w:rPr>
                  <w:rFonts w:ascii="Times New Roman" w:eastAsia="Times New Roman" w:hAnsi="Times New Roman" w:cs="Times New Roman"/>
                  <w:sz w:val="20"/>
                  <w:szCs w:val="20"/>
                  <w:rPrChange w:id="3749" w:author="Brant McNeece" w:date="2021-09-07T19:52:00Z">
                    <w:rPr>
                      <w:rFonts w:ascii="Arial" w:eastAsia="Times New Roman" w:hAnsi="Arial" w:cs="Arial"/>
                      <w:sz w:val="20"/>
                      <w:szCs w:val="20"/>
                    </w:rPr>
                  </w:rPrChange>
                </w:rPr>
                <w:t>NC19</w:t>
              </w:r>
            </w:ins>
          </w:p>
        </w:tc>
        <w:tc>
          <w:tcPr>
            <w:tcW w:w="0" w:type="auto"/>
            <w:tcBorders>
              <w:top w:val="nil"/>
              <w:left w:val="nil"/>
              <w:bottom w:val="nil"/>
              <w:right w:val="nil"/>
            </w:tcBorders>
            <w:shd w:val="clear" w:color="auto" w:fill="auto"/>
            <w:noWrap/>
            <w:vAlign w:val="bottom"/>
            <w:hideMark/>
          </w:tcPr>
          <w:p w14:paraId="4EA1D493" w14:textId="77777777" w:rsidR="00242896" w:rsidRPr="002A3B59" w:rsidRDefault="00242896" w:rsidP="00B5391D">
            <w:pPr>
              <w:jc w:val="center"/>
              <w:rPr>
                <w:ins w:id="3750" w:author="Brant McNeece" w:date="2021-09-07T19:46:00Z"/>
                <w:rFonts w:ascii="Times New Roman" w:eastAsia="Times New Roman" w:hAnsi="Times New Roman" w:cs="Times New Roman"/>
                <w:sz w:val="20"/>
                <w:szCs w:val="20"/>
                <w:rPrChange w:id="3751" w:author="Brant McNeece" w:date="2021-09-07T19:52:00Z">
                  <w:rPr>
                    <w:ins w:id="3752" w:author="Brant McNeece" w:date="2021-09-07T19:46:00Z"/>
                    <w:rFonts w:ascii="Arial" w:eastAsia="Times New Roman" w:hAnsi="Arial" w:cs="Arial"/>
                    <w:sz w:val="20"/>
                    <w:szCs w:val="20"/>
                  </w:rPr>
                </w:rPrChange>
              </w:rPr>
            </w:pPr>
            <w:ins w:id="3753" w:author="Brant McNeece" w:date="2021-09-07T19:46:00Z">
              <w:r w:rsidRPr="002A3B59">
                <w:rPr>
                  <w:rFonts w:ascii="Times New Roman" w:eastAsia="Times New Roman" w:hAnsi="Times New Roman" w:cs="Times New Roman"/>
                  <w:sz w:val="20"/>
                  <w:szCs w:val="20"/>
                  <w:rPrChange w:id="3754" w:author="Brant McNeece" w:date="2021-09-07T19:52:00Z">
                    <w:rPr>
                      <w:rFonts w:ascii="Arial" w:eastAsia="Times New Roman" w:hAnsi="Arial" w:cs="Arial"/>
                      <w:sz w:val="20"/>
                      <w:szCs w:val="20"/>
                    </w:rPr>
                  </w:rPrChange>
                </w:rPr>
                <w:t>42.3</w:t>
              </w:r>
            </w:ins>
          </w:p>
        </w:tc>
        <w:tc>
          <w:tcPr>
            <w:tcW w:w="0" w:type="auto"/>
            <w:tcBorders>
              <w:top w:val="nil"/>
              <w:left w:val="nil"/>
              <w:bottom w:val="nil"/>
              <w:right w:val="nil"/>
            </w:tcBorders>
            <w:shd w:val="clear" w:color="auto" w:fill="auto"/>
            <w:noWrap/>
            <w:vAlign w:val="bottom"/>
            <w:hideMark/>
          </w:tcPr>
          <w:p w14:paraId="3164F966" w14:textId="77777777" w:rsidR="00242896" w:rsidRPr="002A3B59" w:rsidRDefault="00242896" w:rsidP="00B5391D">
            <w:pPr>
              <w:jc w:val="center"/>
              <w:rPr>
                <w:ins w:id="3755" w:author="Brant McNeece" w:date="2021-09-07T19:46:00Z"/>
                <w:rFonts w:ascii="Times New Roman" w:eastAsia="Times New Roman" w:hAnsi="Times New Roman" w:cs="Times New Roman"/>
                <w:sz w:val="20"/>
                <w:szCs w:val="20"/>
                <w:rPrChange w:id="3756" w:author="Brant McNeece" w:date="2021-09-07T19:52:00Z">
                  <w:rPr>
                    <w:ins w:id="3757" w:author="Brant McNeece" w:date="2021-09-07T19:46:00Z"/>
                    <w:rFonts w:ascii="Arial" w:eastAsia="Times New Roman" w:hAnsi="Arial" w:cs="Arial"/>
                    <w:sz w:val="20"/>
                    <w:szCs w:val="20"/>
                  </w:rPr>
                </w:rPrChange>
              </w:rPr>
            </w:pPr>
            <w:ins w:id="3758" w:author="Brant McNeece" w:date="2021-09-07T19:46:00Z">
              <w:r w:rsidRPr="002A3B59">
                <w:rPr>
                  <w:rFonts w:ascii="Times New Roman" w:eastAsia="Times New Roman" w:hAnsi="Times New Roman" w:cs="Times New Roman"/>
                  <w:sz w:val="20"/>
                  <w:szCs w:val="20"/>
                  <w:rPrChange w:id="3759" w:author="Brant McNeece" w:date="2021-09-07T19:52:00Z">
                    <w:rPr>
                      <w:rFonts w:ascii="Arial" w:eastAsia="Times New Roman" w:hAnsi="Arial" w:cs="Arial"/>
                      <w:sz w:val="20"/>
                      <w:szCs w:val="20"/>
                    </w:rPr>
                  </w:rPrChange>
                </w:rPr>
                <w:t>51.0</w:t>
              </w:r>
            </w:ins>
          </w:p>
        </w:tc>
        <w:tc>
          <w:tcPr>
            <w:tcW w:w="0" w:type="auto"/>
            <w:tcBorders>
              <w:top w:val="nil"/>
              <w:left w:val="nil"/>
              <w:bottom w:val="nil"/>
              <w:right w:val="nil"/>
            </w:tcBorders>
            <w:shd w:val="clear" w:color="auto" w:fill="auto"/>
            <w:noWrap/>
            <w:vAlign w:val="bottom"/>
            <w:hideMark/>
          </w:tcPr>
          <w:p w14:paraId="09C08A69" w14:textId="77777777" w:rsidR="00242896" w:rsidRPr="002A3B59" w:rsidRDefault="00242896" w:rsidP="00B5391D">
            <w:pPr>
              <w:jc w:val="center"/>
              <w:rPr>
                <w:ins w:id="3760" w:author="Brant McNeece" w:date="2021-09-07T19:46:00Z"/>
                <w:rFonts w:ascii="Times New Roman" w:eastAsia="Times New Roman" w:hAnsi="Times New Roman" w:cs="Times New Roman"/>
                <w:sz w:val="20"/>
                <w:szCs w:val="20"/>
                <w:rPrChange w:id="3761" w:author="Brant McNeece" w:date="2021-09-07T19:52:00Z">
                  <w:rPr>
                    <w:ins w:id="3762"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3A8A9524" w14:textId="77777777" w:rsidR="00242896" w:rsidRPr="002A3B59" w:rsidRDefault="00242896" w:rsidP="00B5391D">
            <w:pPr>
              <w:jc w:val="center"/>
              <w:rPr>
                <w:ins w:id="3763" w:author="Brant McNeece" w:date="2021-09-07T19:46:00Z"/>
                <w:rFonts w:ascii="Times New Roman" w:eastAsia="Times New Roman" w:hAnsi="Times New Roman" w:cs="Times New Roman"/>
                <w:sz w:val="20"/>
                <w:szCs w:val="20"/>
                <w:rPrChange w:id="3764" w:author="Brant McNeece" w:date="2021-09-07T19:52:00Z">
                  <w:rPr>
                    <w:ins w:id="3765" w:author="Brant McNeece" w:date="2021-09-07T19:46:00Z"/>
                    <w:rFonts w:ascii="Arial" w:eastAsia="Times New Roman" w:hAnsi="Arial" w:cs="Arial"/>
                    <w:sz w:val="20"/>
                    <w:szCs w:val="20"/>
                  </w:rPr>
                </w:rPrChange>
              </w:rPr>
            </w:pPr>
            <w:ins w:id="3766" w:author="Brant McNeece" w:date="2021-09-07T19:46:00Z">
              <w:r w:rsidRPr="002A3B59">
                <w:rPr>
                  <w:rFonts w:ascii="Times New Roman" w:eastAsia="Times New Roman" w:hAnsi="Times New Roman" w:cs="Times New Roman"/>
                  <w:sz w:val="20"/>
                  <w:szCs w:val="20"/>
                  <w:rPrChange w:id="3767" w:author="Brant McNeece" w:date="2021-09-07T19:52:00Z">
                    <w:rPr>
                      <w:rFonts w:ascii="Arial" w:eastAsia="Times New Roman" w:hAnsi="Arial" w:cs="Arial"/>
                      <w:sz w:val="20"/>
                      <w:szCs w:val="20"/>
                    </w:rPr>
                  </w:rPrChange>
                </w:rPr>
                <w:t>41.4 - 52.4</w:t>
              </w:r>
            </w:ins>
          </w:p>
        </w:tc>
        <w:tc>
          <w:tcPr>
            <w:tcW w:w="0" w:type="auto"/>
            <w:tcBorders>
              <w:top w:val="nil"/>
              <w:left w:val="nil"/>
              <w:bottom w:val="nil"/>
              <w:right w:val="nil"/>
            </w:tcBorders>
            <w:shd w:val="clear" w:color="auto" w:fill="auto"/>
            <w:noWrap/>
            <w:vAlign w:val="bottom"/>
            <w:hideMark/>
          </w:tcPr>
          <w:p w14:paraId="71886C5A" w14:textId="77777777" w:rsidR="00242896" w:rsidRPr="002A3B59" w:rsidRDefault="00242896" w:rsidP="00B5391D">
            <w:pPr>
              <w:jc w:val="center"/>
              <w:rPr>
                <w:ins w:id="3768" w:author="Brant McNeece" w:date="2021-09-07T19:46:00Z"/>
                <w:rFonts w:ascii="Times New Roman" w:eastAsia="Times New Roman" w:hAnsi="Times New Roman" w:cs="Times New Roman"/>
                <w:sz w:val="20"/>
                <w:szCs w:val="20"/>
                <w:rPrChange w:id="3769" w:author="Brant McNeece" w:date="2021-09-07T19:52:00Z">
                  <w:rPr>
                    <w:ins w:id="3770" w:author="Brant McNeece" w:date="2021-09-07T19:46:00Z"/>
                    <w:rFonts w:ascii="Arial" w:eastAsia="Times New Roman" w:hAnsi="Arial" w:cs="Arial"/>
                    <w:sz w:val="20"/>
                    <w:szCs w:val="20"/>
                  </w:rPr>
                </w:rPrChange>
              </w:rPr>
            </w:pPr>
            <w:ins w:id="3771" w:author="Brant McNeece" w:date="2021-09-07T19:46:00Z">
              <w:r w:rsidRPr="002A3B59">
                <w:rPr>
                  <w:rFonts w:ascii="Times New Roman" w:eastAsia="Times New Roman" w:hAnsi="Times New Roman" w:cs="Times New Roman"/>
                  <w:sz w:val="20"/>
                  <w:szCs w:val="20"/>
                  <w:rPrChange w:id="3772" w:author="Brant McNeece" w:date="2021-09-07T19:52:00Z">
                    <w:rPr>
                      <w:rFonts w:ascii="Arial" w:eastAsia="Times New Roman" w:hAnsi="Arial" w:cs="Arial"/>
                      <w:sz w:val="20"/>
                      <w:szCs w:val="20"/>
                    </w:rPr>
                  </w:rPrChange>
                </w:rPr>
                <w:t>46.3</w:t>
              </w:r>
            </w:ins>
          </w:p>
        </w:tc>
        <w:tc>
          <w:tcPr>
            <w:tcW w:w="0" w:type="auto"/>
            <w:tcBorders>
              <w:top w:val="nil"/>
              <w:left w:val="nil"/>
              <w:bottom w:val="nil"/>
              <w:right w:val="nil"/>
            </w:tcBorders>
            <w:shd w:val="clear" w:color="auto" w:fill="auto"/>
            <w:noWrap/>
            <w:vAlign w:val="bottom"/>
            <w:hideMark/>
          </w:tcPr>
          <w:p w14:paraId="19B1B694" w14:textId="77777777" w:rsidR="00242896" w:rsidRPr="002A3B59" w:rsidRDefault="00242896" w:rsidP="00B5391D">
            <w:pPr>
              <w:jc w:val="center"/>
              <w:rPr>
                <w:ins w:id="3773" w:author="Brant McNeece" w:date="2021-09-07T19:46:00Z"/>
                <w:rFonts w:ascii="Times New Roman" w:eastAsia="Times New Roman" w:hAnsi="Times New Roman" w:cs="Times New Roman"/>
                <w:sz w:val="20"/>
                <w:szCs w:val="20"/>
                <w:rPrChange w:id="3774" w:author="Brant McNeece" w:date="2021-09-07T19:52:00Z">
                  <w:rPr>
                    <w:ins w:id="3775" w:author="Brant McNeece" w:date="2021-09-07T19:46:00Z"/>
                    <w:rFonts w:ascii="Arial" w:eastAsia="Times New Roman" w:hAnsi="Arial" w:cs="Arial"/>
                    <w:sz w:val="20"/>
                    <w:szCs w:val="20"/>
                  </w:rPr>
                </w:rPrChange>
              </w:rPr>
            </w:pPr>
            <w:ins w:id="3776" w:author="Brant McNeece" w:date="2021-09-07T19:46:00Z">
              <w:r w:rsidRPr="002A3B59">
                <w:rPr>
                  <w:rFonts w:ascii="Times New Roman" w:eastAsia="Times New Roman" w:hAnsi="Times New Roman" w:cs="Times New Roman"/>
                  <w:sz w:val="20"/>
                  <w:szCs w:val="20"/>
                  <w:rPrChange w:id="3777" w:author="Brant McNeece" w:date="2021-09-07T19:52:00Z">
                    <w:rPr>
                      <w:rFonts w:ascii="Arial" w:eastAsia="Times New Roman" w:hAnsi="Arial" w:cs="Arial"/>
                      <w:sz w:val="20"/>
                      <w:szCs w:val="20"/>
                    </w:rPr>
                  </w:rPrChange>
                </w:rPr>
                <w:t>2.21</w:t>
              </w:r>
            </w:ins>
          </w:p>
        </w:tc>
        <w:tc>
          <w:tcPr>
            <w:tcW w:w="0" w:type="auto"/>
            <w:tcBorders>
              <w:top w:val="nil"/>
              <w:left w:val="nil"/>
              <w:bottom w:val="nil"/>
              <w:right w:val="nil"/>
            </w:tcBorders>
            <w:shd w:val="clear" w:color="auto" w:fill="auto"/>
            <w:noWrap/>
            <w:vAlign w:val="bottom"/>
            <w:hideMark/>
          </w:tcPr>
          <w:p w14:paraId="51B6053C" w14:textId="77777777" w:rsidR="00242896" w:rsidRPr="002A3B59" w:rsidRDefault="00242896" w:rsidP="00B5391D">
            <w:pPr>
              <w:jc w:val="center"/>
              <w:rPr>
                <w:ins w:id="3778" w:author="Brant McNeece" w:date="2021-09-07T19:46:00Z"/>
                <w:rFonts w:ascii="Times New Roman" w:eastAsia="Times New Roman" w:hAnsi="Times New Roman" w:cs="Times New Roman"/>
                <w:sz w:val="20"/>
                <w:szCs w:val="20"/>
                <w:rPrChange w:id="3779" w:author="Brant McNeece" w:date="2021-09-07T19:52:00Z">
                  <w:rPr>
                    <w:ins w:id="3780" w:author="Brant McNeece" w:date="2021-09-07T19:46:00Z"/>
                    <w:rFonts w:ascii="Arial" w:eastAsia="Times New Roman" w:hAnsi="Arial" w:cs="Arial"/>
                    <w:sz w:val="20"/>
                    <w:szCs w:val="20"/>
                  </w:rPr>
                </w:rPrChange>
              </w:rPr>
            </w:pPr>
            <w:ins w:id="3781" w:author="Brant McNeece" w:date="2021-09-07T19:46:00Z">
              <w:r w:rsidRPr="002A3B59">
                <w:rPr>
                  <w:rFonts w:ascii="Times New Roman" w:eastAsia="Times New Roman" w:hAnsi="Times New Roman" w:cs="Times New Roman"/>
                  <w:sz w:val="20"/>
                  <w:szCs w:val="20"/>
                  <w:rPrChange w:id="3782" w:author="Brant McNeece" w:date="2021-09-07T19:52:00Z">
                    <w:rPr>
                      <w:rFonts w:ascii="Arial" w:eastAsia="Times New Roman" w:hAnsi="Arial" w:cs="Arial"/>
                      <w:sz w:val="20"/>
                      <w:szCs w:val="20"/>
                    </w:rPr>
                  </w:rPrChange>
                </w:rPr>
                <w:t>4.78%</w:t>
              </w:r>
            </w:ins>
          </w:p>
        </w:tc>
        <w:tc>
          <w:tcPr>
            <w:tcW w:w="0" w:type="auto"/>
            <w:tcBorders>
              <w:top w:val="nil"/>
              <w:left w:val="nil"/>
              <w:bottom w:val="nil"/>
              <w:right w:val="nil"/>
            </w:tcBorders>
            <w:shd w:val="clear" w:color="auto" w:fill="auto"/>
            <w:noWrap/>
            <w:vAlign w:val="bottom"/>
            <w:hideMark/>
          </w:tcPr>
          <w:p w14:paraId="4EF3B4D9" w14:textId="77777777" w:rsidR="00242896" w:rsidRPr="002A3B59" w:rsidRDefault="00242896" w:rsidP="00B5391D">
            <w:pPr>
              <w:jc w:val="center"/>
              <w:rPr>
                <w:ins w:id="3783" w:author="Brant McNeece" w:date="2021-09-07T19:46:00Z"/>
                <w:rFonts w:ascii="Times New Roman" w:eastAsia="Times New Roman" w:hAnsi="Times New Roman" w:cs="Times New Roman"/>
                <w:sz w:val="20"/>
                <w:szCs w:val="20"/>
                <w:rPrChange w:id="3784" w:author="Brant McNeece" w:date="2021-09-07T19:52:00Z">
                  <w:rPr>
                    <w:ins w:id="3785" w:author="Brant McNeece" w:date="2021-09-07T19:46:00Z"/>
                    <w:rFonts w:ascii="Arial" w:eastAsia="Times New Roman" w:hAnsi="Arial" w:cs="Arial"/>
                    <w:sz w:val="20"/>
                    <w:szCs w:val="20"/>
                  </w:rPr>
                </w:rPrChange>
              </w:rPr>
            </w:pPr>
            <w:ins w:id="3786" w:author="Brant McNeece" w:date="2021-09-07T19:46:00Z">
              <w:r w:rsidRPr="002A3B59">
                <w:rPr>
                  <w:rFonts w:ascii="Times New Roman" w:eastAsia="Times New Roman" w:hAnsi="Times New Roman" w:cs="Times New Roman"/>
                  <w:sz w:val="20"/>
                  <w:szCs w:val="20"/>
                  <w:rPrChange w:id="3787" w:author="Brant McNeece" w:date="2021-09-07T19:52:00Z">
                    <w:rPr>
                      <w:rFonts w:ascii="Arial" w:eastAsia="Times New Roman" w:hAnsi="Arial" w:cs="Arial"/>
                      <w:sz w:val="20"/>
                      <w:szCs w:val="20"/>
                    </w:rPr>
                  </w:rPrChange>
                </w:rPr>
                <w:t>0.39</w:t>
              </w:r>
            </w:ins>
          </w:p>
        </w:tc>
        <w:tc>
          <w:tcPr>
            <w:tcW w:w="0" w:type="auto"/>
            <w:tcBorders>
              <w:top w:val="nil"/>
              <w:left w:val="nil"/>
              <w:bottom w:val="nil"/>
              <w:right w:val="nil"/>
            </w:tcBorders>
            <w:shd w:val="clear" w:color="auto" w:fill="auto"/>
            <w:noWrap/>
            <w:vAlign w:val="bottom"/>
            <w:hideMark/>
          </w:tcPr>
          <w:p w14:paraId="766DD1CE" w14:textId="77777777" w:rsidR="00242896" w:rsidRPr="002A3B59" w:rsidRDefault="00242896" w:rsidP="00B5391D">
            <w:pPr>
              <w:jc w:val="center"/>
              <w:rPr>
                <w:ins w:id="3788" w:author="Brant McNeece" w:date="2021-09-07T19:46:00Z"/>
                <w:rFonts w:ascii="Times New Roman" w:eastAsia="Times New Roman" w:hAnsi="Times New Roman" w:cs="Times New Roman"/>
                <w:sz w:val="20"/>
                <w:szCs w:val="20"/>
                <w:rPrChange w:id="3789" w:author="Brant McNeece" w:date="2021-09-07T19:52:00Z">
                  <w:rPr>
                    <w:ins w:id="3790" w:author="Brant McNeece" w:date="2021-09-07T19:46:00Z"/>
                    <w:rFonts w:ascii="Arial" w:eastAsia="Times New Roman" w:hAnsi="Arial" w:cs="Arial"/>
                    <w:sz w:val="20"/>
                    <w:szCs w:val="20"/>
                  </w:rPr>
                </w:rPrChange>
              </w:rPr>
            </w:pPr>
            <w:ins w:id="3791" w:author="Brant McNeece" w:date="2021-09-07T19:46:00Z">
              <w:r w:rsidRPr="002A3B59">
                <w:rPr>
                  <w:rFonts w:ascii="Times New Roman" w:eastAsia="Times New Roman" w:hAnsi="Times New Roman" w:cs="Times New Roman"/>
                  <w:sz w:val="20"/>
                  <w:szCs w:val="20"/>
                  <w:rPrChange w:id="3792" w:author="Brant McNeece" w:date="2021-09-07T19:52:00Z">
                    <w:rPr>
                      <w:rFonts w:ascii="Arial" w:eastAsia="Times New Roman" w:hAnsi="Arial" w:cs="Arial"/>
                      <w:sz w:val="20"/>
                      <w:szCs w:val="20"/>
                    </w:rPr>
                  </w:rPrChange>
                </w:rPr>
                <w:t>0.30</w:t>
              </w:r>
            </w:ins>
          </w:p>
        </w:tc>
      </w:tr>
      <w:tr w:rsidR="00242896" w:rsidRPr="002A3B59" w14:paraId="06D39F49" w14:textId="77777777" w:rsidTr="00B5391D">
        <w:trPr>
          <w:trHeight w:val="288"/>
          <w:ins w:id="3793" w:author="Brant McNeece" w:date="2021-09-07T19:46:00Z"/>
        </w:trPr>
        <w:tc>
          <w:tcPr>
            <w:tcW w:w="0" w:type="auto"/>
            <w:tcBorders>
              <w:top w:val="nil"/>
              <w:left w:val="nil"/>
              <w:bottom w:val="nil"/>
              <w:right w:val="nil"/>
            </w:tcBorders>
            <w:shd w:val="clear" w:color="auto" w:fill="auto"/>
            <w:noWrap/>
            <w:vAlign w:val="bottom"/>
            <w:hideMark/>
          </w:tcPr>
          <w:p w14:paraId="789EEFD5" w14:textId="77777777" w:rsidR="00242896" w:rsidRPr="002A3B59" w:rsidRDefault="00242896" w:rsidP="00B5391D">
            <w:pPr>
              <w:jc w:val="center"/>
              <w:rPr>
                <w:ins w:id="3794" w:author="Brant McNeece" w:date="2021-09-07T19:46:00Z"/>
                <w:rFonts w:ascii="Times New Roman" w:eastAsia="Times New Roman" w:hAnsi="Times New Roman" w:cs="Times New Roman"/>
                <w:sz w:val="20"/>
                <w:szCs w:val="20"/>
                <w:rPrChange w:id="3795" w:author="Brant McNeece" w:date="2021-09-07T19:52:00Z">
                  <w:rPr>
                    <w:ins w:id="3796"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0463B1FF" w14:textId="77777777" w:rsidR="00242896" w:rsidRPr="002A3B59" w:rsidRDefault="00242896" w:rsidP="00B5391D">
            <w:pPr>
              <w:jc w:val="center"/>
              <w:rPr>
                <w:ins w:id="3797"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B04199" w14:textId="77777777" w:rsidR="00242896" w:rsidRPr="002A3B59" w:rsidRDefault="00242896" w:rsidP="00B5391D">
            <w:pPr>
              <w:jc w:val="center"/>
              <w:rPr>
                <w:ins w:id="3798" w:author="Brant McNeece" w:date="2021-09-07T19:46:00Z"/>
                <w:rFonts w:ascii="Times New Roman" w:eastAsia="Times New Roman" w:hAnsi="Times New Roman" w:cs="Times New Roman"/>
                <w:sz w:val="20"/>
                <w:szCs w:val="20"/>
                <w:rPrChange w:id="3799" w:author="Brant McNeece" w:date="2021-09-07T19:52:00Z">
                  <w:rPr>
                    <w:ins w:id="3800" w:author="Brant McNeece" w:date="2021-09-07T19:46:00Z"/>
                    <w:rFonts w:ascii="Arial" w:eastAsia="Times New Roman" w:hAnsi="Arial" w:cs="Arial"/>
                    <w:sz w:val="20"/>
                    <w:szCs w:val="20"/>
                  </w:rPr>
                </w:rPrChange>
              </w:rPr>
            </w:pPr>
            <w:ins w:id="3801" w:author="Brant McNeece" w:date="2021-09-07T19:46:00Z">
              <w:r w:rsidRPr="002A3B59">
                <w:rPr>
                  <w:rFonts w:ascii="Times New Roman" w:eastAsia="Times New Roman" w:hAnsi="Times New Roman" w:cs="Times New Roman"/>
                  <w:sz w:val="20"/>
                  <w:szCs w:val="20"/>
                  <w:rPrChange w:id="3802" w:author="Brant McNeece" w:date="2021-09-07T19:52:00Z">
                    <w:rPr>
                      <w:rFonts w:ascii="Arial" w:eastAsia="Times New Roman" w:hAnsi="Arial" w:cs="Arial"/>
                      <w:sz w:val="20"/>
                      <w:szCs w:val="20"/>
                    </w:rPr>
                  </w:rPrChange>
                </w:rPr>
                <w:t>OH18</w:t>
              </w:r>
            </w:ins>
          </w:p>
        </w:tc>
        <w:tc>
          <w:tcPr>
            <w:tcW w:w="0" w:type="auto"/>
            <w:tcBorders>
              <w:top w:val="nil"/>
              <w:left w:val="nil"/>
              <w:bottom w:val="nil"/>
              <w:right w:val="nil"/>
            </w:tcBorders>
            <w:shd w:val="clear" w:color="auto" w:fill="auto"/>
            <w:noWrap/>
            <w:vAlign w:val="bottom"/>
            <w:hideMark/>
          </w:tcPr>
          <w:p w14:paraId="27D1931A" w14:textId="77777777" w:rsidR="00242896" w:rsidRPr="002A3B59" w:rsidRDefault="00242896" w:rsidP="00B5391D">
            <w:pPr>
              <w:jc w:val="center"/>
              <w:rPr>
                <w:ins w:id="3803" w:author="Brant McNeece" w:date="2021-09-07T19:46:00Z"/>
                <w:rFonts w:ascii="Times New Roman" w:eastAsia="Times New Roman" w:hAnsi="Times New Roman" w:cs="Times New Roman"/>
                <w:sz w:val="20"/>
                <w:szCs w:val="20"/>
                <w:rPrChange w:id="3804" w:author="Brant McNeece" w:date="2021-09-07T19:52:00Z">
                  <w:rPr>
                    <w:ins w:id="3805" w:author="Brant McNeece" w:date="2021-09-07T19:46:00Z"/>
                    <w:rFonts w:ascii="Arial" w:eastAsia="Times New Roman" w:hAnsi="Arial" w:cs="Arial"/>
                    <w:sz w:val="20"/>
                    <w:szCs w:val="20"/>
                  </w:rPr>
                </w:rPrChange>
              </w:rPr>
            </w:pPr>
            <w:ins w:id="3806" w:author="Brant McNeece" w:date="2021-09-07T19:46:00Z">
              <w:r w:rsidRPr="002A3B59">
                <w:rPr>
                  <w:rFonts w:ascii="Times New Roman" w:eastAsia="Times New Roman" w:hAnsi="Times New Roman" w:cs="Times New Roman"/>
                  <w:sz w:val="20"/>
                  <w:szCs w:val="20"/>
                  <w:rPrChange w:id="3807" w:author="Brant McNeece" w:date="2021-09-07T19:52:00Z">
                    <w:rPr>
                      <w:rFonts w:ascii="Arial" w:eastAsia="Times New Roman" w:hAnsi="Arial" w:cs="Arial"/>
                      <w:sz w:val="20"/>
                      <w:szCs w:val="20"/>
                    </w:rPr>
                  </w:rPrChange>
                </w:rPr>
                <w:t>42.6</w:t>
              </w:r>
            </w:ins>
          </w:p>
        </w:tc>
        <w:tc>
          <w:tcPr>
            <w:tcW w:w="0" w:type="auto"/>
            <w:tcBorders>
              <w:top w:val="nil"/>
              <w:left w:val="nil"/>
              <w:bottom w:val="nil"/>
              <w:right w:val="nil"/>
            </w:tcBorders>
            <w:shd w:val="clear" w:color="auto" w:fill="auto"/>
            <w:noWrap/>
            <w:vAlign w:val="bottom"/>
            <w:hideMark/>
          </w:tcPr>
          <w:p w14:paraId="2E05247D" w14:textId="77777777" w:rsidR="00242896" w:rsidRPr="002A3B59" w:rsidRDefault="00242896" w:rsidP="00B5391D">
            <w:pPr>
              <w:jc w:val="center"/>
              <w:rPr>
                <w:ins w:id="3808" w:author="Brant McNeece" w:date="2021-09-07T19:46:00Z"/>
                <w:rFonts w:ascii="Times New Roman" w:eastAsia="Times New Roman" w:hAnsi="Times New Roman" w:cs="Times New Roman"/>
                <w:sz w:val="20"/>
                <w:szCs w:val="20"/>
                <w:rPrChange w:id="3809" w:author="Brant McNeece" w:date="2021-09-07T19:52:00Z">
                  <w:rPr>
                    <w:ins w:id="3810" w:author="Brant McNeece" w:date="2021-09-07T19:46:00Z"/>
                    <w:rFonts w:ascii="Arial" w:eastAsia="Times New Roman" w:hAnsi="Arial" w:cs="Arial"/>
                    <w:sz w:val="20"/>
                    <w:szCs w:val="20"/>
                  </w:rPr>
                </w:rPrChange>
              </w:rPr>
            </w:pPr>
            <w:ins w:id="3811" w:author="Brant McNeece" w:date="2021-09-07T19:46:00Z">
              <w:r w:rsidRPr="002A3B59">
                <w:rPr>
                  <w:rFonts w:ascii="Times New Roman" w:eastAsia="Times New Roman" w:hAnsi="Times New Roman" w:cs="Times New Roman"/>
                  <w:sz w:val="20"/>
                  <w:szCs w:val="20"/>
                  <w:rPrChange w:id="3812" w:author="Brant McNeece" w:date="2021-09-07T19:52:00Z">
                    <w:rPr>
                      <w:rFonts w:ascii="Arial" w:eastAsia="Times New Roman" w:hAnsi="Arial" w:cs="Arial"/>
                      <w:sz w:val="20"/>
                      <w:szCs w:val="20"/>
                    </w:rPr>
                  </w:rPrChange>
                </w:rPr>
                <w:t>46.4</w:t>
              </w:r>
            </w:ins>
          </w:p>
        </w:tc>
        <w:tc>
          <w:tcPr>
            <w:tcW w:w="0" w:type="auto"/>
            <w:tcBorders>
              <w:top w:val="nil"/>
              <w:left w:val="nil"/>
              <w:bottom w:val="nil"/>
              <w:right w:val="nil"/>
            </w:tcBorders>
            <w:shd w:val="clear" w:color="auto" w:fill="auto"/>
            <w:noWrap/>
            <w:vAlign w:val="bottom"/>
            <w:hideMark/>
          </w:tcPr>
          <w:p w14:paraId="1655934C" w14:textId="77777777" w:rsidR="00242896" w:rsidRPr="002A3B59" w:rsidRDefault="00242896" w:rsidP="00B5391D">
            <w:pPr>
              <w:jc w:val="center"/>
              <w:rPr>
                <w:ins w:id="3813" w:author="Brant McNeece" w:date="2021-09-07T19:46:00Z"/>
                <w:rFonts w:ascii="Times New Roman" w:eastAsia="Times New Roman" w:hAnsi="Times New Roman" w:cs="Times New Roman"/>
                <w:sz w:val="20"/>
                <w:szCs w:val="20"/>
                <w:rPrChange w:id="3814" w:author="Brant McNeece" w:date="2021-09-07T19:52:00Z">
                  <w:rPr>
                    <w:ins w:id="3815"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6C0093D0" w14:textId="77777777" w:rsidR="00242896" w:rsidRPr="002A3B59" w:rsidRDefault="00242896" w:rsidP="00B5391D">
            <w:pPr>
              <w:jc w:val="center"/>
              <w:rPr>
                <w:ins w:id="3816" w:author="Brant McNeece" w:date="2021-09-07T19:46:00Z"/>
                <w:rFonts w:ascii="Times New Roman" w:eastAsia="Times New Roman" w:hAnsi="Times New Roman" w:cs="Times New Roman"/>
                <w:sz w:val="20"/>
                <w:szCs w:val="20"/>
                <w:rPrChange w:id="3817" w:author="Brant McNeece" w:date="2021-09-07T19:52:00Z">
                  <w:rPr>
                    <w:ins w:id="3818" w:author="Brant McNeece" w:date="2021-09-07T19:46:00Z"/>
                    <w:rFonts w:ascii="Arial" w:eastAsia="Times New Roman" w:hAnsi="Arial" w:cs="Arial"/>
                    <w:sz w:val="20"/>
                    <w:szCs w:val="20"/>
                  </w:rPr>
                </w:rPrChange>
              </w:rPr>
            </w:pPr>
            <w:ins w:id="3819" w:author="Brant McNeece" w:date="2021-09-07T19:46:00Z">
              <w:r w:rsidRPr="002A3B59">
                <w:rPr>
                  <w:rFonts w:ascii="Times New Roman" w:eastAsia="Times New Roman" w:hAnsi="Times New Roman" w:cs="Times New Roman"/>
                  <w:sz w:val="20"/>
                  <w:szCs w:val="20"/>
                  <w:rPrChange w:id="3820" w:author="Brant McNeece" w:date="2021-09-07T19:52:00Z">
                    <w:rPr>
                      <w:rFonts w:ascii="Arial" w:eastAsia="Times New Roman" w:hAnsi="Arial" w:cs="Arial"/>
                      <w:sz w:val="20"/>
                      <w:szCs w:val="20"/>
                    </w:rPr>
                  </w:rPrChange>
                </w:rPr>
                <w:t>40.2 - 49.3</w:t>
              </w:r>
            </w:ins>
          </w:p>
        </w:tc>
        <w:tc>
          <w:tcPr>
            <w:tcW w:w="0" w:type="auto"/>
            <w:tcBorders>
              <w:top w:val="nil"/>
              <w:left w:val="nil"/>
              <w:bottom w:val="nil"/>
              <w:right w:val="nil"/>
            </w:tcBorders>
            <w:shd w:val="clear" w:color="auto" w:fill="auto"/>
            <w:noWrap/>
            <w:vAlign w:val="bottom"/>
            <w:hideMark/>
          </w:tcPr>
          <w:p w14:paraId="6D337E28" w14:textId="77777777" w:rsidR="00242896" w:rsidRPr="002A3B59" w:rsidRDefault="00242896" w:rsidP="00B5391D">
            <w:pPr>
              <w:jc w:val="center"/>
              <w:rPr>
                <w:ins w:id="3821" w:author="Brant McNeece" w:date="2021-09-07T19:46:00Z"/>
                <w:rFonts w:ascii="Times New Roman" w:eastAsia="Times New Roman" w:hAnsi="Times New Roman" w:cs="Times New Roman"/>
                <w:sz w:val="20"/>
                <w:szCs w:val="20"/>
                <w:rPrChange w:id="3822" w:author="Brant McNeece" w:date="2021-09-07T19:52:00Z">
                  <w:rPr>
                    <w:ins w:id="3823" w:author="Brant McNeece" w:date="2021-09-07T19:46:00Z"/>
                    <w:rFonts w:ascii="Arial" w:eastAsia="Times New Roman" w:hAnsi="Arial" w:cs="Arial"/>
                    <w:sz w:val="20"/>
                    <w:szCs w:val="20"/>
                  </w:rPr>
                </w:rPrChange>
              </w:rPr>
            </w:pPr>
            <w:ins w:id="3824" w:author="Brant McNeece" w:date="2021-09-07T19:46:00Z">
              <w:r w:rsidRPr="002A3B59">
                <w:rPr>
                  <w:rFonts w:ascii="Times New Roman" w:eastAsia="Times New Roman" w:hAnsi="Times New Roman" w:cs="Times New Roman"/>
                  <w:sz w:val="20"/>
                  <w:szCs w:val="20"/>
                  <w:rPrChange w:id="3825" w:author="Brant McNeece" w:date="2021-09-07T19:52:00Z">
                    <w:rPr>
                      <w:rFonts w:ascii="Arial" w:eastAsia="Times New Roman" w:hAnsi="Arial" w:cs="Arial"/>
                      <w:sz w:val="20"/>
                      <w:szCs w:val="20"/>
                    </w:rPr>
                  </w:rPrChange>
                </w:rPr>
                <w:t>44.8</w:t>
              </w:r>
            </w:ins>
          </w:p>
        </w:tc>
        <w:tc>
          <w:tcPr>
            <w:tcW w:w="0" w:type="auto"/>
            <w:tcBorders>
              <w:top w:val="nil"/>
              <w:left w:val="nil"/>
              <w:bottom w:val="nil"/>
              <w:right w:val="nil"/>
            </w:tcBorders>
            <w:shd w:val="clear" w:color="auto" w:fill="auto"/>
            <w:noWrap/>
            <w:vAlign w:val="bottom"/>
            <w:hideMark/>
          </w:tcPr>
          <w:p w14:paraId="6B7BBE70" w14:textId="77777777" w:rsidR="00242896" w:rsidRPr="002A3B59" w:rsidRDefault="00242896" w:rsidP="00B5391D">
            <w:pPr>
              <w:jc w:val="center"/>
              <w:rPr>
                <w:ins w:id="3826" w:author="Brant McNeece" w:date="2021-09-07T19:46:00Z"/>
                <w:rFonts w:ascii="Times New Roman" w:eastAsia="Times New Roman" w:hAnsi="Times New Roman" w:cs="Times New Roman"/>
                <w:sz w:val="20"/>
                <w:szCs w:val="20"/>
                <w:rPrChange w:id="3827" w:author="Brant McNeece" w:date="2021-09-07T19:52:00Z">
                  <w:rPr>
                    <w:ins w:id="3828" w:author="Brant McNeece" w:date="2021-09-07T19:46:00Z"/>
                    <w:rFonts w:ascii="Arial" w:eastAsia="Times New Roman" w:hAnsi="Arial" w:cs="Arial"/>
                    <w:sz w:val="20"/>
                    <w:szCs w:val="20"/>
                  </w:rPr>
                </w:rPrChange>
              </w:rPr>
            </w:pPr>
            <w:ins w:id="3829" w:author="Brant McNeece" w:date="2021-09-07T19:46:00Z">
              <w:r w:rsidRPr="002A3B59">
                <w:rPr>
                  <w:rFonts w:ascii="Times New Roman" w:eastAsia="Times New Roman" w:hAnsi="Times New Roman" w:cs="Times New Roman"/>
                  <w:sz w:val="20"/>
                  <w:szCs w:val="20"/>
                  <w:rPrChange w:id="3830" w:author="Brant McNeece" w:date="2021-09-07T19:52:00Z">
                    <w:rPr>
                      <w:rFonts w:ascii="Arial" w:eastAsia="Times New Roman" w:hAnsi="Arial" w:cs="Arial"/>
                      <w:sz w:val="20"/>
                      <w:szCs w:val="20"/>
                    </w:rPr>
                  </w:rPrChange>
                </w:rPr>
                <w:t>1.73</w:t>
              </w:r>
            </w:ins>
          </w:p>
        </w:tc>
        <w:tc>
          <w:tcPr>
            <w:tcW w:w="0" w:type="auto"/>
            <w:tcBorders>
              <w:top w:val="nil"/>
              <w:left w:val="nil"/>
              <w:bottom w:val="nil"/>
              <w:right w:val="nil"/>
            </w:tcBorders>
            <w:shd w:val="clear" w:color="auto" w:fill="auto"/>
            <w:noWrap/>
            <w:vAlign w:val="bottom"/>
            <w:hideMark/>
          </w:tcPr>
          <w:p w14:paraId="0545BCE9" w14:textId="77777777" w:rsidR="00242896" w:rsidRPr="002A3B59" w:rsidRDefault="00242896" w:rsidP="00B5391D">
            <w:pPr>
              <w:jc w:val="center"/>
              <w:rPr>
                <w:ins w:id="3831" w:author="Brant McNeece" w:date="2021-09-07T19:46:00Z"/>
                <w:rFonts w:ascii="Times New Roman" w:eastAsia="Times New Roman" w:hAnsi="Times New Roman" w:cs="Times New Roman"/>
                <w:sz w:val="20"/>
                <w:szCs w:val="20"/>
                <w:rPrChange w:id="3832" w:author="Brant McNeece" w:date="2021-09-07T19:52:00Z">
                  <w:rPr>
                    <w:ins w:id="3833" w:author="Brant McNeece" w:date="2021-09-07T19:46:00Z"/>
                    <w:rFonts w:ascii="Arial" w:eastAsia="Times New Roman" w:hAnsi="Arial" w:cs="Arial"/>
                    <w:sz w:val="20"/>
                    <w:szCs w:val="20"/>
                  </w:rPr>
                </w:rPrChange>
              </w:rPr>
            </w:pPr>
            <w:ins w:id="3834" w:author="Brant McNeece" w:date="2021-09-07T19:46:00Z">
              <w:r w:rsidRPr="002A3B59">
                <w:rPr>
                  <w:rFonts w:ascii="Times New Roman" w:eastAsia="Times New Roman" w:hAnsi="Times New Roman" w:cs="Times New Roman"/>
                  <w:sz w:val="20"/>
                  <w:szCs w:val="20"/>
                  <w:rPrChange w:id="3835" w:author="Brant McNeece" w:date="2021-09-07T19:52:00Z">
                    <w:rPr>
                      <w:rFonts w:ascii="Arial" w:eastAsia="Times New Roman" w:hAnsi="Arial" w:cs="Arial"/>
                      <w:sz w:val="20"/>
                      <w:szCs w:val="20"/>
                    </w:rPr>
                  </w:rPrChange>
                </w:rPr>
                <w:t>3.85%</w:t>
              </w:r>
            </w:ins>
          </w:p>
        </w:tc>
        <w:tc>
          <w:tcPr>
            <w:tcW w:w="0" w:type="auto"/>
            <w:tcBorders>
              <w:top w:val="nil"/>
              <w:left w:val="nil"/>
              <w:bottom w:val="nil"/>
              <w:right w:val="nil"/>
            </w:tcBorders>
            <w:shd w:val="clear" w:color="auto" w:fill="auto"/>
            <w:noWrap/>
            <w:vAlign w:val="bottom"/>
            <w:hideMark/>
          </w:tcPr>
          <w:p w14:paraId="5F6CF19D" w14:textId="77777777" w:rsidR="00242896" w:rsidRPr="002A3B59" w:rsidRDefault="00242896" w:rsidP="00B5391D">
            <w:pPr>
              <w:jc w:val="center"/>
              <w:rPr>
                <w:ins w:id="3836" w:author="Brant McNeece" w:date="2021-09-07T19:46:00Z"/>
                <w:rFonts w:ascii="Times New Roman" w:eastAsia="Times New Roman" w:hAnsi="Times New Roman" w:cs="Times New Roman"/>
                <w:sz w:val="20"/>
                <w:szCs w:val="20"/>
                <w:rPrChange w:id="3837" w:author="Brant McNeece" w:date="2021-09-07T19:52:00Z">
                  <w:rPr>
                    <w:ins w:id="3838" w:author="Brant McNeece" w:date="2021-09-07T19:46:00Z"/>
                    <w:rFonts w:ascii="Arial" w:eastAsia="Times New Roman" w:hAnsi="Arial" w:cs="Arial"/>
                    <w:sz w:val="20"/>
                    <w:szCs w:val="20"/>
                  </w:rPr>
                </w:rPrChange>
              </w:rPr>
            </w:pPr>
            <w:ins w:id="3839" w:author="Brant McNeece" w:date="2021-09-07T19:46:00Z">
              <w:r w:rsidRPr="002A3B59">
                <w:rPr>
                  <w:rFonts w:ascii="Times New Roman" w:eastAsia="Times New Roman" w:hAnsi="Times New Roman" w:cs="Times New Roman"/>
                  <w:sz w:val="20"/>
                  <w:szCs w:val="20"/>
                  <w:rPrChange w:id="3840" w:author="Brant McNeece" w:date="2021-09-07T19:52:00Z">
                    <w:rPr>
                      <w:rFonts w:ascii="Arial" w:eastAsia="Times New Roman" w:hAnsi="Arial" w:cs="Arial"/>
                      <w:sz w:val="20"/>
                      <w:szCs w:val="20"/>
                    </w:rPr>
                  </w:rPrChange>
                </w:rPr>
                <w:t>0.04</w:t>
              </w:r>
            </w:ins>
          </w:p>
        </w:tc>
        <w:tc>
          <w:tcPr>
            <w:tcW w:w="0" w:type="auto"/>
            <w:tcBorders>
              <w:top w:val="nil"/>
              <w:left w:val="nil"/>
              <w:bottom w:val="nil"/>
              <w:right w:val="nil"/>
            </w:tcBorders>
            <w:shd w:val="clear" w:color="auto" w:fill="auto"/>
            <w:noWrap/>
            <w:vAlign w:val="bottom"/>
            <w:hideMark/>
          </w:tcPr>
          <w:p w14:paraId="717DEC00" w14:textId="77777777" w:rsidR="00242896" w:rsidRPr="002A3B59" w:rsidRDefault="00242896" w:rsidP="00B5391D">
            <w:pPr>
              <w:jc w:val="center"/>
              <w:rPr>
                <w:ins w:id="3841" w:author="Brant McNeece" w:date="2021-09-07T19:46:00Z"/>
                <w:rFonts w:ascii="Times New Roman" w:eastAsia="Times New Roman" w:hAnsi="Times New Roman" w:cs="Times New Roman"/>
                <w:sz w:val="20"/>
                <w:szCs w:val="20"/>
                <w:rPrChange w:id="3842" w:author="Brant McNeece" w:date="2021-09-07T19:52:00Z">
                  <w:rPr>
                    <w:ins w:id="3843" w:author="Brant McNeece" w:date="2021-09-07T19:46:00Z"/>
                    <w:rFonts w:ascii="Arial" w:eastAsia="Times New Roman" w:hAnsi="Arial" w:cs="Arial"/>
                    <w:sz w:val="20"/>
                    <w:szCs w:val="20"/>
                  </w:rPr>
                </w:rPrChange>
              </w:rPr>
            </w:pPr>
            <w:ins w:id="3844" w:author="Brant McNeece" w:date="2021-09-07T19:46:00Z">
              <w:r w:rsidRPr="002A3B59">
                <w:rPr>
                  <w:rFonts w:ascii="Times New Roman" w:eastAsia="Times New Roman" w:hAnsi="Times New Roman" w:cs="Times New Roman"/>
                  <w:sz w:val="20"/>
                  <w:szCs w:val="20"/>
                  <w:rPrChange w:id="3845" w:author="Brant McNeece" w:date="2021-09-07T19:52:00Z">
                    <w:rPr>
                      <w:rFonts w:ascii="Arial" w:eastAsia="Times New Roman" w:hAnsi="Arial" w:cs="Arial"/>
                      <w:sz w:val="20"/>
                      <w:szCs w:val="20"/>
                    </w:rPr>
                  </w:rPrChange>
                </w:rPr>
                <w:t>0.19</w:t>
              </w:r>
            </w:ins>
          </w:p>
        </w:tc>
      </w:tr>
      <w:tr w:rsidR="00242896" w:rsidRPr="002A3B59" w14:paraId="50B0D3F4" w14:textId="77777777" w:rsidTr="00B5391D">
        <w:trPr>
          <w:trHeight w:val="288"/>
          <w:ins w:id="3846" w:author="Brant McNeece" w:date="2021-09-07T19:46:00Z"/>
        </w:trPr>
        <w:tc>
          <w:tcPr>
            <w:tcW w:w="0" w:type="auto"/>
            <w:tcBorders>
              <w:top w:val="nil"/>
              <w:left w:val="nil"/>
              <w:bottom w:val="nil"/>
              <w:right w:val="nil"/>
            </w:tcBorders>
            <w:shd w:val="clear" w:color="auto" w:fill="auto"/>
            <w:noWrap/>
            <w:vAlign w:val="bottom"/>
            <w:hideMark/>
          </w:tcPr>
          <w:p w14:paraId="7F925A8E" w14:textId="77777777" w:rsidR="00242896" w:rsidRPr="002A3B59" w:rsidRDefault="00242896" w:rsidP="00B5391D">
            <w:pPr>
              <w:jc w:val="center"/>
              <w:rPr>
                <w:ins w:id="3847" w:author="Brant McNeece" w:date="2021-09-07T19:46:00Z"/>
                <w:rFonts w:ascii="Times New Roman" w:eastAsia="Times New Roman" w:hAnsi="Times New Roman" w:cs="Times New Roman"/>
                <w:sz w:val="20"/>
                <w:szCs w:val="20"/>
                <w:rPrChange w:id="3848" w:author="Brant McNeece" w:date="2021-09-07T19:52:00Z">
                  <w:rPr>
                    <w:ins w:id="3849"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2CA8EBC7" w14:textId="77777777" w:rsidR="00242896" w:rsidRPr="002A3B59" w:rsidRDefault="00242896" w:rsidP="00B5391D">
            <w:pPr>
              <w:jc w:val="center"/>
              <w:rPr>
                <w:ins w:id="3850" w:author="Brant McNeece" w:date="2021-09-07T19:46: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6A043D" w14:textId="77777777" w:rsidR="00242896" w:rsidRPr="002A3B59" w:rsidRDefault="00242896" w:rsidP="00B5391D">
            <w:pPr>
              <w:jc w:val="center"/>
              <w:rPr>
                <w:ins w:id="3851" w:author="Brant McNeece" w:date="2021-09-07T19:46:00Z"/>
                <w:rFonts w:ascii="Times New Roman" w:eastAsia="Times New Roman" w:hAnsi="Times New Roman" w:cs="Times New Roman"/>
                <w:sz w:val="20"/>
                <w:szCs w:val="20"/>
                <w:rPrChange w:id="3852" w:author="Brant McNeece" w:date="2021-09-07T19:52:00Z">
                  <w:rPr>
                    <w:ins w:id="3853" w:author="Brant McNeece" w:date="2021-09-07T19:46:00Z"/>
                    <w:rFonts w:ascii="Arial" w:eastAsia="Times New Roman" w:hAnsi="Arial" w:cs="Arial"/>
                    <w:sz w:val="20"/>
                    <w:szCs w:val="20"/>
                  </w:rPr>
                </w:rPrChange>
              </w:rPr>
            </w:pPr>
            <w:ins w:id="3854" w:author="Brant McNeece" w:date="2021-09-07T19:46:00Z">
              <w:r w:rsidRPr="002A3B59">
                <w:rPr>
                  <w:rFonts w:ascii="Times New Roman" w:eastAsia="Times New Roman" w:hAnsi="Times New Roman" w:cs="Times New Roman"/>
                  <w:sz w:val="20"/>
                  <w:szCs w:val="20"/>
                  <w:rPrChange w:id="3855" w:author="Brant McNeece" w:date="2021-09-07T19:52:00Z">
                    <w:rPr>
                      <w:rFonts w:ascii="Arial" w:eastAsia="Times New Roman" w:hAnsi="Arial" w:cs="Arial"/>
                      <w:sz w:val="20"/>
                      <w:szCs w:val="20"/>
                    </w:rPr>
                  </w:rPrChange>
                </w:rPr>
                <w:t>OH19</w:t>
              </w:r>
            </w:ins>
          </w:p>
        </w:tc>
        <w:tc>
          <w:tcPr>
            <w:tcW w:w="0" w:type="auto"/>
            <w:tcBorders>
              <w:top w:val="nil"/>
              <w:left w:val="nil"/>
              <w:bottom w:val="nil"/>
              <w:right w:val="nil"/>
            </w:tcBorders>
            <w:shd w:val="clear" w:color="auto" w:fill="auto"/>
            <w:noWrap/>
            <w:vAlign w:val="bottom"/>
            <w:hideMark/>
          </w:tcPr>
          <w:p w14:paraId="693174EB" w14:textId="77777777" w:rsidR="00242896" w:rsidRPr="002A3B59" w:rsidRDefault="00242896" w:rsidP="00B5391D">
            <w:pPr>
              <w:jc w:val="center"/>
              <w:rPr>
                <w:ins w:id="3856" w:author="Brant McNeece" w:date="2021-09-07T19:46:00Z"/>
                <w:rFonts w:ascii="Times New Roman" w:eastAsia="Times New Roman" w:hAnsi="Times New Roman" w:cs="Times New Roman"/>
                <w:sz w:val="20"/>
                <w:szCs w:val="20"/>
                <w:rPrChange w:id="3857" w:author="Brant McNeece" w:date="2021-09-07T19:52:00Z">
                  <w:rPr>
                    <w:ins w:id="3858" w:author="Brant McNeece" w:date="2021-09-07T19:46:00Z"/>
                    <w:rFonts w:ascii="Arial" w:eastAsia="Times New Roman" w:hAnsi="Arial" w:cs="Arial"/>
                    <w:sz w:val="20"/>
                    <w:szCs w:val="20"/>
                  </w:rPr>
                </w:rPrChange>
              </w:rPr>
            </w:pPr>
            <w:ins w:id="3859" w:author="Brant McNeece" w:date="2021-09-07T19:46:00Z">
              <w:r w:rsidRPr="002A3B59">
                <w:rPr>
                  <w:rFonts w:ascii="Times New Roman" w:eastAsia="Times New Roman" w:hAnsi="Times New Roman" w:cs="Times New Roman"/>
                  <w:sz w:val="20"/>
                  <w:szCs w:val="20"/>
                  <w:rPrChange w:id="3860" w:author="Brant McNeece" w:date="2021-09-07T19:52:00Z">
                    <w:rPr>
                      <w:rFonts w:ascii="Arial" w:eastAsia="Times New Roman" w:hAnsi="Arial" w:cs="Arial"/>
                      <w:sz w:val="20"/>
                      <w:szCs w:val="20"/>
                    </w:rPr>
                  </w:rPrChange>
                </w:rPr>
                <w:t>41.0</w:t>
              </w:r>
            </w:ins>
          </w:p>
        </w:tc>
        <w:tc>
          <w:tcPr>
            <w:tcW w:w="0" w:type="auto"/>
            <w:tcBorders>
              <w:top w:val="nil"/>
              <w:left w:val="nil"/>
              <w:bottom w:val="nil"/>
              <w:right w:val="nil"/>
            </w:tcBorders>
            <w:shd w:val="clear" w:color="auto" w:fill="auto"/>
            <w:noWrap/>
            <w:vAlign w:val="bottom"/>
            <w:hideMark/>
          </w:tcPr>
          <w:p w14:paraId="295F56A1" w14:textId="77777777" w:rsidR="00242896" w:rsidRPr="002A3B59" w:rsidRDefault="00242896" w:rsidP="00B5391D">
            <w:pPr>
              <w:jc w:val="center"/>
              <w:rPr>
                <w:ins w:id="3861" w:author="Brant McNeece" w:date="2021-09-07T19:46:00Z"/>
                <w:rFonts w:ascii="Times New Roman" w:eastAsia="Times New Roman" w:hAnsi="Times New Roman" w:cs="Times New Roman"/>
                <w:sz w:val="20"/>
                <w:szCs w:val="20"/>
                <w:rPrChange w:id="3862" w:author="Brant McNeece" w:date="2021-09-07T19:52:00Z">
                  <w:rPr>
                    <w:ins w:id="3863" w:author="Brant McNeece" w:date="2021-09-07T19:46:00Z"/>
                    <w:rFonts w:ascii="Arial" w:eastAsia="Times New Roman" w:hAnsi="Arial" w:cs="Arial"/>
                    <w:sz w:val="20"/>
                    <w:szCs w:val="20"/>
                  </w:rPr>
                </w:rPrChange>
              </w:rPr>
            </w:pPr>
            <w:ins w:id="3864" w:author="Brant McNeece" w:date="2021-09-07T19:46:00Z">
              <w:r w:rsidRPr="002A3B59">
                <w:rPr>
                  <w:rFonts w:ascii="Times New Roman" w:eastAsia="Times New Roman" w:hAnsi="Times New Roman" w:cs="Times New Roman"/>
                  <w:sz w:val="20"/>
                  <w:szCs w:val="20"/>
                  <w:rPrChange w:id="3865" w:author="Brant McNeece" w:date="2021-09-07T19:52:00Z">
                    <w:rPr>
                      <w:rFonts w:ascii="Arial" w:eastAsia="Times New Roman" w:hAnsi="Arial" w:cs="Arial"/>
                      <w:sz w:val="20"/>
                      <w:szCs w:val="20"/>
                    </w:rPr>
                  </w:rPrChange>
                </w:rPr>
                <w:t>44.6</w:t>
              </w:r>
            </w:ins>
          </w:p>
        </w:tc>
        <w:tc>
          <w:tcPr>
            <w:tcW w:w="0" w:type="auto"/>
            <w:tcBorders>
              <w:top w:val="nil"/>
              <w:left w:val="nil"/>
              <w:bottom w:val="nil"/>
              <w:right w:val="nil"/>
            </w:tcBorders>
            <w:shd w:val="clear" w:color="auto" w:fill="auto"/>
            <w:noWrap/>
            <w:vAlign w:val="bottom"/>
            <w:hideMark/>
          </w:tcPr>
          <w:p w14:paraId="498B309C" w14:textId="77777777" w:rsidR="00242896" w:rsidRPr="002A3B59" w:rsidRDefault="00242896" w:rsidP="00B5391D">
            <w:pPr>
              <w:jc w:val="center"/>
              <w:rPr>
                <w:ins w:id="3866" w:author="Brant McNeece" w:date="2021-09-07T19:46:00Z"/>
                <w:rFonts w:ascii="Times New Roman" w:eastAsia="Times New Roman" w:hAnsi="Times New Roman" w:cs="Times New Roman"/>
                <w:sz w:val="20"/>
                <w:szCs w:val="20"/>
                <w:rPrChange w:id="3867" w:author="Brant McNeece" w:date="2021-09-07T19:52:00Z">
                  <w:rPr>
                    <w:ins w:id="3868" w:author="Brant McNeece" w:date="2021-09-07T19:46:00Z"/>
                    <w:rFonts w:ascii="Arial" w:eastAsia="Times New Roman" w:hAnsi="Arial" w:cs="Arial"/>
                    <w:sz w:val="20"/>
                    <w:szCs w:val="20"/>
                  </w:rPr>
                </w:rPrChange>
              </w:rPr>
            </w:pPr>
          </w:p>
        </w:tc>
        <w:tc>
          <w:tcPr>
            <w:tcW w:w="0" w:type="auto"/>
            <w:tcBorders>
              <w:top w:val="nil"/>
              <w:left w:val="nil"/>
              <w:bottom w:val="nil"/>
              <w:right w:val="nil"/>
            </w:tcBorders>
            <w:shd w:val="clear" w:color="auto" w:fill="auto"/>
            <w:noWrap/>
            <w:vAlign w:val="bottom"/>
            <w:hideMark/>
          </w:tcPr>
          <w:p w14:paraId="7BD4AD81" w14:textId="77777777" w:rsidR="00242896" w:rsidRPr="002A3B59" w:rsidRDefault="00242896" w:rsidP="00B5391D">
            <w:pPr>
              <w:jc w:val="center"/>
              <w:rPr>
                <w:ins w:id="3869" w:author="Brant McNeece" w:date="2021-09-07T19:46:00Z"/>
                <w:rFonts w:ascii="Times New Roman" w:eastAsia="Times New Roman" w:hAnsi="Times New Roman" w:cs="Times New Roman"/>
                <w:sz w:val="20"/>
                <w:szCs w:val="20"/>
                <w:rPrChange w:id="3870" w:author="Brant McNeece" w:date="2021-09-07T19:52:00Z">
                  <w:rPr>
                    <w:ins w:id="3871" w:author="Brant McNeece" w:date="2021-09-07T19:46:00Z"/>
                    <w:rFonts w:ascii="Arial" w:eastAsia="Times New Roman" w:hAnsi="Arial" w:cs="Arial"/>
                    <w:sz w:val="20"/>
                    <w:szCs w:val="20"/>
                  </w:rPr>
                </w:rPrChange>
              </w:rPr>
            </w:pPr>
            <w:ins w:id="3872" w:author="Brant McNeece" w:date="2021-09-07T19:46:00Z">
              <w:r w:rsidRPr="002A3B59">
                <w:rPr>
                  <w:rFonts w:ascii="Times New Roman" w:eastAsia="Times New Roman" w:hAnsi="Times New Roman" w:cs="Times New Roman"/>
                  <w:sz w:val="20"/>
                  <w:szCs w:val="20"/>
                  <w:rPrChange w:id="3873" w:author="Brant McNeece" w:date="2021-09-07T19:52:00Z">
                    <w:rPr>
                      <w:rFonts w:ascii="Arial" w:eastAsia="Times New Roman" w:hAnsi="Arial" w:cs="Arial"/>
                      <w:sz w:val="20"/>
                      <w:szCs w:val="20"/>
                    </w:rPr>
                  </w:rPrChange>
                </w:rPr>
                <w:t>40.4 - 49.4</w:t>
              </w:r>
            </w:ins>
          </w:p>
        </w:tc>
        <w:tc>
          <w:tcPr>
            <w:tcW w:w="0" w:type="auto"/>
            <w:tcBorders>
              <w:top w:val="nil"/>
              <w:left w:val="nil"/>
              <w:bottom w:val="nil"/>
              <w:right w:val="nil"/>
            </w:tcBorders>
            <w:shd w:val="clear" w:color="auto" w:fill="auto"/>
            <w:noWrap/>
            <w:vAlign w:val="bottom"/>
            <w:hideMark/>
          </w:tcPr>
          <w:p w14:paraId="29113017" w14:textId="77777777" w:rsidR="00242896" w:rsidRPr="002A3B59" w:rsidRDefault="00242896" w:rsidP="00B5391D">
            <w:pPr>
              <w:jc w:val="center"/>
              <w:rPr>
                <w:ins w:id="3874" w:author="Brant McNeece" w:date="2021-09-07T19:46:00Z"/>
                <w:rFonts w:ascii="Times New Roman" w:eastAsia="Times New Roman" w:hAnsi="Times New Roman" w:cs="Times New Roman"/>
                <w:sz w:val="20"/>
                <w:szCs w:val="20"/>
                <w:rPrChange w:id="3875" w:author="Brant McNeece" w:date="2021-09-07T19:52:00Z">
                  <w:rPr>
                    <w:ins w:id="3876" w:author="Brant McNeece" w:date="2021-09-07T19:46:00Z"/>
                    <w:rFonts w:ascii="Arial" w:eastAsia="Times New Roman" w:hAnsi="Arial" w:cs="Arial"/>
                    <w:sz w:val="20"/>
                    <w:szCs w:val="20"/>
                  </w:rPr>
                </w:rPrChange>
              </w:rPr>
            </w:pPr>
            <w:ins w:id="3877" w:author="Brant McNeece" w:date="2021-09-07T19:46:00Z">
              <w:r w:rsidRPr="002A3B59">
                <w:rPr>
                  <w:rFonts w:ascii="Times New Roman" w:eastAsia="Times New Roman" w:hAnsi="Times New Roman" w:cs="Times New Roman"/>
                  <w:sz w:val="20"/>
                  <w:szCs w:val="20"/>
                  <w:rPrChange w:id="3878" w:author="Brant McNeece" w:date="2021-09-07T19:52:00Z">
                    <w:rPr>
                      <w:rFonts w:ascii="Arial" w:eastAsia="Times New Roman" w:hAnsi="Arial" w:cs="Arial"/>
                      <w:sz w:val="20"/>
                      <w:szCs w:val="20"/>
                    </w:rPr>
                  </w:rPrChange>
                </w:rPr>
                <w:t>44.1</w:t>
              </w:r>
            </w:ins>
          </w:p>
        </w:tc>
        <w:tc>
          <w:tcPr>
            <w:tcW w:w="0" w:type="auto"/>
            <w:tcBorders>
              <w:top w:val="nil"/>
              <w:left w:val="nil"/>
              <w:bottom w:val="nil"/>
              <w:right w:val="nil"/>
            </w:tcBorders>
            <w:shd w:val="clear" w:color="auto" w:fill="auto"/>
            <w:noWrap/>
            <w:vAlign w:val="bottom"/>
            <w:hideMark/>
          </w:tcPr>
          <w:p w14:paraId="136EB082" w14:textId="77777777" w:rsidR="00242896" w:rsidRPr="002A3B59" w:rsidRDefault="00242896" w:rsidP="00B5391D">
            <w:pPr>
              <w:jc w:val="center"/>
              <w:rPr>
                <w:ins w:id="3879" w:author="Brant McNeece" w:date="2021-09-07T19:46:00Z"/>
                <w:rFonts w:ascii="Times New Roman" w:eastAsia="Times New Roman" w:hAnsi="Times New Roman" w:cs="Times New Roman"/>
                <w:sz w:val="20"/>
                <w:szCs w:val="20"/>
                <w:rPrChange w:id="3880" w:author="Brant McNeece" w:date="2021-09-07T19:52:00Z">
                  <w:rPr>
                    <w:ins w:id="3881" w:author="Brant McNeece" w:date="2021-09-07T19:46:00Z"/>
                    <w:rFonts w:ascii="Arial" w:eastAsia="Times New Roman" w:hAnsi="Arial" w:cs="Arial"/>
                    <w:sz w:val="20"/>
                    <w:szCs w:val="20"/>
                  </w:rPr>
                </w:rPrChange>
              </w:rPr>
            </w:pPr>
            <w:ins w:id="3882" w:author="Brant McNeece" w:date="2021-09-07T19:46:00Z">
              <w:r w:rsidRPr="002A3B59">
                <w:rPr>
                  <w:rFonts w:ascii="Times New Roman" w:eastAsia="Times New Roman" w:hAnsi="Times New Roman" w:cs="Times New Roman"/>
                  <w:sz w:val="20"/>
                  <w:szCs w:val="20"/>
                  <w:rPrChange w:id="3883" w:author="Brant McNeece" w:date="2021-09-07T19:52:00Z">
                    <w:rPr>
                      <w:rFonts w:ascii="Arial" w:eastAsia="Times New Roman" w:hAnsi="Arial" w:cs="Arial"/>
                      <w:sz w:val="20"/>
                      <w:szCs w:val="20"/>
                    </w:rPr>
                  </w:rPrChange>
                </w:rPr>
                <w:t>1.99</w:t>
              </w:r>
            </w:ins>
          </w:p>
        </w:tc>
        <w:tc>
          <w:tcPr>
            <w:tcW w:w="0" w:type="auto"/>
            <w:tcBorders>
              <w:top w:val="nil"/>
              <w:left w:val="nil"/>
              <w:bottom w:val="nil"/>
              <w:right w:val="nil"/>
            </w:tcBorders>
            <w:shd w:val="clear" w:color="auto" w:fill="auto"/>
            <w:noWrap/>
            <w:vAlign w:val="bottom"/>
            <w:hideMark/>
          </w:tcPr>
          <w:p w14:paraId="18763003" w14:textId="77777777" w:rsidR="00242896" w:rsidRPr="002A3B59" w:rsidRDefault="00242896" w:rsidP="00B5391D">
            <w:pPr>
              <w:jc w:val="center"/>
              <w:rPr>
                <w:ins w:id="3884" w:author="Brant McNeece" w:date="2021-09-07T19:46:00Z"/>
                <w:rFonts w:ascii="Times New Roman" w:eastAsia="Times New Roman" w:hAnsi="Times New Roman" w:cs="Times New Roman"/>
                <w:sz w:val="20"/>
                <w:szCs w:val="20"/>
                <w:rPrChange w:id="3885" w:author="Brant McNeece" w:date="2021-09-07T19:52:00Z">
                  <w:rPr>
                    <w:ins w:id="3886" w:author="Brant McNeece" w:date="2021-09-07T19:46:00Z"/>
                    <w:rFonts w:ascii="Arial" w:eastAsia="Times New Roman" w:hAnsi="Arial" w:cs="Arial"/>
                    <w:sz w:val="20"/>
                    <w:szCs w:val="20"/>
                  </w:rPr>
                </w:rPrChange>
              </w:rPr>
            </w:pPr>
            <w:ins w:id="3887" w:author="Brant McNeece" w:date="2021-09-07T19:46:00Z">
              <w:r w:rsidRPr="002A3B59">
                <w:rPr>
                  <w:rFonts w:ascii="Times New Roman" w:eastAsia="Times New Roman" w:hAnsi="Times New Roman" w:cs="Times New Roman"/>
                  <w:sz w:val="20"/>
                  <w:szCs w:val="20"/>
                  <w:rPrChange w:id="3888" w:author="Brant McNeece" w:date="2021-09-07T19:52:00Z">
                    <w:rPr>
                      <w:rFonts w:ascii="Arial" w:eastAsia="Times New Roman" w:hAnsi="Arial" w:cs="Arial"/>
                      <w:sz w:val="20"/>
                      <w:szCs w:val="20"/>
                    </w:rPr>
                  </w:rPrChange>
                </w:rPr>
                <w:t>4.50%</w:t>
              </w:r>
            </w:ins>
          </w:p>
        </w:tc>
        <w:tc>
          <w:tcPr>
            <w:tcW w:w="0" w:type="auto"/>
            <w:tcBorders>
              <w:top w:val="nil"/>
              <w:left w:val="nil"/>
              <w:bottom w:val="nil"/>
              <w:right w:val="nil"/>
            </w:tcBorders>
            <w:shd w:val="clear" w:color="auto" w:fill="auto"/>
            <w:noWrap/>
            <w:vAlign w:val="bottom"/>
            <w:hideMark/>
          </w:tcPr>
          <w:p w14:paraId="091CB331" w14:textId="77777777" w:rsidR="00242896" w:rsidRPr="002A3B59" w:rsidRDefault="00242896" w:rsidP="00B5391D">
            <w:pPr>
              <w:jc w:val="center"/>
              <w:rPr>
                <w:ins w:id="3889" w:author="Brant McNeece" w:date="2021-09-07T19:46:00Z"/>
                <w:rFonts w:ascii="Times New Roman" w:eastAsia="Times New Roman" w:hAnsi="Times New Roman" w:cs="Times New Roman"/>
                <w:sz w:val="20"/>
                <w:szCs w:val="20"/>
                <w:rPrChange w:id="3890" w:author="Brant McNeece" w:date="2021-09-07T19:52:00Z">
                  <w:rPr>
                    <w:ins w:id="3891" w:author="Brant McNeece" w:date="2021-09-07T19:46:00Z"/>
                    <w:rFonts w:ascii="Arial" w:eastAsia="Times New Roman" w:hAnsi="Arial" w:cs="Arial"/>
                    <w:sz w:val="20"/>
                    <w:szCs w:val="20"/>
                  </w:rPr>
                </w:rPrChange>
              </w:rPr>
            </w:pPr>
            <w:ins w:id="3892" w:author="Brant McNeece" w:date="2021-09-07T19:46:00Z">
              <w:r w:rsidRPr="002A3B59">
                <w:rPr>
                  <w:rFonts w:ascii="Times New Roman" w:eastAsia="Times New Roman" w:hAnsi="Times New Roman" w:cs="Times New Roman"/>
                  <w:sz w:val="20"/>
                  <w:szCs w:val="20"/>
                  <w:rPrChange w:id="3893" w:author="Brant McNeece" w:date="2021-09-07T19:52:00Z">
                    <w:rPr>
                      <w:rFonts w:ascii="Arial" w:eastAsia="Times New Roman" w:hAnsi="Arial" w:cs="Arial"/>
                      <w:sz w:val="20"/>
                      <w:szCs w:val="20"/>
                    </w:rPr>
                  </w:rPrChange>
                </w:rPr>
                <w:t>0.16</w:t>
              </w:r>
            </w:ins>
          </w:p>
        </w:tc>
        <w:tc>
          <w:tcPr>
            <w:tcW w:w="0" w:type="auto"/>
            <w:tcBorders>
              <w:top w:val="nil"/>
              <w:left w:val="nil"/>
              <w:bottom w:val="nil"/>
              <w:right w:val="nil"/>
            </w:tcBorders>
            <w:shd w:val="clear" w:color="auto" w:fill="auto"/>
            <w:noWrap/>
            <w:vAlign w:val="bottom"/>
            <w:hideMark/>
          </w:tcPr>
          <w:p w14:paraId="2D1318F2" w14:textId="77777777" w:rsidR="00242896" w:rsidRPr="002A3B59" w:rsidRDefault="00242896" w:rsidP="00B5391D">
            <w:pPr>
              <w:jc w:val="center"/>
              <w:rPr>
                <w:ins w:id="3894" w:author="Brant McNeece" w:date="2021-09-07T19:46:00Z"/>
                <w:rFonts w:ascii="Times New Roman" w:eastAsia="Times New Roman" w:hAnsi="Times New Roman" w:cs="Times New Roman"/>
                <w:sz w:val="20"/>
                <w:szCs w:val="20"/>
                <w:rPrChange w:id="3895" w:author="Brant McNeece" w:date="2021-09-07T19:52:00Z">
                  <w:rPr>
                    <w:ins w:id="3896" w:author="Brant McNeece" w:date="2021-09-07T19:46:00Z"/>
                    <w:rFonts w:ascii="Arial" w:eastAsia="Times New Roman" w:hAnsi="Arial" w:cs="Arial"/>
                    <w:sz w:val="20"/>
                    <w:szCs w:val="20"/>
                  </w:rPr>
                </w:rPrChange>
              </w:rPr>
            </w:pPr>
            <w:ins w:id="3897" w:author="Brant McNeece" w:date="2021-09-07T19:46:00Z">
              <w:r w:rsidRPr="002A3B59">
                <w:rPr>
                  <w:rFonts w:ascii="Times New Roman" w:eastAsia="Times New Roman" w:hAnsi="Times New Roman" w:cs="Times New Roman"/>
                  <w:sz w:val="20"/>
                  <w:szCs w:val="20"/>
                  <w:rPrChange w:id="3898" w:author="Brant McNeece" w:date="2021-09-07T19:52:00Z">
                    <w:rPr>
                      <w:rFonts w:ascii="Arial" w:eastAsia="Times New Roman" w:hAnsi="Arial" w:cs="Arial"/>
                      <w:sz w:val="20"/>
                      <w:szCs w:val="20"/>
                    </w:rPr>
                  </w:rPrChange>
                </w:rPr>
                <w:t>-0.47</w:t>
              </w:r>
            </w:ins>
          </w:p>
        </w:tc>
      </w:tr>
      <w:tr w:rsidR="00242896" w:rsidRPr="002A3B59" w14:paraId="374D73BD" w14:textId="77777777" w:rsidTr="00B5391D">
        <w:trPr>
          <w:trHeight w:val="288"/>
          <w:ins w:id="3899" w:author="Brant McNeece" w:date="2021-09-07T19:46:00Z"/>
        </w:trPr>
        <w:tc>
          <w:tcPr>
            <w:tcW w:w="0" w:type="auto"/>
            <w:tcBorders>
              <w:top w:val="nil"/>
              <w:left w:val="nil"/>
              <w:bottom w:val="single" w:sz="4" w:space="0" w:color="auto"/>
              <w:right w:val="nil"/>
            </w:tcBorders>
            <w:shd w:val="clear" w:color="auto" w:fill="auto"/>
            <w:noWrap/>
            <w:vAlign w:val="bottom"/>
            <w:hideMark/>
          </w:tcPr>
          <w:p w14:paraId="2AC021E4" w14:textId="77777777" w:rsidR="00242896" w:rsidRPr="002A3B59" w:rsidRDefault="00242896" w:rsidP="00B5391D">
            <w:pPr>
              <w:jc w:val="center"/>
              <w:rPr>
                <w:ins w:id="3900" w:author="Brant McNeece" w:date="2021-09-07T19:46:00Z"/>
                <w:rFonts w:ascii="Times New Roman" w:eastAsia="Times New Roman" w:hAnsi="Times New Roman" w:cs="Times New Roman"/>
                <w:color w:val="000000"/>
                <w:rPrChange w:id="3901" w:author="Brant McNeece" w:date="2021-09-07T19:52:00Z">
                  <w:rPr>
                    <w:ins w:id="3902" w:author="Brant McNeece" w:date="2021-09-07T19:46:00Z"/>
                    <w:rFonts w:ascii="Calibri" w:eastAsia="Times New Roman" w:hAnsi="Calibri" w:cs="Calibri"/>
                    <w:color w:val="000000"/>
                  </w:rPr>
                </w:rPrChange>
              </w:rPr>
            </w:pPr>
            <w:ins w:id="3903" w:author="Brant McNeece" w:date="2021-09-07T19:46:00Z">
              <w:r w:rsidRPr="002A3B59">
                <w:rPr>
                  <w:rFonts w:ascii="Times New Roman" w:eastAsia="Times New Roman" w:hAnsi="Times New Roman" w:cs="Times New Roman"/>
                  <w:color w:val="000000"/>
                  <w:rPrChange w:id="3904" w:author="Brant McNeece" w:date="2021-09-07T19:52:00Z">
                    <w:rPr>
                      <w:rFonts w:ascii="Calibri" w:eastAsia="Times New Roman" w:hAnsi="Calibri" w:cs="Calibri"/>
                      <w:color w:val="000000"/>
                    </w:rPr>
                  </w:rPrChange>
                </w:rPr>
                <w:t> </w:t>
              </w:r>
            </w:ins>
          </w:p>
        </w:tc>
        <w:tc>
          <w:tcPr>
            <w:tcW w:w="0" w:type="auto"/>
            <w:tcBorders>
              <w:top w:val="nil"/>
              <w:left w:val="nil"/>
              <w:bottom w:val="single" w:sz="4" w:space="0" w:color="auto"/>
              <w:right w:val="nil"/>
            </w:tcBorders>
            <w:shd w:val="clear" w:color="auto" w:fill="auto"/>
            <w:noWrap/>
            <w:vAlign w:val="bottom"/>
            <w:hideMark/>
          </w:tcPr>
          <w:p w14:paraId="27E0F109" w14:textId="77777777" w:rsidR="00242896" w:rsidRPr="002A3B59" w:rsidRDefault="00242896" w:rsidP="00B5391D">
            <w:pPr>
              <w:jc w:val="center"/>
              <w:rPr>
                <w:ins w:id="3905" w:author="Brant McNeece" w:date="2021-09-07T19:46:00Z"/>
                <w:rFonts w:ascii="Times New Roman" w:eastAsia="Times New Roman" w:hAnsi="Times New Roman" w:cs="Times New Roman"/>
                <w:color w:val="000000"/>
                <w:rPrChange w:id="3906" w:author="Brant McNeece" w:date="2021-09-07T19:52:00Z">
                  <w:rPr>
                    <w:ins w:id="3907" w:author="Brant McNeece" w:date="2021-09-07T19:46:00Z"/>
                    <w:rFonts w:ascii="Calibri" w:eastAsia="Times New Roman" w:hAnsi="Calibri" w:cs="Calibri"/>
                    <w:color w:val="000000"/>
                  </w:rPr>
                </w:rPrChange>
              </w:rPr>
            </w:pPr>
            <w:ins w:id="3908" w:author="Brant McNeece" w:date="2021-09-07T19:46:00Z">
              <w:r w:rsidRPr="002A3B59">
                <w:rPr>
                  <w:rFonts w:ascii="Times New Roman" w:eastAsia="Times New Roman" w:hAnsi="Times New Roman" w:cs="Times New Roman"/>
                  <w:color w:val="000000"/>
                  <w:rPrChange w:id="3909" w:author="Brant McNeece" w:date="2021-09-07T19:52:00Z">
                    <w:rPr>
                      <w:rFonts w:ascii="Calibri" w:eastAsia="Times New Roman" w:hAnsi="Calibri" w:cs="Calibri"/>
                      <w:color w:val="000000"/>
                    </w:rPr>
                  </w:rPrChange>
                </w:rPr>
                <w:t> </w:t>
              </w:r>
            </w:ins>
          </w:p>
        </w:tc>
        <w:tc>
          <w:tcPr>
            <w:tcW w:w="0" w:type="auto"/>
            <w:tcBorders>
              <w:top w:val="nil"/>
              <w:left w:val="nil"/>
              <w:bottom w:val="single" w:sz="4" w:space="0" w:color="auto"/>
              <w:right w:val="nil"/>
            </w:tcBorders>
            <w:shd w:val="clear" w:color="auto" w:fill="auto"/>
            <w:noWrap/>
            <w:vAlign w:val="bottom"/>
            <w:hideMark/>
          </w:tcPr>
          <w:p w14:paraId="7B8BAB80" w14:textId="77777777" w:rsidR="00242896" w:rsidRPr="002A3B59" w:rsidRDefault="00242896" w:rsidP="00B5391D">
            <w:pPr>
              <w:jc w:val="center"/>
              <w:rPr>
                <w:ins w:id="3910" w:author="Brant McNeece" w:date="2021-09-07T19:46:00Z"/>
                <w:rFonts w:ascii="Times New Roman" w:eastAsia="Times New Roman" w:hAnsi="Times New Roman" w:cs="Times New Roman"/>
                <w:sz w:val="20"/>
                <w:szCs w:val="20"/>
                <w:rPrChange w:id="3911" w:author="Brant McNeece" w:date="2021-09-07T19:52:00Z">
                  <w:rPr>
                    <w:ins w:id="3912" w:author="Brant McNeece" w:date="2021-09-07T19:46:00Z"/>
                    <w:rFonts w:ascii="Arial" w:eastAsia="Times New Roman" w:hAnsi="Arial" w:cs="Arial"/>
                    <w:sz w:val="20"/>
                    <w:szCs w:val="20"/>
                  </w:rPr>
                </w:rPrChange>
              </w:rPr>
            </w:pPr>
            <w:ins w:id="3913" w:author="Brant McNeece" w:date="2021-09-07T19:46:00Z">
              <w:r w:rsidRPr="002A3B59">
                <w:rPr>
                  <w:rFonts w:ascii="Times New Roman" w:eastAsia="Times New Roman" w:hAnsi="Times New Roman" w:cs="Times New Roman"/>
                  <w:sz w:val="20"/>
                  <w:szCs w:val="20"/>
                  <w:rPrChange w:id="3914" w:author="Brant McNeece" w:date="2021-09-07T19:52:00Z">
                    <w:rPr>
                      <w:rFonts w:ascii="Arial" w:eastAsia="Times New Roman" w:hAnsi="Arial" w:cs="Arial"/>
                      <w:sz w:val="20"/>
                      <w:szCs w:val="20"/>
                    </w:rPr>
                  </w:rPrChange>
                </w:rPr>
                <w:t>Combined</w:t>
              </w:r>
            </w:ins>
          </w:p>
        </w:tc>
        <w:tc>
          <w:tcPr>
            <w:tcW w:w="0" w:type="auto"/>
            <w:tcBorders>
              <w:top w:val="nil"/>
              <w:left w:val="nil"/>
              <w:bottom w:val="single" w:sz="4" w:space="0" w:color="auto"/>
              <w:right w:val="nil"/>
            </w:tcBorders>
            <w:shd w:val="clear" w:color="auto" w:fill="auto"/>
            <w:noWrap/>
            <w:vAlign w:val="bottom"/>
            <w:hideMark/>
          </w:tcPr>
          <w:p w14:paraId="383F4769" w14:textId="77777777" w:rsidR="00242896" w:rsidRPr="002A3B59" w:rsidRDefault="00242896" w:rsidP="00B5391D">
            <w:pPr>
              <w:jc w:val="center"/>
              <w:rPr>
                <w:ins w:id="3915" w:author="Brant McNeece" w:date="2021-09-07T19:46:00Z"/>
                <w:rFonts w:ascii="Times New Roman" w:eastAsia="Times New Roman" w:hAnsi="Times New Roman" w:cs="Times New Roman"/>
                <w:sz w:val="20"/>
                <w:szCs w:val="20"/>
                <w:rPrChange w:id="3916" w:author="Brant McNeece" w:date="2021-09-07T19:52:00Z">
                  <w:rPr>
                    <w:ins w:id="3917" w:author="Brant McNeece" w:date="2021-09-07T19:46:00Z"/>
                    <w:rFonts w:ascii="Arial" w:eastAsia="Times New Roman" w:hAnsi="Arial" w:cs="Arial"/>
                    <w:sz w:val="20"/>
                    <w:szCs w:val="20"/>
                  </w:rPr>
                </w:rPrChange>
              </w:rPr>
            </w:pPr>
            <w:ins w:id="3918" w:author="Brant McNeece" w:date="2021-09-07T19:46:00Z">
              <w:r w:rsidRPr="002A3B59">
                <w:rPr>
                  <w:rFonts w:ascii="Times New Roman" w:eastAsia="Times New Roman" w:hAnsi="Times New Roman" w:cs="Times New Roman"/>
                  <w:sz w:val="20"/>
                  <w:szCs w:val="20"/>
                  <w:rPrChange w:id="3919" w:author="Brant McNeece" w:date="2021-09-07T19:52:00Z">
                    <w:rPr>
                      <w:rFonts w:ascii="Arial" w:eastAsia="Times New Roman" w:hAnsi="Arial" w:cs="Arial"/>
                      <w:sz w:val="20"/>
                      <w:szCs w:val="20"/>
                    </w:rPr>
                  </w:rPrChange>
                </w:rPr>
                <w:t>42.3</w:t>
              </w:r>
            </w:ins>
          </w:p>
        </w:tc>
        <w:tc>
          <w:tcPr>
            <w:tcW w:w="0" w:type="auto"/>
            <w:tcBorders>
              <w:top w:val="nil"/>
              <w:left w:val="nil"/>
              <w:bottom w:val="single" w:sz="4" w:space="0" w:color="auto"/>
              <w:right w:val="nil"/>
            </w:tcBorders>
            <w:shd w:val="clear" w:color="auto" w:fill="auto"/>
            <w:noWrap/>
            <w:vAlign w:val="bottom"/>
            <w:hideMark/>
          </w:tcPr>
          <w:p w14:paraId="6EA34F00" w14:textId="77777777" w:rsidR="00242896" w:rsidRPr="002A3B59" w:rsidRDefault="00242896" w:rsidP="00B5391D">
            <w:pPr>
              <w:jc w:val="center"/>
              <w:rPr>
                <w:ins w:id="3920" w:author="Brant McNeece" w:date="2021-09-07T19:46:00Z"/>
                <w:rFonts w:ascii="Times New Roman" w:eastAsia="Times New Roman" w:hAnsi="Times New Roman" w:cs="Times New Roman"/>
                <w:sz w:val="20"/>
                <w:szCs w:val="20"/>
                <w:rPrChange w:id="3921" w:author="Brant McNeece" w:date="2021-09-07T19:52:00Z">
                  <w:rPr>
                    <w:ins w:id="3922" w:author="Brant McNeece" w:date="2021-09-07T19:46:00Z"/>
                    <w:rFonts w:ascii="Arial" w:eastAsia="Times New Roman" w:hAnsi="Arial" w:cs="Arial"/>
                    <w:sz w:val="20"/>
                    <w:szCs w:val="20"/>
                  </w:rPr>
                </w:rPrChange>
              </w:rPr>
            </w:pPr>
            <w:ins w:id="3923" w:author="Brant McNeece" w:date="2021-09-07T19:46:00Z">
              <w:r w:rsidRPr="002A3B59">
                <w:rPr>
                  <w:rFonts w:ascii="Times New Roman" w:eastAsia="Times New Roman" w:hAnsi="Times New Roman" w:cs="Times New Roman"/>
                  <w:sz w:val="20"/>
                  <w:szCs w:val="20"/>
                  <w:rPrChange w:id="3924" w:author="Brant McNeece" w:date="2021-09-07T19:52:00Z">
                    <w:rPr>
                      <w:rFonts w:ascii="Arial" w:eastAsia="Times New Roman" w:hAnsi="Arial" w:cs="Arial"/>
                      <w:sz w:val="20"/>
                      <w:szCs w:val="20"/>
                    </w:rPr>
                  </w:rPrChange>
                </w:rPr>
                <w:t>47.7</w:t>
              </w:r>
            </w:ins>
          </w:p>
        </w:tc>
        <w:tc>
          <w:tcPr>
            <w:tcW w:w="0" w:type="auto"/>
            <w:tcBorders>
              <w:top w:val="nil"/>
              <w:left w:val="nil"/>
              <w:bottom w:val="single" w:sz="4" w:space="0" w:color="auto"/>
              <w:right w:val="nil"/>
            </w:tcBorders>
            <w:shd w:val="clear" w:color="auto" w:fill="auto"/>
            <w:noWrap/>
            <w:vAlign w:val="bottom"/>
            <w:hideMark/>
          </w:tcPr>
          <w:p w14:paraId="0A1A9443" w14:textId="77777777" w:rsidR="00242896" w:rsidRPr="002A3B59" w:rsidRDefault="00242896" w:rsidP="00B5391D">
            <w:pPr>
              <w:jc w:val="center"/>
              <w:rPr>
                <w:ins w:id="3925" w:author="Brant McNeece" w:date="2021-09-07T19:46:00Z"/>
                <w:rFonts w:ascii="Times New Roman" w:eastAsia="Times New Roman" w:hAnsi="Times New Roman" w:cs="Times New Roman"/>
                <w:sz w:val="20"/>
                <w:szCs w:val="20"/>
                <w:rPrChange w:id="3926" w:author="Brant McNeece" w:date="2021-09-07T19:52:00Z">
                  <w:rPr>
                    <w:ins w:id="3927" w:author="Brant McNeece" w:date="2021-09-07T19:46:00Z"/>
                    <w:rFonts w:ascii="Arial" w:eastAsia="Times New Roman" w:hAnsi="Arial" w:cs="Arial"/>
                    <w:sz w:val="20"/>
                    <w:szCs w:val="20"/>
                  </w:rPr>
                </w:rPrChange>
              </w:rPr>
            </w:pPr>
            <w:ins w:id="3928" w:author="Brant McNeece" w:date="2021-09-07T19:46:00Z">
              <w:r w:rsidRPr="002A3B59">
                <w:rPr>
                  <w:rFonts w:ascii="Times New Roman" w:eastAsia="Times New Roman" w:hAnsi="Times New Roman" w:cs="Times New Roman"/>
                  <w:sz w:val="20"/>
                  <w:szCs w:val="20"/>
                  <w:rPrChange w:id="3929" w:author="Brant McNeece" w:date="2021-09-07T19:52:00Z">
                    <w:rPr>
                      <w:rFonts w:ascii="Arial" w:eastAsia="Times New Roman" w:hAnsi="Arial" w:cs="Arial"/>
                      <w:sz w:val="20"/>
                      <w:szCs w:val="20"/>
                    </w:rPr>
                  </w:rPrChange>
                </w:rPr>
                <w:t> </w:t>
              </w:r>
            </w:ins>
          </w:p>
        </w:tc>
        <w:tc>
          <w:tcPr>
            <w:tcW w:w="0" w:type="auto"/>
            <w:tcBorders>
              <w:top w:val="nil"/>
              <w:left w:val="nil"/>
              <w:bottom w:val="single" w:sz="4" w:space="0" w:color="auto"/>
              <w:right w:val="nil"/>
            </w:tcBorders>
            <w:shd w:val="clear" w:color="auto" w:fill="auto"/>
            <w:noWrap/>
            <w:vAlign w:val="bottom"/>
            <w:hideMark/>
          </w:tcPr>
          <w:p w14:paraId="38B67920" w14:textId="77777777" w:rsidR="00242896" w:rsidRPr="002A3B59" w:rsidRDefault="00242896" w:rsidP="00B5391D">
            <w:pPr>
              <w:jc w:val="center"/>
              <w:rPr>
                <w:ins w:id="3930" w:author="Brant McNeece" w:date="2021-09-07T19:46:00Z"/>
                <w:rFonts w:ascii="Times New Roman" w:eastAsia="Times New Roman" w:hAnsi="Times New Roman" w:cs="Times New Roman"/>
                <w:sz w:val="20"/>
                <w:szCs w:val="20"/>
                <w:rPrChange w:id="3931" w:author="Brant McNeece" w:date="2021-09-07T19:52:00Z">
                  <w:rPr>
                    <w:ins w:id="3932" w:author="Brant McNeece" w:date="2021-09-07T19:46:00Z"/>
                    <w:rFonts w:ascii="Arial" w:eastAsia="Times New Roman" w:hAnsi="Arial" w:cs="Arial"/>
                    <w:sz w:val="20"/>
                    <w:szCs w:val="20"/>
                  </w:rPr>
                </w:rPrChange>
              </w:rPr>
            </w:pPr>
            <w:ins w:id="3933" w:author="Brant McNeece" w:date="2021-09-07T19:46:00Z">
              <w:r w:rsidRPr="002A3B59">
                <w:rPr>
                  <w:rFonts w:ascii="Times New Roman" w:eastAsia="Times New Roman" w:hAnsi="Times New Roman" w:cs="Times New Roman"/>
                  <w:sz w:val="20"/>
                  <w:szCs w:val="20"/>
                  <w:rPrChange w:id="3934" w:author="Brant McNeece" w:date="2021-09-07T19:52:00Z">
                    <w:rPr>
                      <w:rFonts w:ascii="Arial" w:eastAsia="Times New Roman" w:hAnsi="Arial" w:cs="Arial"/>
                      <w:sz w:val="20"/>
                      <w:szCs w:val="20"/>
                    </w:rPr>
                  </w:rPrChange>
                </w:rPr>
                <w:t>42.3 - 48.5</w:t>
              </w:r>
            </w:ins>
          </w:p>
        </w:tc>
        <w:tc>
          <w:tcPr>
            <w:tcW w:w="0" w:type="auto"/>
            <w:tcBorders>
              <w:top w:val="nil"/>
              <w:left w:val="nil"/>
              <w:bottom w:val="single" w:sz="4" w:space="0" w:color="auto"/>
              <w:right w:val="nil"/>
            </w:tcBorders>
            <w:shd w:val="clear" w:color="auto" w:fill="auto"/>
            <w:noWrap/>
            <w:vAlign w:val="bottom"/>
            <w:hideMark/>
          </w:tcPr>
          <w:p w14:paraId="4B518F99" w14:textId="77777777" w:rsidR="00242896" w:rsidRPr="002A3B59" w:rsidRDefault="00242896" w:rsidP="00B5391D">
            <w:pPr>
              <w:jc w:val="center"/>
              <w:rPr>
                <w:ins w:id="3935" w:author="Brant McNeece" w:date="2021-09-07T19:46:00Z"/>
                <w:rFonts w:ascii="Times New Roman" w:eastAsia="Times New Roman" w:hAnsi="Times New Roman" w:cs="Times New Roman"/>
                <w:sz w:val="20"/>
                <w:szCs w:val="20"/>
                <w:rPrChange w:id="3936" w:author="Brant McNeece" w:date="2021-09-07T19:52:00Z">
                  <w:rPr>
                    <w:ins w:id="3937" w:author="Brant McNeece" w:date="2021-09-07T19:46:00Z"/>
                    <w:rFonts w:ascii="Arial" w:eastAsia="Times New Roman" w:hAnsi="Arial" w:cs="Arial"/>
                    <w:sz w:val="20"/>
                    <w:szCs w:val="20"/>
                  </w:rPr>
                </w:rPrChange>
              </w:rPr>
            </w:pPr>
            <w:ins w:id="3938" w:author="Brant McNeece" w:date="2021-09-07T19:46:00Z">
              <w:r w:rsidRPr="002A3B59">
                <w:rPr>
                  <w:rFonts w:ascii="Times New Roman" w:eastAsia="Times New Roman" w:hAnsi="Times New Roman" w:cs="Times New Roman"/>
                  <w:sz w:val="20"/>
                  <w:szCs w:val="20"/>
                  <w:rPrChange w:id="3939" w:author="Brant McNeece" w:date="2021-09-07T19:52:00Z">
                    <w:rPr>
                      <w:rFonts w:ascii="Arial" w:eastAsia="Times New Roman" w:hAnsi="Arial" w:cs="Arial"/>
                      <w:sz w:val="20"/>
                      <w:szCs w:val="20"/>
                    </w:rPr>
                  </w:rPrChange>
                </w:rPr>
                <w:t>45.5</w:t>
              </w:r>
            </w:ins>
          </w:p>
        </w:tc>
        <w:tc>
          <w:tcPr>
            <w:tcW w:w="0" w:type="auto"/>
            <w:tcBorders>
              <w:top w:val="nil"/>
              <w:left w:val="nil"/>
              <w:bottom w:val="single" w:sz="4" w:space="0" w:color="auto"/>
              <w:right w:val="nil"/>
            </w:tcBorders>
            <w:shd w:val="clear" w:color="auto" w:fill="auto"/>
            <w:noWrap/>
            <w:vAlign w:val="bottom"/>
            <w:hideMark/>
          </w:tcPr>
          <w:p w14:paraId="12FECBA8" w14:textId="77777777" w:rsidR="00242896" w:rsidRPr="002A3B59" w:rsidRDefault="00242896" w:rsidP="00B5391D">
            <w:pPr>
              <w:jc w:val="center"/>
              <w:rPr>
                <w:ins w:id="3940" w:author="Brant McNeece" w:date="2021-09-07T19:46:00Z"/>
                <w:rFonts w:ascii="Times New Roman" w:eastAsia="Times New Roman" w:hAnsi="Times New Roman" w:cs="Times New Roman"/>
                <w:sz w:val="20"/>
                <w:szCs w:val="20"/>
                <w:rPrChange w:id="3941" w:author="Brant McNeece" w:date="2021-09-07T19:52:00Z">
                  <w:rPr>
                    <w:ins w:id="3942" w:author="Brant McNeece" w:date="2021-09-07T19:46:00Z"/>
                    <w:rFonts w:ascii="Arial" w:eastAsia="Times New Roman" w:hAnsi="Arial" w:cs="Arial"/>
                    <w:sz w:val="20"/>
                    <w:szCs w:val="20"/>
                  </w:rPr>
                </w:rPrChange>
              </w:rPr>
            </w:pPr>
            <w:ins w:id="3943" w:author="Brant McNeece" w:date="2021-09-07T19:46:00Z">
              <w:r w:rsidRPr="002A3B59">
                <w:rPr>
                  <w:rFonts w:ascii="Times New Roman" w:eastAsia="Times New Roman" w:hAnsi="Times New Roman" w:cs="Times New Roman"/>
                  <w:sz w:val="20"/>
                  <w:szCs w:val="20"/>
                  <w:rPrChange w:id="3944" w:author="Brant McNeece" w:date="2021-09-07T19:52:00Z">
                    <w:rPr>
                      <w:rFonts w:ascii="Arial" w:eastAsia="Times New Roman" w:hAnsi="Arial" w:cs="Arial"/>
                      <w:sz w:val="20"/>
                      <w:szCs w:val="20"/>
                    </w:rPr>
                  </w:rPrChange>
                </w:rPr>
                <w:t>1.31</w:t>
              </w:r>
            </w:ins>
          </w:p>
        </w:tc>
        <w:tc>
          <w:tcPr>
            <w:tcW w:w="0" w:type="auto"/>
            <w:tcBorders>
              <w:top w:val="nil"/>
              <w:left w:val="nil"/>
              <w:bottom w:val="single" w:sz="4" w:space="0" w:color="auto"/>
              <w:right w:val="nil"/>
            </w:tcBorders>
            <w:shd w:val="clear" w:color="auto" w:fill="auto"/>
            <w:noWrap/>
            <w:vAlign w:val="bottom"/>
            <w:hideMark/>
          </w:tcPr>
          <w:p w14:paraId="53D7B529" w14:textId="77777777" w:rsidR="00242896" w:rsidRPr="002A3B59" w:rsidRDefault="00242896" w:rsidP="00B5391D">
            <w:pPr>
              <w:jc w:val="center"/>
              <w:rPr>
                <w:ins w:id="3945" w:author="Brant McNeece" w:date="2021-09-07T19:46:00Z"/>
                <w:rFonts w:ascii="Times New Roman" w:eastAsia="Times New Roman" w:hAnsi="Times New Roman" w:cs="Times New Roman"/>
                <w:sz w:val="20"/>
                <w:szCs w:val="20"/>
                <w:rPrChange w:id="3946" w:author="Brant McNeece" w:date="2021-09-07T19:52:00Z">
                  <w:rPr>
                    <w:ins w:id="3947" w:author="Brant McNeece" w:date="2021-09-07T19:46:00Z"/>
                    <w:rFonts w:ascii="Arial" w:eastAsia="Times New Roman" w:hAnsi="Arial" w:cs="Arial"/>
                    <w:sz w:val="20"/>
                    <w:szCs w:val="20"/>
                  </w:rPr>
                </w:rPrChange>
              </w:rPr>
            </w:pPr>
            <w:ins w:id="3948" w:author="Brant McNeece" w:date="2021-09-07T19:46:00Z">
              <w:r w:rsidRPr="002A3B59">
                <w:rPr>
                  <w:rFonts w:ascii="Times New Roman" w:eastAsia="Times New Roman" w:hAnsi="Times New Roman" w:cs="Times New Roman"/>
                  <w:sz w:val="20"/>
                  <w:szCs w:val="20"/>
                  <w:rPrChange w:id="3949" w:author="Brant McNeece" w:date="2021-09-07T19:52:00Z">
                    <w:rPr>
                      <w:rFonts w:ascii="Arial" w:eastAsia="Times New Roman" w:hAnsi="Arial" w:cs="Arial"/>
                      <w:sz w:val="20"/>
                      <w:szCs w:val="20"/>
                    </w:rPr>
                  </w:rPrChange>
                </w:rPr>
                <w:t>2.88%</w:t>
              </w:r>
            </w:ins>
          </w:p>
        </w:tc>
        <w:tc>
          <w:tcPr>
            <w:tcW w:w="0" w:type="auto"/>
            <w:tcBorders>
              <w:top w:val="nil"/>
              <w:left w:val="nil"/>
              <w:bottom w:val="single" w:sz="4" w:space="0" w:color="auto"/>
              <w:right w:val="nil"/>
            </w:tcBorders>
            <w:shd w:val="clear" w:color="auto" w:fill="auto"/>
            <w:noWrap/>
            <w:vAlign w:val="bottom"/>
            <w:hideMark/>
          </w:tcPr>
          <w:p w14:paraId="154DCA87" w14:textId="77777777" w:rsidR="00242896" w:rsidRPr="002A3B59" w:rsidRDefault="00242896" w:rsidP="00B5391D">
            <w:pPr>
              <w:jc w:val="center"/>
              <w:rPr>
                <w:ins w:id="3950" w:author="Brant McNeece" w:date="2021-09-07T19:46:00Z"/>
                <w:rFonts w:ascii="Times New Roman" w:eastAsia="Times New Roman" w:hAnsi="Times New Roman" w:cs="Times New Roman"/>
                <w:sz w:val="20"/>
                <w:szCs w:val="20"/>
                <w:rPrChange w:id="3951" w:author="Brant McNeece" w:date="2021-09-07T19:52:00Z">
                  <w:rPr>
                    <w:ins w:id="3952" w:author="Brant McNeece" w:date="2021-09-07T19:46:00Z"/>
                    <w:rFonts w:ascii="Arial" w:eastAsia="Times New Roman" w:hAnsi="Arial" w:cs="Arial"/>
                    <w:sz w:val="20"/>
                    <w:szCs w:val="20"/>
                  </w:rPr>
                </w:rPrChange>
              </w:rPr>
            </w:pPr>
            <w:ins w:id="3953" w:author="Brant McNeece" w:date="2021-09-07T19:46:00Z">
              <w:r w:rsidRPr="002A3B59">
                <w:rPr>
                  <w:rFonts w:ascii="Times New Roman" w:eastAsia="Times New Roman" w:hAnsi="Times New Roman" w:cs="Times New Roman"/>
                  <w:sz w:val="20"/>
                  <w:szCs w:val="20"/>
                  <w:rPrChange w:id="3954" w:author="Brant McNeece" w:date="2021-09-07T19:52:00Z">
                    <w:rPr>
                      <w:rFonts w:ascii="Arial" w:eastAsia="Times New Roman" w:hAnsi="Arial" w:cs="Arial"/>
                      <w:sz w:val="20"/>
                      <w:szCs w:val="20"/>
                    </w:rPr>
                  </w:rPrChange>
                </w:rPr>
                <w:t>-0.05</w:t>
              </w:r>
            </w:ins>
          </w:p>
        </w:tc>
        <w:tc>
          <w:tcPr>
            <w:tcW w:w="0" w:type="auto"/>
            <w:tcBorders>
              <w:top w:val="nil"/>
              <w:left w:val="nil"/>
              <w:bottom w:val="single" w:sz="4" w:space="0" w:color="auto"/>
              <w:right w:val="nil"/>
            </w:tcBorders>
            <w:shd w:val="clear" w:color="auto" w:fill="auto"/>
            <w:noWrap/>
            <w:vAlign w:val="bottom"/>
            <w:hideMark/>
          </w:tcPr>
          <w:p w14:paraId="645F4E58" w14:textId="77777777" w:rsidR="00242896" w:rsidRPr="002A3B59" w:rsidRDefault="00242896" w:rsidP="00B5391D">
            <w:pPr>
              <w:jc w:val="center"/>
              <w:rPr>
                <w:ins w:id="3955" w:author="Brant McNeece" w:date="2021-09-07T19:46:00Z"/>
                <w:rFonts w:ascii="Times New Roman" w:eastAsia="Times New Roman" w:hAnsi="Times New Roman" w:cs="Times New Roman"/>
                <w:sz w:val="20"/>
                <w:szCs w:val="20"/>
                <w:rPrChange w:id="3956" w:author="Brant McNeece" w:date="2021-09-07T19:52:00Z">
                  <w:rPr>
                    <w:ins w:id="3957" w:author="Brant McNeece" w:date="2021-09-07T19:46:00Z"/>
                    <w:rFonts w:ascii="Arial" w:eastAsia="Times New Roman" w:hAnsi="Arial" w:cs="Arial"/>
                    <w:sz w:val="20"/>
                    <w:szCs w:val="20"/>
                  </w:rPr>
                </w:rPrChange>
              </w:rPr>
            </w:pPr>
            <w:ins w:id="3958" w:author="Brant McNeece" w:date="2021-09-07T19:46:00Z">
              <w:r w:rsidRPr="002A3B59">
                <w:rPr>
                  <w:rFonts w:ascii="Times New Roman" w:eastAsia="Times New Roman" w:hAnsi="Times New Roman" w:cs="Times New Roman"/>
                  <w:sz w:val="20"/>
                  <w:szCs w:val="20"/>
                  <w:rPrChange w:id="3959" w:author="Brant McNeece" w:date="2021-09-07T19:52:00Z">
                    <w:rPr>
                      <w:rFonts w:ascii="Arial" w:eastAsia="Times New Roman" w:hAnsi="Arial" w:cs="Arial"/>
                      <w:sz w:val="20"/>
                      <w:szCs w:val="20"/>
                    </w:rPr>
                  </w:rPrChange>
                </w:rPr>
                <w:t>-0.46</w:t>
              </w:r>
            </w:ins>
          </w:p>
        </w:tc>
      </w:tr>
    </w:tbl>
    <w:p w14:paraId="68386991" w14:textId="42BAC905" w:rsidR="00CF239F" w:rsidRPr="002A3B59" w:rsidRDefault="00CF239F" w:rsidP="00F30C91">
      <w:pPr>
        <w:rPr>
          <w:ins w:id="3960" w:author="Brant McNeece" w:date="2021-09-07T19:47:00Z"/>
          <w:rFonts w:ascii="Times New Roman" w:hAnsi="Times New Roman" w:cs="Times New Roman"/>
          <w:rPrChange w:id="3961" w:author="Brant McNeece" w:date="2021-09-07T19:52:00Z">
            <w:rPr>
              <w:ins w:id="3962" w:author="Brant McNeece" w:date="2021-09-07T19:47:00Z"/>
            </w:rPr>
          </w:rPrChange>
        </w:rPr>
      </w:pPr>
    </w:p>
    <w:p w14:paraId="12BE9E6F" w14:textId="35D0C518" w:rsidR="00A16307" w:rsidRPr="002A3B59" w:rsidRDefault="00A16307" w:rsidP="00F30C91">
      <w:pPr>
        <w:rPr>
          <w:ins w:id="3963" w:author="Brant McNeece" w:date="2021-09-07T19:47:00Z"/>
          <w:rFonts w:ascii="Times New Roman" w:hAnsi="Times New Roman" w:cs="Times New Roman"/>
          <w:rPrChange w:id="3964" w:author="Brant McNeece" w:date="2021-09-07T19:52:00Z">
            <w:rPr>
              <w:ins w:id="3965" w:author="Brant McNeece" w:date="2021-09-07T19:47:00Z"/>
            </w:rPr>
          </w:rPrChange>
        </w:rPr>
      </w:pPr>
    </w:p>
    <w:p w14:paraId="2525E91C" w14:textId="533BC47B" w:rsidR="00A16307" w:rsidRPr="002A3B59" w:rsidRDefault="00A16307" w:rsidP="00F30C91">
      <w:pPr>
        <w:rPr>
          <w:ins w:id="3966" w:author="Brant McNeece" w:date="2021-09-07T19:47:00Z"/>
          <w:rFonts w:ascii="Times New Roman" w:hAnsi="Times New Roman" w:cs="Times New Roman"/>
          <w:rPrChange w:id="3967" w:author="Brant McNeece" w:date="2021-09-07T19:52:00Z">
            <w:rPr>
              <w:ins w:id="3968" w:author="Brant McNeece" w:date="2021-09-07T19:47:00Z"/>
            </w:rPr>
          </w:rPrChange>
        </w:rPr>
      </w:pPr>
    </w:p>
    <w:p w14:paraId="36ED831E" w14:textId="50CBE6F8" w:rsidR="00A16307" w:rsidRPr="002A3B59" w:rsidRDefault="00A16307" w:rsidP="00F30C91">
      <w:pPr>
        <w:rPr>
          <w:ins w:id="3969" w:author="Brant McNeece" w:date="2021-09-07T19:47:00Z"/>
          <w:rFonts w:ascii="Times New Roman" w:hAnsi="Times New Roman" w:cs="Times New Roman"/>
          <w:rPrChange w:id="3970" w:author="Brant McNeece" w:date="2021-09-07T19:52:00Z">
            <w:rPr>
              <w:ins w:id="3971" w:author="Brant McNeece" w:date="2021-09-07T19:47:00Z"/>
            </w:rPr>
          </w:rPrChange>
        </w:rPr>
      </w:pPr>
    </w:p>
    <w:p w14:paraId="3968A677" w14:textId="2137DF9F" w:rsidR="00A16307" w:rsidRDefault="00A16307" w:rsidP="00F30C91">
      <w:pPr>
        <w:rPr>
          <w:ins w:id="3972" w:author="Brant McNeece" w:date="2021-09-07T19:52:00Z"/>
          <w:rFonts w:ascii="Times New Roman" w:hAnsi="Times New Roman" w:cs="Times New Roman"/>
        </w:rPr>
      </w:pPr>
    </w:p>
    <w:p w14:paraId="778A92A0" w14:textId="1A28095A" w:rsidR="002A3B59" w:rsidRDefault="002A3B59" w:rsidP="00F30C91">
      <w:pPr>
        <w:rPr>
          <w:ins w:id="3973" w:author="Brant McNeece" w:date="2021-09-07T19:52:00Z"/>
          <w:rFonts w:ascii="Times New Roman" w:hAnsi="Times New Roman" w:cs="Times New Roman"/>
        </w:rPr>
      </w:pPr>
    </w:p>
    <w:p w14:paraId="0CFB73AD" w14:textId="77777777" w:rsidR="002A3B59" w:rsidRPr="002A3B59" w:rsidRDefault="002A3B59" w:rsidP="00F30C91">
      <w:pPr>
        <w:rPr>
          <w:ins w:id="3974" w:author="Brant McNeece" w:date="2021-09-07T19:47:00Z"/>
          <w:rFonts w:ascii="Times New Roman" w:hAnsi="Times New Roman" w:cs="Times New Roman"/>
          <w:rPrChange w:id="3975" w:author="Brant McNeece" w:date="2021-09-07T19:52:00Z">
            <w:rPr>
              <w:ins w:id="3976" w:author="Brant McNeece" w:date="2021-09-07T19:47:00Z"/>
            </w:rPr>
          </w:rPrChange>
        </w:rPr>
      </w:pPr>
    </w:p>
    <w:p w14:paraId="305AEA92" w14:textId="2AE5A4E7" w:rsidR="00A16307" w:rsidRPr="002A3B59" w:rsidRDefault="00A16307" w:rsidP="00F30C91">
      <w:pPr>
        <w:rPr>
          <w:ins w:id="3977" w:author="Brant McNeece" w:date="2021-09-07T19:47:00Z"/>
          <w:rFonts w:ascii="Times New Roman" w:hAnsi="Times New Roman" w:cs="Times New Roman"/>
          <w:rPrChange w:id="3978" w:author="Brant McNeece" w:date="2021-09-07T19:52:00Z">
            <w:rPr>
              <w:ins w:id="3979" w:author="Brant McNeece" w:date="2021-09-07T19:47:00Z"/>
            </w:rPr>
          </w:rPrChange>
        </w:rPr>
      </w:pPr>
    </w:p>
    <w:p w14:paraId="46F3FECB" w14:textId="19829986" w:rsidR="00A16307" w:rsidRPr="002A3B59" w:rsidRDefault="00A16307" w:rsidP="00F30C91">
      <w:pPr>
        <w:rPr>
          <w:ins w:id="3980" w:author="Brant McNeece" w:date="2021-09-07T19:47:00Z"/>
          <w:rFonts w:ascii="Times New Roman" w:hAnsi="Times New Roman" w:cs="Times New Roman"/>
          <w:rPrChange w:id="3981" w:author="Brant McNeece" w:date="2021-09-07T19:52:00Z">
            <w:rPr>
              <w:ins w:id="3982" w:author="Brant McNeece" w:date="2021-09-07T19:47:00Z"/>
            </w:rPr>
          </w:rPrChange>
        </w:rPr>
      </w:pPr>
    </w:p>
    <w:p w14:paraId="4248731C" w14:textId="7074D34F" w:rsidR="00A16307" w:rsidRPr="002A3B59" w:rsidRDefault="00A16307" w:rsidP="00F30C91">
      <w:pPr>
        <w:rPr>
          <w:ins w:id="3983" w:author="Brant McNeece" w:date="2021-09-07T19:47:00Z"/>
          <w:rFonts w:ascii="Times New Roman" w:hAnsi="Times New Roman" w:cs="Times New Roman"/>
          <w:rPrChange w:id="3984" w:author="Brant McNeece" w:date="2021-09-07T19:52:00Z">
            <w:rPr>
              <w:ins w:id="3985" w:author="Brant McNeece" w:date="2021-09-07T19:47:00Z"/>
            </w:rPr>
          </w:rPrChange>
        </w:rPr>
      </w:pPr>
    </w:p>
    <w:p w14:paraId="4CDB6B3E" w14:textId="18AE18F2" w:rsidR="00A16307" w:rsidRPr="002A3B59" w:rsidRDefault="00A16307" w:rsidP="00F30C91">
      <w:pPr>
        <w:rPr>
          <w:ins w:id="3986" w:author="Brant McNeece" w:date="2021-09-07T19:47:00Z"/>
          <w:rFonts w:ascii="Times New Roman" w:hAnsi="Times New Roman" w:cs="Times New Roman"/>
          <w:rPrChange w:id="3987" w:author="Brant McNeece" w:date="2021-09-07T19:52:00Z">
            <w:rPr>
              <w:ins w:id="3988" w:author="Brant McNeece" w:date="2021-09-07T19:47:00Z"/>
            </w:rPr>
          </w:rPrChange>
        </w:rPr>
      </w:pPr>
    </w:p>
    <w:p w14:paraId="69FFB335" w14:textId="0FF3BD85" w:rsidR="00A16307" w:rsidRPr="002A3B59" w:rsidRDefault="00A16307" w:rsidP="00F30C91">
      <w:pPr>
        <w:rPr>
          <w:ins w:id="3989" w:author="Brant McNeece" w:date="2021-09-07T19:47:00Z"/>
          <w:rFonts w:ascii="Times New Roman" w:hAnsi="Times New Roman" w:cs="Times New Roman"/>
          <w:rPrChange w:id="3990" w:author="Brant McNeece" w:date="2021-09-07T19:52:00Z">
            <w:rPr>
              <w:ins w:id="3991" w:author="Brant McNeece" w:date="2021-09-07T19:47:00Z"/>
            </w:rPr>
          </w:rPrChange>
        </w:rPr>
      </w:pPr>
      <w:commentRangeStart w:id="3992"/>
      <w:proofErr w:type="spellStart"/>
      <w:ins w:id="3993" w:author="Brant McNeece" w:date="2021-09-07T19:47:00Z">
        <w:r w:rsidRPr="002A3B59">
          <w:rPr>
            <w:rFonts w:ascii="Times New Roman" w:hAnsi="Times New Roman" w:cs="Times New Roman"/>
            <w:rPrChange w:id="3994" w:author="Brant McNeece" w:date="2021-09-07T19:52:00Z">
              <w:rPr/>
            </w:rPrChange>
          </w:rPr>
          <w:t>Corr</w:t>
        </w:r>
        <w:proofErr w:type="spellEnd"/>
        <w:r w:rsidRPr="002A3B59">
          <w:rPr>
            <w:rFonts w:ascii="Times New Roman" w:hAnsi="Times New Roman" w:cs="Times New Roman"/>
            <w:rPrChange w:id="3995" w:author="Brant McNeece" w:date="2021-09-07T19:52:00Z">
              <w:rPr/>
            </w:rPrChange>
          </w:rPr>
          <w:t xml:space="preserve"> Table</w:t>
        </w:r>
      </w:ins>
      <w:ins w:id="3996" w:author="Brant McNeece" w:date="2021-09-07T19:48:00Z">
        <w:r w:rsidRPr="002A3B59">
          <w:rPr>
            <w:rFonts w:ascii="Times New Roman" w:hAnsi="Times New Roman" w:cs="Times New Roman"/>
            <w:rPrChange w:id="3997" w:author="Brant McNeece" w:date="2021-09-07T19:52:00Z">
              <w:rPr/>
            </w:rPrChange>
          </w:rPr>
          <w:t xml:space="preserve"> </w:t>
        </w:r>
      </w:ins>
      <w:commentRangeEnd w:id="3992"/>
      <w:ins w:id="3998" w:author="Brant McNeece" w:date="2021-09-07T19:49:00Z">
        <w:r w:rsidR="00CA66E3" w:rsidRPr="002A3B59">
          <w:rPr>
            <w:rStyle w:val="CommentReference"/>
            <w:rFonts w:ascii="Times New Roman" w:hAnsi="Times New Roman" w:cs="Times New Roman"/>
            <w:rPrChange w:id="3999" w:author="Brant McNeece" w:date="2021-09-07T19:52:00Z">
              <w:rPr>
                <w:rStyle w:val="CommentReference"/>
              </w:rPr>
            </w:rPrChange>
          </w:rPr>
          <w:commentReference w:id="3992"/>
        </w:r>
      </w:ins>
      <w:ins w:id="4000" w:author="Brant McNeece" w:date="2021-09-07T19:48:00Z">
        <w:r w:rsidRPr="002A3B59">
          <w:rPr>
            <w:rFonts w:ascii="Times New Roman" w:hAnsi="Times New Roman" w:cs="Times New Roman"/>
            <w:rPrChange w:id="4001" w:author="Brant McNeece" w:date="2021-09-07T19:52:00Z">
              <w:rPr/>
            </w:rPrChange>
          </w:rPr>
          <w:t xml:space="preserve">(All of Pop33 </w:t>
        </w:r>
        <w:proofErr w:type="spellStart"/>
        <w:r w:rsidRPr="002A3B59">
          <w:rPr>
            <w:rFonts w:ascii="Times New Roman" w:hAnsi="Times New Roman" w:cs="Times New Roman"/>
            <w:rPrChange w:id="4002" w:author="Brant McNeece" w:date="2021-09-07T19:52:00Z">
              <w:rPr/>
            </w:rPrChange>
          </w:rPr>
          <w:t>corrs</w:t>
        </w:r>
        <w:proofErr w:type="spellEnd"/>
        <w:r w:rsidRPr="002A3B59">
          <w:rPr>
            <w:rFonts w:ascii="Times New Roman" w:hAnsi="Times New Roman" w:cs="Times New Roman"/>
            <w:rPrChange w:id="4003" w:author="Brant McNeece" w:date="2021-09-07T19:52:00Z">
              <w:rPr/>
            </w:rPrChange>
          </w:rPr>
          <w:t xml:space="preserve"> are significant at p&lt;0.001</w:t>
        </w:r>
        <w:r w:rsidR="00CA66E3" w:rsidRPr="002A3B59">
          <w:rPr>
            <w:rFonts w:ascii="Times New Roman" w:hAnsi="Times New Roman" w:cs="Times New Roman"/>
            <w:rPrChange w:id="4004" w:author="Brant McNeece" w:date="2021-09-07T19:52:00Z">
              <w:rPr/>
            </w:rPrChange>
          </w:rPr>
          <w:t xml:space="preserve"> ***)</w:t>
        </w:r>
      </w:ins>
    </w:p>
    <w:tbl>
      <w:tblPr>
        <w:tblW w:w="0" w:type="auto"/>
        <w:tblLook w:val="04A0" w:firstRow="1" w:lastRow="0" w:firstColumn="1" w:lastColumn="0" w:noHBand="0" w:noVBand="1"/>
      </w:tblPr>
      <w:tblGrid>
        <w:gridCol w:w="1083"/>
        <w:gridCol w:w="1261"/>
        <w:gridCol w:w="794"/>
        <w:gridCol w:w="933"/>
        <w:gridCol w:w="933"/>
        <w:gridCol w:w="266"/>
        <w:gridCol w:w="933"/>
        <w:gridCol w:w="933"/>
        <w:gridCol w:w="266"/>
        <w:gridCol w:w="933"/>
        <w:gridCol w:w="933"/>
        <w:gridCol w:w="266"/>
        <w:gridCol w:w="833"/>
        <w:gridCol w:w="666"/>
        <w:gridCol w:w="266"/>
        <w:gridCol w:w="833"/>
      </w:tblGrid>
      <w:tr w:rsidR="00A16307" w:rsidRPr="002A3B59" w14:paraId="325EB63D" w14:textId="77777777" w:rsidTr="00B5391D">
        <w:trPr>
          <w:trHeight w:val="288"/>
          <w:ins w:id="4005" w:author="Brant McNeece" w:date="2021-09-07T19:47:00Z"/>
        </w:trPr>
        <w:tc>
          <w:tcPr>
            <w:tcW w:w="0" w:type="auto"/>
            <w:tcBorders>
              <w:top w:val="single" w:sz="4" w:space="0" w:color="auto"/>
              <w:left w:val="nil"/>
              <w:bottom w:val="nil"/>
              <w:right w:val="nil"/>
            </w:tcBorders>
            <w:shd w:val="clear" w:color="auto" w:fill="auto"/>
            <w:noWrap/>
            <w:vAlign w:val="center"/>
            <w:hideMark/>
          </w:tcPr>
          <w:p w14:paraId="59556DD1" w14:textId="77777777" w:rsidR="00A16307" w:rsidRPr="002A3B59" w:rsidRDefault="00A16307" w:rsidP="00B5391D">
            <w:pPr>
              <w:jc w:val="center"/>
              <w:rPr>
                <w:ins w:id="4006" w:author="Brant McNeece" w:date="2021-09-07T19:47:00Z"/>
                <w:rFonts w:ascii="Times New Roman" w:eastAsia="Times New Roman" w:hAnsi="Times New Roman" w:cs="Times New Roman"/>
                <w:color w:val="000000"/>
                <w:sz w:val="20"/>
                <w:szCs w:val="20"/>
                <w:rPrChange w:id="4007" w:author="Brant McNeece" w:date="2021-09-07T19:52:00Z">
                  <w:rPr>
                    <w:ins w:id="4008" w:author="Brant McNeece" w:date="2021-09-07T19:47:00Z"/>
                    <w:rFonts w:ascii="Calibri" w:eastAsia="Times New Roman" w:hAnsi="Calibri" w:cs="Calibri"/>
                    <w:color w:val="000000"/>
                    <w:sz w:val="20"/>
                    <w:szCs w:val="20"/>
                  </w:rPr>
                </w:rPrChange>
              </w:rPr>
            </w:pPr>
            <w:ins w:id="4009" w:author="Brant McNeece" w:date="2021-09-07T19:47:00Z">
              <w:r w:rsidRPr="002A3B59">
                <w:rPr>
                  <w:rFonts w:ascii="Times New Roman" w:eastAsia="Times New Roman" w:hAnsi="Times New Roman" w:cs="Times New Roman"/>
                  <w:color w:val="000000"/>
                  <w:sz w:val="20"/>
                  <w:szCs w:val="20"/>
                  <w:rPrChange w:id="4010" w:author="Brant McNeece" w:date="2021-09-07T19:52:00Z">
                    <w:rPr>
                      <w:rFonts w:ascii="Calibri" w:eastAsia="Times New Roman" w:hAnsi="Calibri" w:cs="Calibri"/>
                      <w:color w:val="000000"/>
                      <w:sz w:val="20"/>
                      <w:szCs w:val="20"/>
                    </w:rPr>
                  </w:rPrChange>
                </w:rPr>
                <w:t> </w:t>
              </w:r>
            </w:ins>
          </w:p>
        </w:tc>
        <w:tc>
          <w:tcPr>
            <w:tcW w:w="0" w:type="auto"/>
            <w:tcBorders>
              <w:top w:val="single" w:sz="4" w:space="0" w:color="auto"/>
              <w:left w:val="nil"/>
              <w:bottom w:val="nil"/>
              <w:right w:val="nil"/>
            </w:tcBorders>
            <w:shd w:val="clear" w:color="auto" w:fill="auto"/>
            <w:noWrap/>
            <w:vAlign w:val="center"/>
            <w:hideMark/>
          </w:tcPr>
          <w:p w14:paraId="3D62C644" w14:textId="77777777" w:rsidR="00A16307" w:rsidRPr="002A3B59" w:rsidRDefault="00A16307" w:rsidP="00B5391D">
            <w:pPr>
              <w:jc w:val="center"/>
              <w:rPr>
                <w:ins w:id="4011" w:author="Brant McNeece" w:date="2021-09-07T19:47:00Z"/>
                <w:rFonts w:ascii="Times New Roman" w:eastAsia="Times New Roman" w:hAnsi="Times New Roman" w:cs="Times New Roman"/>
                <w:color w:val="000000"/>
                <w:sz w:val="20"/>
                <w:szCs w:val="20"/>
                <w:rPrChange w:id="4012" w:author="Brant McNeece" w:date="2021-09-07T19:52:00Z">
                  <w:rPr>
                    <w:ins w:id="4013" w:author="Brant McNeece" w:date="2021-09-07T19:47:00Z"/>
                    <w:rFonts w:ascii="Calibri" w:eastAsia="Times New Roman" w:hAnsi="Calibri" w:cs="Calibri"/>
                    <w:color w:val="000000"/>
                    <w:sz w:val="20"/>
                    <w:szCs w:val="20"/>
                  </w:rPr>
                </w:rPrChange>
              </w:rPr>
            </w:pPr>
            <w:ins w:id="4014" w:author="Brant McNeece" w:date="2021-09-07T19:47:00Z">
              <w:r w:rsidRPr="002A3B59">
                <w:rPr>
                  <w:rFonts w:ascii="Times New Roman" w:eastAsia="Times New Roman" w:hAnsi="Times New Roman" w:cs="Times New Roman"/>
                  <w:color w:val="000000"/>
                  <w:sz w:val="20"/>
                  <w:szCs w:val="20"/>
                  <w:rPrChange w:id="4015" w:author="Brant McNeece" w:date="2021-09-07T19:52:00Z">
                    <w:rPr>
                      <w:rFonts w:ascii="Calibri" w:eastAsia="Times New Roman" w:hAnsi="Calibri" w:cs="Calibri"/>
                      <w:color w:val="000000"/>
                      <w:sz w:val="20"/>
                      <w:szCs w:val="20"/>
                    </w:rPr>
                  </w:rPrChange>
                </w:rPr>
                <w:t> </w:t>
              </w:r>
            </w:ins>
          </w:p>
        </w:tc>
        <w:tc>
          <w:tcPr>
            <w:tcW w:w="0" w:type="auto"/>
            <w:tcBorders>
              <w:top w:val="single" w:sz="4" w:space="0" w:color="auto"/>
              <w:left w:val="nil"/>
              <w:bottom w:val="nil"/>
              <w:right w:val="nil"/>
            </w:tcBorders>
            <w:shd w:val="clear" w:color="auto" w:fill="auto"/>
            <w:noWrap/>
            <w:vAlign w:val="center"/>
            <w:hideMark/>
          </w:tcPr>
          <w:p w14:paraId="115CE24B" w14:textId="77777777" w:rsidR="00A16307" w:rsidRPr="002A3B59" w:rsidRDefault="00A16307" w:rsidP="00B5391D">
            <w:pPr>
              <w:jc w:val="center"/>
              <w:rPr>
                <w:ins w:id="4016" w:author="Brant McNeece" w:date="2021-09-07T19:47:00Z"/>
                <w:rFonts w:ascii="Times New Roman" w:eastAsia="Times New Roman" w:hAnsi="Times New Roman" w:cs="Times New Roman"/>
                <w:color w:val="000000"/>
                <w:sz w:val="20"/>
                <w:szCs w:val="20"/>
                <w:rPrChange w:id="4017" w:author="Brant McNeece" w:date="2021-09-07T19:52:00Z">
                  <w:rPr>
                    <w:ins w:id="4018" w:author="Brant McNeece" w:date="2021-09-07T19:47:00Z"/>
                    <w:rFonts w:ascii="Calibri" w:eastAsia="Times New Roman" w:hAnsi="Calibri" w:cs="Calibri"/>
                    <w:color w:val="000000"/>
                    <w:sz w:val="20"/>
                    <w:szCs w:val="20"/>
                  </w:rPr>
                </w:rPrChange>
              </w:rPr>
            </w:pPr>
            <w:ins w:id="4019" w:author="Brant McNeece" w:date="2021-09-07T19:47:00Z">
              <w:r w:rsidRPr="002A3B59">
                <w:rPr>
                  <w:rFonts w:ascii="Times New Roman" w:eastAsia="Times New Roman" w:hAnsi="Times New Roman" w:cs="Times New Roman"/>
                  <w:color w:val="000000"/>
                  <w:sz w:val="20"/>
                  <w:szCs w:val="20"/>
                  <w:rPrChange w:id="4020"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33620494" w14:textId="77777777" w:rsidR="00A16307" w:rsidRPr="002A3B59" w:rsidRDefault="00A16307" w:rsidP="00B5391D">
            <w:pPr>
              <w:jc w:val="center"/>
              <w:rPr>
                <w:ins w:id="4021" w:author="Brant McNeece" w:date="2021-09-07T19:47:00Z"/>
                <w:rFonts w:ascii="Times New Roman" w:eastAsia="Times New Roman" w:hAnsi="Times New Roman" w:cs="Times New Roman"/>
                <w:color w:val="000000"/>
                <w:sz w:val="20"/>
                <w:szCs w:val="20"/>
                <w:rPrChange w:id="4022" w:author="Brant McNeece" w:date="2021-09-07T19:52:00Z">
                  <w:rPr>
                    <w:ins w:id="4023" w:author="Brant McNeece" w:date="2021-09-07T19:47:00Z"/>
                    <w:rFonts w:ascii="Calibri" w:eastAsia="Times New Roman" w:hAnsi="Calibri" w:cs="Calibri"/>
                    <w:color w:val="000000"/>
                    <w:sz w:val="20"/>
                    <w:szCs w:val="20"/>
                  </w:rPr>
                </w:rPrChange>
              </w:rPr>
            </w:pPr>
            <w:ins w:id="4024" w:author="Brant McNeece" w:date="2021-09-07T19:47:00Z">
              <w:r w:rsidRPr="002A3B59">
                <w:rPr>
                  <w:rFonts w:ascii="Times New Roman" w:eastAsia="Times New Roman" w:hAnsi="Times New Roman" w:cs="Times New Roman"/>
                  <w:color w:val="000000"/>
                  <w:sz w:val="20"/>
                  <w:szCs w:val="20"/>
                  <w:rPrChange w:id="4025" w:author="Brant McNeece" w:date="2021-09-07T19:52:00Z">
                    <w:rPr>
                      <w:rFonts w:ascii="Calibri" w:eastAsia="Times New Roman" w:hAnsi="Calibri" w:cs="Calibri"/>
                      <w:color w:val="000000"/>
                      <w:sz w:val="20"/>
                      <w:szCs w:val="20"/>
                    </w:rPr>
                  </w:rPrChange>
                </w:rPr>
                <w:t xml:space="preserve">Combined  </w:t>
              </w:r>
            </w:ins>
          </w:p>
        </w:tc>
        <w:tc>
          <w:tcPr>
            <w:tcW w:w="0" w:type="auto"/>
            <w:tcBorders>
              <w:top w:val="single" w:sz="4" w:space="0" w:color="auto"/>
              <w:left w:val="nil"/>
              <w:bottom w:val="nil"/>
              <w:right w:val="nil"/>
            </w:tcBorders>
            <w:shd w:val="clear" w:color="auto" w:fill="auto"/>
            <w:noWrap/>
            <w:vAlign w:val="center"/>
            <w:hideMark/>
          </w:tcPr>
          <w:p w14:paraId="5256777C" w14:textId="77777777" w:rsidR="00A16307" w:rsidRPr="002A3B59" w:rsidRDefault="00A16307" w:rsidP="00B5391D">
            <w:pPr>
              <w:jc w:val="center"/>
              <w:rPr>
                <w:ins w:id="4026" w:author="Brant McNeece" w:date="2021-09-07T19:47:00Z"/>
                <w:rFonts w:ascii="Times New Roman" w:eastAsia="Times New Roman" w:hAnsi="Times New Roman" w:cs="Times New Roman"/>
                <w:color w:val="000000"/>
                <w:sz w:val="20"/>
                <w:szCs w:val="20"/>
                <w:rPrChange w:id="4027" w:author="Brant McNeece" w:date="2021-09-07T19:52:00Z">
                  <w:rPr>
                    <w:ins w:id="4028" w:author="Brant McNeece" w:date="2021-09-07T19:47:00Z"/>
                    <w:rFonts w:ascii="Calibri" w:eastAsia="Times New Roman" w:hAnsi="Calibri" w:cs="Calibri"/>
                    <w:color w:val="000000"/>
                    <w:sz w:val="20"/>
                    <w:szCs w:val="20"/>
                  </w:rPr>
                </w:rPrChange>
              </w:rPr>
            </w:pPr>
            <w:ins w:id="4029" w:author="Brant McNeece" w:date="2021-09-07T19:47:00Z">
              <w:r w:rsidRPr="002A3B59">
                <w:rPr>
                  <w:rFonts w:ascii="Times New Roman" w:eastAsia="Times New Roman" w:hAnsi="Times New Roman" w:cs="Times New Roman"/>
                  <w:color w:val="000000"/>
                  <w:sz w:val="20"/>
                  <w:szCs w:val="20"/>
                  <w:rPrChange w:id="4030"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5A32A218" w14:textId="77777777" w:rsidR="00A16307" w:rsidRPr="002A3B59" w:rsidRDefault="00A16307" w:rsidP="00B5391D">
            <w:pPr>
              <w:jc w:val="center"/>
              <w:rPr>
                <w:ins w:id="4031" w:author="Brant McNeece" w:date="2021-09-07T19:47:00Z"/>
                <w:rFonts w:ascii="Times New Roman" w:eastAsia="Times New Roman" w:hAnsi="Times New Roman" w:cs="Times New Roman"/>
                <w:color w:val="000000"/>
                <w:sz w:val="20"/>
                <w:szCs w:val="20"/>
                <w:rPrChange w:id="4032" w:author="Brant McNeece" w:date="2021-09-07T19:52:00Z">
                  <w:rPr>
                    <w:ins w:id="4033" w:author="Brant McNeece" w:date="2021-09-07T19:47:00Z"/>
                    <w:rFonts w:ascii="Calibri" w:eastAsia="Times New Roman" w:hAnsi="Calibri" w:cs="Calibri"/>
                    <w:color w:val="000000"/>
                    <w:sz w:val="20"/>
                    <w:szCs w:val="20"/>
                  </w:rPr>
                </w:rPrChange>
              </w:rPr>
            </w:pPr>
            <w:ins w:id="4034" w:author="Brant McNeece" w:date="2021-09-07T19:47:00Z">
              <w:r w:rsidRPr="002A3B59">
                <w:rPr>
                  <w:rFonts w:ascii="Times New Roman" w:eastAsia="Times New Roman" w:hAnsi="Times New Roman" w:cs="Times New Roman"/>
                  <w:color w:val="000000"/>
                  <w:sz w:val="20"/>
                  <w:szCs w:val="20"/>
                  <w:rPrChange w:id="4035" w:author="Brant McNeece" w:date="2021-09-07T19:52:00Z">
                    <w:rPr>
                      <w:rFonts w:ascii="Calibri" w:eastAsia="Times New Roman" w:hAnsi="Calibri" w:cs="Calibri"/>
                      <w:color w:val="000000"/>
                      <w:sz w:val="20"/>
                      <w:szCs w:val="20"/>
                    </w:rPr>
                  </w:rPrChange>
                </w:rPr>
                <w:t xml:space="preserve">OH18  </w:t>
              </w:r>
            </w:ins>
          </w:p>
        </w:tc>
        <w:tc>
          <w:tcPr>
            <w:tcW w:w="0" w:type="auto"/>
            <w:tcBorders>
              <w:top w:val="single" w:sz="4" w:space="0" w:color="auto"/>
              <w:left w:val="nil"/>
              <w:bottom w:val="nil"/>
              <w:right w:val="nil"/>
            </w:tcBorders>
            <w:shd w:val="clear" w:color="auto" w:fill="auto"/>
            <w:noWrap/>
            <w:vAlign w:val="center"/>
            <w:hideMark/>
          </w:tcPr>
          <w:p w14:paraId="63814896" w14:textId="77777777" w:rsidR="00A16307" w:rsidRPr="002A3B59" w:rsidRDefault="00A16307" w:rsidP="00B5391D">
            <w:pPr>
              <w:jc w:val="center"/>
              <w:rPr>
                <w:ins w:id="4036" w:author="Brant McNeece" w:date="2021-09-07T19:47:00Z"/>
                <w:rFonts w:ascii="Times New Roman" w:eastAsia="Times New Roman" w:hAnsi="Times New Roman" w:cs="Times New Roman"/>
                <w:color w:val="000000"/>
                <w:sz w:val="20"/>
                <w:szCs w:val="20"/>
                <w:rPrChange w:id="4037" w:author="Brant McNeece" w:date="2021-09-07T19:52:00Z">
                  <w:rPr>
                    <w:ins w:id="4038" w:author="Brant McNeece" w:date="2021-09-07T19:47:00Z"/>
                    <w:rFonts w:ascii="Calibri" w:eastAsia="Times New Roman" w:hAnsi="Calibri" w:cs="Calibri"/>
                    <w:color w:val="000000"/>
                    <w:sz w:val="20"/>
                    <w:szCs w:val="20"/>
                  </w:rPr>
                </w:rPrChange>
              </w:rPr>
            </w:pPr>
            <w:ins w:id="4039" w:author="Brant McNeece" w:date="2021-09-07T19:47:00Z">
              <w:r w:rsidRPr="002A3B59">
                <w:rPr>
                  <w:rFonts w:ascii="Times New Roman" w:eastAsia="Times New Roman" w:hAnsi="Times New Roman" w:cs="Times New Roman"/>
                  <w:color w:val="000000"/>
                  <w:sz w:val="20"/>
                  <w:szCs w:val="20"/>
                  <w:rPrChange w:id="4040"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71CA8279" w14:textId="77777777" w:rsidR="00A16307" w:rsidRPr="002A3B59" w:rsidRDefault="00A16307" w:rsidP="00B5391D">
            <w:pPr>
              <w:jc w:val="center"/>
              <w:rPr>
                <w:ins w:id="4041" w:author="Brant McNeece" w:date="2021-09-07T19:47:00Z"/>
                <w:rFonts w:ascii="Times New Roman" w:eastAsia="Times New Roman" w:hAnsi="Times New Roman" w:cs="Times New Roman"/>
                <w:color w:val="000000"/>
                <w:sz w:val="20"/>
                <w:szCs w:val="20"/>
                <w:rPrChange w:id="4042" w:author="Brant McNeece" w:date="2021-09-07T19:52:00Z">
                  <w:rPr>
                    <w:ins w:id="4043" w:author="Brant McNeece" w:date="2021-09-07T19:47:00Z"/>
                    <w:rFonts w:ascii="Calibri" w:eastAsia="Times New Roman" w:hAnsi="Calibri" w:cs="Calibri"/>
                    <w:color w:val="000000"/>
                    <w:sz w:val="20"/>
                    <w:szCs w:val="20"/>
                  </w:rPr>
                </w:rPrChange>
              </w:rPr>
            </w:pPr>
            <w:ins w:id="4044" w:author="Brant McNeece" w:date="2021-09-07T19:47:00Z">
              <w:r w:rsidRPr="002A3B59">
                <w:rPr>
                  <w:rFonts w:ascii="Times New Roman" w:eastAsia="Times New Roman" w:hAnsi="Times New Roman" w:cs="Times New Roman"/>
                  <w:color w:val="000000"/>
                  <w:sz w:val="20"/>
                  <w:szCs w:val="20"/>
                  <w:rPrChange w:id="4045" w:author="Brant McNeece" w:date="2021-09-07T19:52:00Z">
                    <w:rPr>
                      <w:rFonts w:ascii="Calibri" w:eastAsia="Times New Roman" w:hAnsi="Calibri" w:cs="Calibri"/>
                      <w:color w:val="000000"/>
                      <w:sz w:val="20"/>
                      <w:szCs w:val="20"/>
                    </w:rPr>
                  </w:rPrChange>
                </w:rPr>
                <w:t xml:space="preserve">NC18  </w:t>
              </w:r>
            </w:ins>
          </w:p>
        </w:tc>
        <w:tc>
          <w:tcPr>
            <w:tcW w:w="0" w:type="auto"/>
            <w:tcBorders>
              <w:top w:val="single" w:sz="4" w:space="0" w:color="auto"/>
              <w:left w:val="nil"/>
              <w:bottom w:val="nil"/>
              <w:right w:val="nil"/>
            </w:tcBorders>
            <w:shd w:val="clear" w:color="auto" w:fill="auto"/>
            <w:noWrap/>
            <w:vAlign w:val="center"/>
            <w:hideMark/>
          </w:tcPr>
          <w:p w14:paraId="00FC4FF3" w14:textId="77777777" w:rsidR="00A16307" w:rsidRPr="002A3B59" w:rsidRDefault="00A16307" w:rsidP="00B5391D">
            <w:pPr>
              <w:jc w:val="center"/>
              <w:rPr>
                <w:ins w:id="4046" w:author="Brant McNeece" w:date="2021-09-07T19:47:00Z"/>
                <w:rFonts w:ascii="Times New Roman" w:eastAsia="Times New Roman" w:hAnsi="Times New Roman" w:cs="Times New Roman"/>
                <w:color w:val="000000"/>
                <w:sz w:val="20"/>
                <w:szCs w:val="20"/>
                <w:rPrChange w:id="4047" w:author="Brant McNeece" w:date="2021-09-07T19:52:00Z">
                  <w:rPr>
                    <w:ins w:id="4048" w:author="Brant McNeece" w:date="2021-09-07T19:47:00Z"/>
                    <w:rFonts w:ascii="Calibri" w:eastAsia="Times New Roman" w:hAnsi="Calibri" w:cs="Calibri"/>
                    <w:color w:val="000000"/>
                    <w:sz w:val="20"/>
                    <w:szCs w:val="20"/>
                  </w:rPr>
                </w:rPrChange>
              </w:rPr>
            </w:pPr>
            <w:ins w:id="4049" w:author="Brant McNeece" w:date="2021-09-07T19:47:00Z">
              <w:r w:rsidRPr="002A3B59">
                <w:rPr>
                  <w:rFonts w:ascii="Times New Roman" w:eastAsia="Times New Roman" w:hAnsi="Times New Roman" w:cs="Times New Roman"/>
                  <w:color w:val="000000"/>
                  <w:sz w:val="20"/>
                  <w:szCs w:val="20"/>
                  <w:rPrChange w:id="4050"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6A93D7A5" w14:textId="77777777" w:rsidR="00A16307" w:rsidRPr="002A3B59" w:rsidRDefault="00A16307" w:rsidP="00B5391D">
            <w:pPr>
              <w:jc w:val="center"/>
              <w:rPr>
                <w:ins w:id="4051" w:author="Brant McNeece" w:date="2021-09-07T19:47:00Z"/>
                <w:rFonts w:ascii="Times New Roman" w:eastAsia="Times New Roman" w:hAnsi="Times New Roman" w:cs="Times New Roman"/>
                <w:color w:val="000000"/>
                <w:sz w:val="20"/>
                <w:szCs w:val="20"/>
                <w:rPrChange w:id="4052" w:author="Brant McNeece" w:date="2021-09-07T19:52:00Z">
                  <w:rPr>
                    <w:ins w:id="4053" w:author="Brant McNeece" w:date="2021-09-07T19:47:00Z"/>
                    <w:rFonts w:ascii="Calibri" w:eastAsia="Times New Roman" w:hAnsi="Calibri" w:cs="Calibri"/>
                    <w:color w:val="000000"/>
                    <w:sz w:val="20"/>
                    <w:szCs w:val="20"/>
                  </w:rPr>
                </w:rPrChange>
              </w:rPr>
            </w:pPr>
            <w:ins w:id="4054" w:author="Brant McNeece" w:date="2021-09-07T19:47:00Z">
              <w:r w:rsidRPr="002A3B59">
                <w:rPr>
                  <w:rFonts w:ascii="Times New Roman" w:eastAsia="Times New Roman" w:hAnsi="Times New Roman" w:cs="Times New Roman"/>
                  <w:color w:val="000000"/>
                  <w:sz w:val="20"/>
                  <w:szCs w:val="20"/>
                  <w:rPrChange w:id="4055" w:author="Brant McNeece" w:date="2021-09-07T19:52:00Z">
                    <w:rPr>
                      <w:rFonts w:ascii="Calibri" w:eastAsia="Times New Roman" w:hAnsi="Calibri" w:cs="Calibri"/>
                      <w:color w:val="000000"/>
                      <w:sz w:val="20"/>
                      <w:szCs w:val="20"/>
                    </w:rPr>
                  </w:rPrChange>
                </w:rPr>
                <w:t>OH17</w:t>
              </w:r>
            </w:ins>
          </w:p>
        </w:tc>
        <w:tc>
          <w:tcPr>
            <w:tcW w:w="0" w:type="auto"/>
            <w:tcBorders>
              <w:top w:val="single" w:sz="4" w:space="0" w:color="auto"/>
              <w:left w:val="nil"/>
              <w:bottom w:val="nil"/>
              <w:right w:val="nil"/>
            </w:tcBorders>
            <w:shd w:val="clear" w:color="auto" w:fill="auto"/>
            <w:noWrap/>
            <w:vAlign w:val="center"/>
            <w:hideMark/>
          </w:tcPr>
          <w:p w14:paraId="44C4C1E3" w14:textId="77777777" w:rsidR="00A16307" w:rsidRPr="002A3B59" w:rsidRDefault="00A16307" w:rsidP="00B5391D">
            <w:pPr>
              <w:jc w:val="center"/>
              <w:rPr>
                <w:ins w:id="4056" w:author="Brant McNeece" w:date="2021-09-07T19:47:00Z"/>
                <w:rFonts w:ascii="Times New Roman" w:eastAsia="Times New Roman" w:hAnsi="Times New Roman" w:cs="Times New Roman"/>
                <w:color w:val="000000"/>
                <w:sz w:val="20"/>
                <w:szCs w:val="20"/>
                <w:rPrChange w:id="4057" w:author="Brant McNeece" w:date="2021-09-07T19:52:00Z">
                  <w:rPr>
                    <w:ins w:id="4058" w:author="Brant McNeece" w:date="2021-09-07T19:47:00Z"/>
                    <w:rFonts w:ascii="Calibri" w:eastAsia="Times New Roman" w:hAnsi="Calibri" w:cs="Calibri"/>
                    <w:color w:val="000000"/>
                    <w:sz w:val="20"/>
                    <w:szCs w:val="20"/>
                  </w:rPr>
                </w:rPrChange>
              </w:rPr>
            </w:pPr>
            <w:ins w:id="4059" w:author="Brant McNeece" w:date="2021-09-07T19:47:00Z">
              <w:r w:rsidRPr="002A3B59">
                <w:rPr>
                  <w:rFonts w:ascii="Times New Roman" w:eastAsia="Times New Roman" w:hAnsi="Times New Roman" w:cs="Times New Roman"/>
                  <w:color w:val="000000"/>
                  <w:sz w:val="20"/>
                  <w:szCs w:val="20"/>
                  <w:rPrChange w:id="4060" w:author="Brant McNeece" w:date="2021-09-07T19:52:00Z">
                    <w:rPr>
                      <w:rFonts w:ascii="Calibri" w:eastAsia="Times New Roman" w:hAnsi="Calibri" w:cs="Calibri"/>
                      <w:color w:val="000000"/>
                      <w:sz w:val="20"/>
                      <w:szCs w:val="20"/>
                    </w:rPr>
                  </w:rPrChange>
                </w:rPr>
                <w:t> </w:t>
              </w:r>
            </w:ins>
          </w:p>
        </w:tc>
        <w:tc>
          <w:tcPr>
            <w:tcW w:w="0" w:type="auto"/>
            <w:tcBorders>
              <w:top w:val="single" w:sz="4" w:space="0" w:color="auto"/>
              <w:left w:val="nil"/>
              <w:bottom w:val="single" w:sz="4" w:space="0" w:color="auto"/>
              <w:right w:val="nil"/>
            </w:tcBorders>
            <w:shd w:val="clear" w:color="auto" w:fill="auto"/>
            <w:noWrap/>
            <w:vAlign w:val="center"/>
            <w:hideMark/>
          </w:tcPr>
          <w:p w14:paraId="4B4F0AD0" w14:textId="77777777" w:rsidR="00A16307" w:rsidRPr="002A3B59" w:rsidRDefault="00A16307" w:rsidP="00B5391D">
            <w:pPr>
              <w:jc w:val="center"/>
              <w:rPr>
                <w:ins w:id="4061" w:author="Brant McNeece" w:date="2021-09-07T19:47:00Z"/>
                <w:rFonts w:ascii="Times New Roman" w:eastAsia="Times New Roman" w:hAnsi="Times New Roman" w:cs="Times New Roman"/>
                <w:color w:val="000000"/>
                <w:sz w:val="20"/>
                <w:szCs w:val="20"/>
                <w:rPrChange w:id="4062" w:author="Brant McNeece" w:date="2021-09-07T19:52:00Z">
                  <w:rPr>
                    <w:ins w:id="4063" w:author="Brant McNeece" w:date="2021-09-07T19:47:00Z"/>
                    <w:rFonts w:ascii="Calibri" w:eastAsia="Times New Roman" w:hAnsi="Calibri" w:cs="Calibri"/>
                    <w:color w:val="000000"/>
                    <w:sz w:val="20"/>
                    <w:szCs w:val="20"/>
                  </w:rPr>
                </w:rPrChange>
              </w:rPr>
            </w:pPr>
            <w:ins w:id="4064" w:author="Brant McNeece" w:date="2021-09-07T19:47:00Z">
              <w:r w:rsidRPr="002A3B59">
                <w:rPr>
                  <w:rFonts w:ascii="Times New Roman" w:eastAsia="Times New Roman" w:hAnsi="Times New Roman" w:cs="Times New Roman"/>
                  <w:color w:val="000000"/>
                  <w:sz w:val="20"/>
                  <w:szCs w:val="20"/>
                  <w:rPrChange w:id="4065" w:author="Brant McNeece" w:date="2021-09-07T19:52:00Z">
                    <w:rPr>
                      <w:rFonts w:ascii="Calibri" w:eastAsia="Times New Roman" w:hAnsi="Calibri" w:cs="Calibri"/>
                      <w:color w:val="000000"/>
                      <w:sz w:val="20"/>
                      <w:szCs w:val="20"/>
                    </w:rPr>
                  </w:rPrChange>
                </w:rPr>
                <w:t xml:space="preserve">NC17  </w:t>
              </w:r>
            </w:ins>
          </w:p>
        </w:tc>
      </w:tr>
      <w:tr w:rsidR="00A16307" w:rsidRPr="002A3B59" w14:paraId="7447400F" w14:textId="77777777" w:rsidTr="00B5391D">
        <w:trPr>
          <w:trHeight w:val="288"/>
          <w:ins w:id="4066" w:author="Brant McNeece" w:date="2021-09-07T19:47:00Z"/>
        </w:trPr>
        <w:tc>
          <w:tcPr>
            <w:tcW w:w="0" w:type="auto"/>
            <w:tcBorders>
              <w:top w:val="nil"/>
              <w:left w:val="nil"/>
              <w:bottom w:val="nil"/>
              <w:right w:val="nil"/>
            </w:tcBorders>
            <w:shd w:val="clear" w:color="auto" w:fill="auto"/>
            <w:noWrap/>
            <w:vAlign w:val="center"/>
            <w:hideMark/>
          </w:tcPr>
          <w:p w14:paraId="7682127B" w14:textId="77777777" w:rsidR="00A16307" w:rsidRPr="002A3B59" w:rsidRDefault="00A16307" w:rsidP="00B5391D">
            <w:pPr>
              <w:jc w:val="center"/>
              <w:rPr>
                <w:ins w:id="4067" w:author="Brant McNeece" w:date="2021-09-07T19:47:00Z"/>
                <w:rFonts w:ascii="Times New Roman" w:eastAsia="Times New Roman" w:hAnsi="Times New Roman" w:cs="Times New Roman"/>
                <w:color w:val="000000"/>
                <w:sz w:val="20"/>
                <w:szCs w:val="20"/>
                <w:rPrChange w:id="4068" w:author="Brant McNeece" w:date="2021-09-07T19:52:00Z">
                  <w:rPr>
                    <w:ins w:id="4069" w:author="Brant McNeece" w:date="2021-09-07T19:47:00Z"/>
                    <w:rFonts w:ascii="Calibri" w:eastAsia="Times New Roman" w:hAnsi="Calibri" w:cs="Calibri"/>
                    <w:color w:val="000000"/>
                    <w:sz w:val="20"/>
                    <w:szCs w:val="20"/>
                  </w:rPr>
                </w:rPrChange>
              </w:rPr>
            </w:pPr>
            <w:ins w:id="4070" w:author="Brant McNeece" w:date="2021-09-07T19:47:00Z">
              <w:r w:rsidRPr="002A3B59">
                <w:rPr>
                  <w:rFonts w:ascii="Times New Roman" w:eastAsia="Times New Roman" w:hAnsi="Times New Roman" w:cs="Times New Roman"/>
                  <w:color w:val="000000"/>
                  <w:sz w:val="20"/>
                  <w:szCs w:val="20"/>
                  <w:rPrChange w:id="4071" w:author="Brant McNeece" w:date="2021-09-07T19:52:00Z">
                    <w:rPr>
                      <w:rFonts w:ascii="Calibri" w:eastAsia="Times New Roman" w:hAnsi="Calibri" w:cs="Calibri"/>
                      <w:color w:val="000000"/>
                      <w:sz w:val="20"/>
                      <w:szCs w:val="20"/>
                    </w:rPr>
                  </w:rPrChange>
                </w:rPr>
                <w:t>Population</w:t>
              </w:r>
            </w:ins>
          </w:p>
        </w:tc>
        <w:tc>
          <w:tcPr>
            <w:tcW w:w="0" w:type="auto"/>
            <w:tcBorders>
              <w:top w:val="nil"/>
              <w:left w:val="nil"/>
              <w:bottom w:val="nil"/>
              <w:right w:val="nil"/>
            </w:tcBorders>
            <w:shd w:val="clear" w:color="auto" w:fill="auto"/>
            <w:noWrap/>
            <w:vAlign w:val="center"/>
            <w:hideMark/>
          </w:tcPr>
          <w:p w14:paraId="770BEE18" w14:textId="77777777" w:rsidR="00A16307" w:rsidRPr="002A3B59" w:rsidRDefault="00A16307" w:rsidP="00B5391D">
            <w:pPr>
              <w:jc w:val="center"/>
              <w:rPr>
                <w:ins w:id="4072" w:author="Brant McNeece" w:date="2021-09-07T19:47:00Z"/>
                <w:rFonts w:ascii="Times New Roman" w:eastAsia="Times New Roman" w:hAnsi="Times New Roman" w:cs="Times New Roman"/>
                <w:color w:val="000000"/>
                <w:sz w:val="20"/>
                <w:szCs w:val="20"/>
                <w:rPrChange w:id="4073" w:author="Brant McNeece" w:date="2021-09-07T19:52:00Z">
                  <w:rPr>
                    <w:ins w:id="4074" w:author="Brant McNeece" w:date="2021-09-07T19:47:00Z"/>
                    <w:rFonts w:ascii="Calibri" w:eastAsia="Times New Roman" w:hAnsi="Calibri" w:cs="Calibri"/>
                    <w:color w:val="000000"/>
                    <w:sz w:val="20"/>
                    <w:szCs w:val="20"/>
                  </w:rPr>
                </w:rPrChange>
              </w:rPr>
            </w:pPr>
            <w:ins w:id="4075" w:author="Brant McNeece" w:date="2021-09-07T19:47:00Z">
              <w:r w:rsidRPr="002A3B59">
                <w:rPr>
                  <w:rFonts w:ascii="Times New Roman" w:eastAsia="Times New Roman" w:hAnsi="Times New Roman" w:cs="Times New Roman"/>
                  <w:color w:val="000000"/>
                  <w:sz w:val="20"/>
                  <w:szCs w:val="20"/>
                  <w:rPrChange w:id="4076" w:author="Brant McNeece" w:date="2021-09-07T19:52:00Z">
                    <w:rPr>
                      <w:rFonts w:ascii="Calibri" w:eastAsia="Times New Roman" w:hAnsi="Calibri" w:cs="Calibri"/>
                      <w:color w:val="000000"/>
                      <w:sz w:val="20"/>
                      <w:szCs w:val="20"/>
                    </w:rPr>
                  </w:rPrChange>
                </w:rPr>
                <w:t>Environment</w:t>
              </w:r>
            </w:ins>
          </w:p>
        </w:tc>
        <w:tc>
          <w:tcPr>
            <w:tcW w:w="0" w:type="auto"/>
            <w:tcBorders>
              <w:top w:val="nil"/>
              <w:left w:val="nil"/>
              <w:bottom w:val="nil"/>
              <w:right w:val="nil"/>
            </w:tcBorders>
            <w:shd w:val="clear" w:color="auto" w:fill="auto"/>
            <w:noWrap/>
            <w:vAlign w:val="center"/>
            <w:hideMark/>
          </w:tcPr>
          <w:p w14:paraId="1FBA00D6" w14:textId="77777777" w:rsidR="00A16307" w:rsidRPr="002A3B59" w:rsidRDefault="00A16307" w:rsidP="00B5391D">
            <w:pPr>
              <w:jc w:val="center"/>
              <w:rPr>
                <w:ins w:id="4077" w:author="Brant McNeece" w:date="2021-09-07T19:47:00Z"/>
                <w:rFonts w:ascii="Times New Roman" w:eastAsia="Times New Roman" w:hAnsi="Times New Roman" w:cs="Times New Roman"/>
                <w:color w:val="000000"/>
                <w:sz w:val="20"/>
                <w:szCs w:val="20"/>
                <w:rPrChange w:id="4078" w:author="Brant McNeece" w:date="2021-09-07T19:52:00Z">
                  <w:rPr>
                    <w:ins w:id="4079" w:author="Brant McNeece" w:date="2021-09-07T19:47:00Z"/>
                    <w:rFonts w:ascii="Calibri" w:eastAsia="Times New Roman" w:hAnsi="Calibri" w:cs="Calibri"/>
                    <w:color w:val="000000"/>
                    <w:sz w:val="20"/>
                    <w:szCs w:val="20"/>
                  </w:rPr>
                </w:rPrChange>
              </w:rPr>
            </w:pPr>
            <w:ins w:id="4080" w:author="Brant McNeece" w:date="2021-09-07T19:47:00Z">
              <w:r w:rsidRPr="002A3B59">
                <w:rPr>
                  <w:rFonts w:ascii="Times New Roman" w:eastAsia="Times New Roman" w:hAnsi="Times New Roman" w:cs="Times New Roman"/>
                  <w:color w:val="000000"/>
                  <w:sz w:val="20"/>
                  <w:szCs w:val="20"/>
                  <w:rPrChange w:id="4081" w:author="Brant McNeece" w:date="2021-09-07T19:52:00Z">
                    <w:rPr>
                      <w:rFonts w:ascii="Calibri" w:eastAsia="Times New Roman" w:hAnsi="Calibri" w:cs="Calibri"/>
                      <w:color w:val="000000"/>
                      <w:sz w:val="20"/>
                      <w:szCs w:val="20"/>
                    </w:rPr>
                  </w:rPrChange>
                </w:rPr>
                <w:t>Trait</w:t>
              </w:r>
            </w:ins>
          </w:p>
        </w:tc>
        <w:tc>
          <w:tcPr>
            <w:tcW w:w="0" w:type="auto"/>
            <w:tcBorders>
              <w:top w:val="nil"/>
              <w:left w:val="nil"/>
              <w:bottom w:val="nil"/>
              <w:right w:val="nil"/>
            </w:tcBorders>
            <w:shd w:val="clear" w:color="auto" w:fill="auto"/>
            <w:noWrap/>
            <w:vAlign w:val="center"/>
            <w:hideMark/>
          </w:tcPr>
          <w:p w14:paraId="3DBEDDCB" w14:textId="77777777" w:rsidR="00A16307" w:rsidRPr="002A3B59" w:rsidRDefault="00A16307" w:rsidP="00B5391D">
            <w:pPr>
              <w:jc w:val="center"/>
              <w:rPr>
                <w:ins w:id="4082" w:author="Brant McNeece" w:date="2021-09-07T19:47:00Z"/>
                <w:rFonts w:ascii="Times New Roman" w:eastAsia="Times New Roman" w:hAnsi="Times New Roman" w:cs="Times New Roman"/>
                <w:color w:val="000000"/>
                <w:sz w:val="20"/>
                <w:szCs w:val="20"/>
                <w:rPrChange w:id="4083" w:author="Brant McNeece" w:date="2021-09-07T19:52:00Z">
                  <w:rPr>
                    <w:ins w:id="4084" w:author="Brant McNeece" w:date="2021-09-07T19:47:00Z"/>
                    <w:rFonts w:ascii="Calibri" w:eastAsia="Times New Roman" w:hAnsi="Calibri" w:cs="Calibri"/>
                    <w:color w:val="000000"/>
                    <w:sz w:val="20"/>
                    <w:szCs w:val="20"/>
                  </w:rPr>
                </w:rPrChange>
              </w:rPr>
            </w:pPr>
            <w:ins w:id="4085" w:author="Brant McNeece" w:date="2021-09-07T19:47:00Z">
              <w:r w:rsidRPr="002A3B59">
                <w:rPr>
                  <w:rFonts w:ascii="Times New Roman" w:eastAsia="Times New Roman" w:hAnsi="Times New Roman" w:cs="Times New Roman"/>
                  <w:color w:val="000000"/>
                  <w:sz w:val="20"/>
                  <w:szCs w:val="20"/>
                  <w:rPrChange w:id="4086"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5E4F9C98" w14:textId="77777777" w:rsidR="00A16307" w:rsidRPr="002A3B59" w:rsidRDefault="00A16307" w:rsidP="00B5391D">
            <w:pPr>
              <w:jc w:val="center"/>
              <w:rPr>
                <w:ins w:id="4087" w:author="Brant McNeece" w:date="2021-09-07T19:47:00Z"/>
                <w:rFonts w:ascii="Times New Roman" w:eastAsia="Times New Roman" w:hAnsi="Times New Roman" w:cs="Times New Roman"/>
                <w:color w:val="000000"/>
                <w:sz w:val="20"/>
                <w:szCs w:val="20"/>
                <w:rPrChange w:id="4088" w:author="Brant McNeece" w:date="2021-09-07T19:52:00Z">
                  <w:rPr>
                    <w:ins w:id="4089" w:author="Brant McNeece" w:date="2021-09-07T19:47:00Z"/>
                    <w:rFonts w:ascii="Calibri" w:eastAsia="Times New Roman" w:hAnsi="Calibri" w:cs="Calibri"/>
                    <w:color w:val="000000"/>
                    <w:sz w:val="20"/>
                    <w:szCs w:val="20"/>
                  </w:rPr>
                </w:rPrChange>
              </w:rPr>
            </w:pPr>
            <w:ins w:id="4090" w:author="Brant McNeece" w:date="2021-09-07T19:47:00Z">
              <w:r w:rsidRPr="002A3B59">
                <w:rPr>
                  <w:rFonts w:ascii="Times New Roman" w:eastAsia="Times New Roman" w:hAnsi="Times New Roman" w:cs="Times New Roman"/>
                  <w:color w:val="000000"/>
                  <w:sz w:val="20"/>
                  <w:szCs w:val="20"/>
                  <w:rPrChange w:id="4091"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2F3769FB" w14:textId="77777777" w:rsidR="00A16307" w:rsidRPr="002A3B59" w:rsidRDefault="00A16307" w:rsidP="00B5391D">
            <w:pPr>
              <w:jc w:val="center"/>
              <w:rPr>
                <w:ins w:id="4092" w:author="Brant McNeece" w:date="2021-09-07T19:47:00Z"/>
                <w:rFonts w:ascii="Times New Roman" w:eastAsia="Times New Roman" w:hAnsi="Times New Roman" w:cs="Times New Roman"/>
                <w:color w:val="000000"/>
                <w:sz w:val="20"/>
                <w:szCs w:val="20"/>
                <w:rPrChange w:id="4093" w:author="Brant McNeece" w:date="2021-09-07T19:52:00Z">
                  <w:rPr>
                    <w:ins w:id="409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BE99833" w14:textId="77777777" w:rsidR="00A16307" w:rsidRPr="002A3B59" w:rsidRDefault="00A16307" w:rsidP="00B5391D">
            <w:pPr>
              <w:jc w:val="center"/>
              <w:rPr>
                <w:ins w:id="4095" w:author="Brant McNeece" w:date="2021-09-07T19:47:00Z"/>
                <w:rFonts w:ascii="Times New Roman" w:eastAsia="Times New Roman" w:hAnsi="Times New Roman" w:cs="Times New Roman"/>
                <w:color w:val="000000"/>
                <w:sz w:val="20"/>
                <w:szCs w:val="20"/>
                <w:rPrChange w:id="4096" w:author="Brant McNeece" w:date="2021-09-07T19:52:00Z">
                  <w:rPr>
                    <w:ins w:id="4097" w:author="Brant McNeece" w:date="2021-09-07T19:47:00Z"/>
                    <w:rFonts w:ascii="Calibri" w:eastAsia="Times New Roman" w:hAnsi="Calibri" w:cs="Calibri"/>
                    <w:color w:val="000000"/>
                    <w:sz w:val="20"/>
                    <w:szCs w:val="20"/>
                  </w:rPr>
                </w:rPrChange>
              </w:rPr>
            </w:pPr>
            <w:ins w:id="4098" w:author="Brant McNeece" w:date="2021-09-07T19:47:00Z">
              <w:r w:rsidRPr="002A3B59">
                <w:rPr>
                  <w:rFonts w:ascii="Times New Roman" w:eastAsia="Times New Roman" w:hAnsi="Times New Roman" w:cs="Times New Roman"/>
                  <w:color w:val="000000"/>
                  <w:sz w:val="20"/>
                  <w:szCs w:val="20"/>
                  <w:rPrChange w:id="4099"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4B80CA72" w14:textId="77777777" w:rsidR="00A16307" w:rsidRPr="002A3B59" w:rsidRDefault="00A16307" w:rsidP="00B5391D">
            <w:pPr>
              <w:jc w:val="center"/>
              <w:rPr>
                <w:ins w:id="4100" w:author="Brant McNeece" w:date="2021-09-07T19:47:00Z"/>
                <w:rFonts w:ascii="Times New Roman" w:eastAsia="Times New Roman" w:hAnsi="Times New Roman" w:cs="Times New Roman"/>
                <w:color w:val="000000"/>
                <w:sz w:val="20"/>
                <w:szCs w:val="20"/>
                <w:rPrChange w:id="4101" w:author="Brant McNeece" w:date="2021-09-07T19:52:00Z">
                  <w:rPr>
                    <w:ins w:id="4102" w:author="Brant McNeece" w:date="2021-09-07T19:47:00Z"/>
                    <w:rFonts w:ascii="Calibri" w:eastAsia="Times New Roman" w:hAnsi="Calibri" w:cs="Calibri"/>
                    <w:color w:val="000000"/>
                    <w:sz w:val="20"/>
                    <w:szCs w:val="20"/>
                  </w:rPr>
                </w:rPrChange>
              </w:rPr>
            </w:pPr>
            <w:ins w:id="4103" w:author="Brant McNeece" w:date="2021-09-07T19:47:00Z">
              <w:r w:rsidRPr="002A3B59">
                <w:rPr>
                  <w:rFonts w:ascii="Times New Roman" w:eastAsia="Times New Roman" w:hAnsi="Times New Roman" w:cs="Times New Roman"/>
                  <w:color w:val="000000"/>
                  <w:sz w:val="20"/>
                  <w:szCs w:val="20"/>
                  <w:rPrChange w:id="4104"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26E3633D" w14:textId="77777777" w:rsidR="00A16307" w:rsidRPr="002A3B59" w:rsidRDefault="00A16307" w:rsidP="00B5391D">
            <w:pPr>
              <w:jc w:val="center"/>
              <w:rPr>
                <w:ins w:id="4105" w:author="Brant McNeece" w:date="2021-09-07T19:47:00Z"/>
                <w:rFonts w:ascii="Times New Roman" w:eastAsia="Times New Roman" w:hAnsi="Times New Roman" w:cs="Times New Roman"/>
                <w:color w:val="000000"/>
                <w:sz w:val="20"/>
                <w:szCs w:val="20"/>
                <w:rPrChange w:id="4106" w:author="Brant McNeece" w:date="2021-09-07T19:52:00Z">
                  <w:rPr>
                    <w:ins w:id="4107"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C62DD3E" w14:textId="77777777" w:rsidR="00A16307" w:rsidRPr="002A3B59" w:rsidRDefault="00A16307" w:rsidP="00B5391D">
            <w:pPr>
              <w:jc w:val="center"/>
              <w:rPr>
                <w:ins w:id="4108" w:author="Brant McNeece" w:date="2021-09-07T19:47:00Z"/>
                <w:rFonts w:ascii="Times New Roman" w:eastAsia="Times New Roman" w:hAnsi="Times New Roman" w:cs="Times New Roman"/>
                <w:color w:val="000000"/>
                <w:sz w:val="20"/>
                <w:szCs w:val="20"/>
                <w:rPrChange w:id="4109" w:author="Brant McNeece" w:date="2021-09-07T19:52:00Z">
                  <w:rPr>
                    <w:ins w:id="4110" w:author="Brant McNeece" w:date="2021-09-07T19:47:00Z"/>
                    <w:rFonts w:ascii="Calibri" w:eastAsia="Times New Roman" w:hAnsi="Calibri" w:cs="Calibri"/>
                    <w:color w:val="000000"/>
                    <w:sz w:val="20"/>
                    <w:szCs w:val="20"/>
                  </w:rPr>
                </w:rPrChange>
              </w:rPr>
            </w:pPr>
            <w:ins w:id="4111" w:author="Brant McNeece" w:date="2021-09-07T19:47:00Z">
              <w:r w:rsidRPr="002A3B59">
                <w:rPr>
                  <w:rFonts w:ascii="Times New Roman" w:eastAsia="Times New Roman" w:hAnsi="Times New Roman" w:cs="Times New Roman"/>
                  <w:color w:val="000000"/>
                  <w:sz w:val="20"/>
                  <w:szCs w:val="20"/>
                  <w:rPrChange w:id="4112"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77CE9BAA" w14:textId="77777777" w:rsidR="00A16307" w:rsidRPr="002A3B59" w:rsidRDefault="00A16307" w:rsidP="00B5391D">
            <w:pPr>
              <w:jc w:val="center"/>
              <w:rPr>
                <w:ins w:id="4113" w:author="Brant McNeece" w:date="2021-09-07T19:47:00Z"/>
                <w:rFonts w:ascii="Times New Roman" w:eastAsia="Times New Roman" w:hAnsi="Times New Roman" w:cs="Times New Roman"/>
                <w:color w:val="000000"/>
                <w:sz w:val="20"/>
                <w:szCs w:val="20"/>
                <w:rPrChange w:id="4114" w:author="Brant McNeece" w:date="2021-09-07T19:52:00Z">
                  <w:rPr>
                    <w:ins w:id="4115" w:author="Brant McNeece" w:date="2021-09-07T19:47:00Z"/>
                    <w:rFonts w:ascii="Calibri" w:eastAsia="Times New Roman" w:hAnsi="Calibri" w:cs="Calibri"/>
                    <w:color w:val="000000"/>
                    <w:sz w:val="20"/>
                    <w:szCs w:val="20"/>
                  </w:rPr>
                </w:rPrChange>
              </w:rPr>
            </w:pPr>
            <w:ins w:id="4116" w:author="Brant McNeece" w:date="2021-09-07T19:47:00Z">
              <w:r w:rsidRPr="002A3B59">
                <w:rPr>
                  <w:rFonts w:ascii="Times New Roman" w:eastAsia="Times New Roman" w:hAnsi="Times New Roman" w:cs="Times New Roman"/>
                  <w:color w:val="000000"/>
                  <w:sz w:val="20"/>
                  <w:szCs w:val="20"/>
                  <w:rPrChange w:id="4117"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4C36CA9C" w14:textId="77777777" w:rsidR="00A16307" w:rsidRPr="002A3B59" w:rsidRDefault="00A16307" w:rsidP="00B5391D">
            <w:pPr>
              <w:jc w:val="center"/>
              <w:rPr>
                <w:ins w:id="4118" w:author="Brant McNeece" w:date="2021-09-07T19:47:00Z"/>
                <w:rFonts w:ascii="Times New Roman" w:eastAsia="Times New Roman" w:hAnsi="Times New Roman" w:cs="Times New Roman"/>
                <w:color w:val="000000"/>
                <w:sz w:val="20"/>
                <w:szCs w:val="20"/>
                <w:rPrChange w:id="4119" w:author="Brant McNeece" w:date="2021-09-07T19:52:00Z">
                  <w:rPr>
                    <w:ins w:id="4120"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6D079444" w14:textId="77777777" w:rsidR="00A16307" w:rsidRPr="002A3B59" w:rsidRDefault="00A16307" w:rsidP="00B5391D">
            <w:pPr>
              <w:jc w:val="center"/>
              <w:rPr>
                <w:ins w:id="4121" w:author="Brant McNeece" w:date="2021-09-07T19:47:00Z"/>
                <w:rFonts w:ascii="Times New Roman" w:eastAsia="Times New Roman" w:hAnsi="Times New Roman" w:cs="Times New Roman"/>
                <w:color w:val="000000"/>
                <w:sz w:val="20"/>
                <w:szCs w:val="20"/>
                <w:rPrChange w:id="4122" w:author="Brant McNeece" w:date="2021-09-07T19:52:00Z">
                  <w:rPr>
                    <w:ins w:id="4123" w:author="Brant McNeece" w:date="2021-09-07T19:47:00Z"/>
                    <w:rFonts w:ascii="Calibri" w:eastAsia="Times New Roman" w:hAnsi="Calibri" w:cs="Calibri"/>
                    <w:color w:val="000000"/>
                    <w:sz w:val="20"/>
                    <w:szCs w:val="20"/>
                  </w:rPr>
                </w:rPrChange>
              </w:rPr>
            </w:pPr>
            <w:ins w:id="4124" w:author="Brant McNeece" w:date="2021-09-07T19:47:00Z">
              <w:r w:rsidRPr="002A3B59">
                <w:rPr>
                  <w:rFonts w:ascii="Times New Roman" w:eastAsia="Times New Roman" w:hAnsi="Times New Roman" w:cs="Times New Roman"/>
                  <w:color w:val="000000"/>
                  <w:sz w:val="20"/>
                  <w:szCs w:val="20"/>
                  <w:rPrChange w:id="4125"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56CFED7D" w14:textId="77777777" w:rsidR="00A16307" w:rsidRPr="002A3B59" w:rsidRDefault="00A16307" w:rsidP="00B5391D">
            <w:pPr>
              <w:jc w:val="center"/>
              <w:rPr>
                <w:ins w:id="4126" w:author="Brant McNeece" w:date="2021-09-07T19:47:00Z"/>
                <w:rFonts w:ascii="Times New Roman" w:eastAsia="Times New Roman" w:hAnsi="Times New Roman" w:cs="Times New Roman"/>
                <w:color w:val="000000"/>
                <w:sz w:val="20"/>
                <w:szCs w:val="20"/>
                <w:rPrChange w:id="4127" w:author="Brant McNeece" w:date="2021-09-07T19:52:00Z">
                  <w:rPr>
                    <w:ins w:id="4128" w:author="Brant McNeece" w:date="2021-09-07T19:47:00Z"/>
                    <w:rFonts w:ascii="Calibri" w:eastAsia="Times New Roman" w:hAnsi="Calibri" w:cs="Calibri"/>
                    <w:color w:val="000000"/>
                    <w:sz w:val="20"/>
                    <w:szCs w:val="20"/>
                  </w:rPr>
                </w:rPrChange>
              </w:rPr>
            </w:pPr>
            <w:ins w:id="4129" w:author="Brant McNeece" w:date="2021-09-07T19:47:00Z">
              <w:r w:rsidRPr="002A3B59">
                <w:rPr>
                  <w:rFonts w:ascii="Times New Roman" w:eastAsia="Times New Roman" w:hAnsi="Times New Roman" w:cs="Times New Roman"/>
                  <w:color w:val="000000"/>
                  <w:sz w:val="20"/>
                  <w:szCs w:val="20"/>
                  <w:rPrChange w:id="4130"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01D6A6C3" w14:textId="77777777" w:rsidR="00A16307" w:rsidRPr="002A3B59" w:rsidRDefault="00A16307" w:rsidP="00B5391D">
            <w:pPr>
              <w:jc w:val="center"/>
              <w:rPr>
                <w:ins w:id="4131" w:author="Brant McNeece" w:date="2021-09-07T19:47:00Z"/>
                <w:rFonts w:ascii="Times New Roman" w:eastAsia="Times New Roman" w:hAnsi="Times New Roman" w:cs="Times New Roman"/>
                <w:color w:val="000000"/>
                <w:sz w:val="20"/>
                <w:szCs w:val="20"/>
                <w:rPrChange w:id="4132" w:author="Brant McNeece" w:date="2021-09-07T19:52:00Z">
                  <w:rPr>
                    <w:ins w:id="413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2C82BDB" w14:textId="77777777" w:rsidR="00A16307" w:rsidRPr="002A3B59" w:rsidRDefault="00A16307" w:rsidP="00B5391D">
            <w:pPr>
              <w:jc w:val="center"/>
              <w:rPr>
                <w:ins w:id="4134" w:author="Brant McNeece" w:date="2021-09-07T19:47:00Z"/>
                <w:rFonts w:ascii="Times New Roman" w:eastAsia="Times New Roman" w:hAnsi="Times New Roman" w:cs="Times New Roman"/>
                <w:color w:val="000000"/>
                <w:sz w:val="20"/>
                <w:szCs w:val="20"/>
                <w:rPrChange w:id="4135" w:author="Brant McNeece" w:date="2021-09-07T19:52:00Z">
                  <w:rPr>
                    <w:ins w:id="4136" w:author="Brant McNeece" w:date="2021-09-07T19:47:00Z"/>
                    <w:rFonts w:ascii="Calibri" w:eastAsia="Times New Roman" w:hAnsi="Calibri" w:cs="Calibri"/>
                    <w:color w:val="000000"/>
                    <w:sz w:val="20"/>
                    <w:szCs w:val="20"/>
                  </w:rPr>
                </w:rPrChange>
              </w:rPr>
            </w:pPr>
            <w:ins w:id="4137" w:author="Brant McNeece" w:date="2021-09-07T19:47:00Z">
              <w:r w:rsidRPr="002A3B59">
                <w:rPr>
                  <w:rFonts w:ascii="Times New Roman" w:eastAsia="Times New Roman" w:hAnsi="Times New Roman" w:cs="Times New Roman"/>
                  <w:color w:val="000000"/>
                  <w:sz w:val="20"/>
                  <w:szCs w:val="20"/>
                  <w:rPrChange w:id="4138" w:author="Brant McNeece" w:date="2021-09-07T19:52:00Z">
                    <w:rPr>
                      <w:rFonts w:ascii="Calibri" w:eastAsia="Times New Roman" w:hAnsi="Calibri" w:cs="Calibri"/>
                      <w:color w:val="000000"/>
                      <w:sz w:val="20"/>
                      <w:szCs w:val="20"/>
                    </w:rPr>
                  </w:rPrChange>
                </w:rPr>
                <w:t>Protein</w:t>
              </w:r>
            </w:ins>
          </w:p>
        </w:tc>
      </w:tr>
      <w:tr w:rsidR="00A16307" w:rsidRPr="002A3B59" w14:paraId="6CB74F1A" w14:textId="77777777" w:rsidTr="00B5391D">
        <w:trPr>
          <w:trHeight w:val="288"/>
          <w:ins w:id="4139" w:author="Brant McNeece" w:date="2021-09-07T19:47:00Z"/>
        </w:trPr>
        <w:tc>
          <w:tcPr>
            <w:tcW w:w="0" w:type="auto"/>
            <w:vMerge w:val="restart"/>
            <w:tcBorders>
              <w:top w:val="nil"/>
              <w:left w:val="nil"/>
              <w:bottom w:val="nil"/>
              <w:right w:val="nil"/>
            </w:tcBorders>
            <w:shd w:val="clear" w:color="auto" w:fill="auto"/>
            <w:noWrap/>
            <w:vAlign w:val="center"/>
            <w:hideMark/>
          </w:tcPr>
          <w:p w14:paraId="6C716593" w14:textId="77777777" w:rsidR="00A16307" w:rsidRPr="002A3B59" w:rsidRDefault="00A16307" w:rsidP="00B5391D">
            <w:pPr>
              <w:jc w:val="center"/>
              <w:rPr>
                <w:ins w:id="4140" w:author="Brant McNeece" w:date="2021-09-07T19:47:00Z"/>
                <w:rFonts w:ascii="Times New Roman" w:eastAsia="Times New Roman" w:hAnsi="Times New Roman" w:cs="Times New Roman"/>
                <w:color w:val="000000"/>
                <w:sz w:val="20"/>
                <w:szCs w:val="20"/>
                <w:rPrChange w:id="4141" w:author="Brant McNeece" w:date="2021-09-07T19:52:00Z">
                  <w:rPr>
                    <w:ins w:id="4142" w:author="Brant McNeece" w:date="2021-09-07T19:47:00Z"/>
                    <w:rFonts w:ascii="Calibri" w:eastAsia="Times New Roman" w:hAnsi="Calibri" w:cs="Calibri"/>
                    <w:color w:val="000000"/>
                    <w:sz w:val="20"/>
                    <w:szCs w:val="20"/>
                  </w:rPr>
                </w:rPrChange>
              </w:rPr>
            </w:pPr>
            <w:ins w:id="4143" w:author="Brant McNeece" w:date="2021-09-07T19:47:00Z">
              <w:r w:rsidRPr="002A3B59">
                <w:rPr>
                  <w:rFonts w:ascii="Times New Roman" w:eastAsia="Times New Roman" w:hAnsi="Times New Roman" w:cs="Times New Roman"/>
                  <w:color w:val="000000"/>
                  <w:sz w:val="20"/>
                  <w:szCs w:val="20"/>
                  <w:rPrChange w:id="4144" w:author="Brant McNeece" w:date="2021-09-07T19:52:00Z">
                    <w:rPr>
                      <w:rFonts w:ascii="Calibri" w:eastAsia="Times New Roman" w:hAnsi="Calibri" w:cs="Calibri"/>
                      <w:color w:val="000000"/>
                      <w:sz w:val="20"/>
                      <w:szCs w:val="20"/>
                    </w:rPr>
                  </w:rPrChange>
                </w:rPr>
                <w:t>Pop33</w:t>
              </w:r>
            </w:ins>
          </w:p>
        </w:tc>
        <w:tc>
          <w:tcPr>
            <w:tcW w:w="0" w:type="auto"/>
            <w:vMerge w:val="restart"/>
            <w:tcBorders>
              <w:top w:val="nil"/>
              <w:left w:val="nil"/>
              <w:bottom w:val="nil"/>
              <w:right w:val="nil"/>
            </w:tcBorders>
            <w:shd w:val="clear" w:color="auto" w:fill="auto"/>
            <w:noWrap/>
            <w:vAlign w:val="center"/>
            <w:hideMark/>
          </w:tcPr>
          <w:p w14:paraId="5552A86B" w14:textId="77777777" w:rsidR="00A16307" w:rsidRPr="002A3B59" w:rsidRDefault="00A16307" w:rsidP="00B5391D">
            <w:pPr>
              <w:jc w:val="center"/>
              <w:rPr>
                <w:ins w:id="4145" w:author="Brant McNeece" w:date="2021-09-07T19:47:00Z"/>
                <w:rFonts w:ascii="Times New Roman" w:eastAsia="Times New Roman" w:hAnsi="Times New Roman" w:cs="Times New Roman"/>
                <w:color w:val="000000"/>
                <w:sz w:val="20"/>
                <w:szCs w:val="20"/>
                <w:rPrChange w:id="4146" w:author="Brant McNeece" w:date="2021-09-07T19:52:00Z">
                  <w:rPr>
                    <w:ins w:id="4147" w:author="Brant McNeece" w:date="2021-09-07T19:47:00Z"/>
                    <w:rFonts w:ascii="Calibri" w:eastAsia="Times New Roman" w:hAnsi="Calibri" w:cs="Calibri"/>
                    <w:color w:val="000000"/>
                    <w:sz w:val="20"/>
                    <w:szCs w:val="20"/>
                  </w:rPr>
                </w:rPrChange>
              </w:rPr>
            </w:pPr>
            <w:ins w:id="4148" w:author="Brant McNeece" w:date="2021-09-07T19:47:00Z">
              <w:r w:rsidRPr="002A3B59">
                <w:rPr>
                  <w:rFonts w:ascii="Times New Roman" w:eastAsia="Times New Roman" w:hAnsi="Times New Roman" w:cs="Times New Roman"/>
                  <w:color w:val="000000"/>
                  <w:sz w:val="20"/>
                  <w:szCs w:val="20"/>
                  <w:rPrChange w:id="4149" w:author="Brant McNeece" w:date="2021-09-07T19:52:00Z">
                    <w:rPr>
                      <w:rFonts w:ascii="Calibri" w:eastAsia="Times New Roman" w:hAnsi="Calibri" w:cs="Calibri"/>
                      <w:color w:val="000000"/>
                      <w:sz w:val="20"/>
                      <w:szCs w:val="20"/>
                    </w:rPr>
                  </w:rPrChange>
                </w:rPr>
                <w:t>NC17</w:t>
              </w:r>
            </w:ins>
          </w:p>
        </w:tc>
        <w:tc>
          <w:tcPr>
            <w:tcW w:w="0" w:type="auto"/>
            <w:tcBorders>
              <w:top w:val="nil"/>
              <w:left w:val="nil"/>
              <w:bottom w:val="nil"/>
              <w:right w:val="nil"/>
            </w:tcBorders>
            <w:shd w:val="clear" w:color="auto" w:fill="auto"/>
            <w:noWrap/>
            <w:vAlign w:val="center"/>
            <w:hideMark/>
          </w:tcPr>
          <w:p w14:paraId="5F13FFFD" w14:textId="77777777" w:rsidR="00A16307" w:rsidRPr="002A3B59" w:rsidRDefault="00A16307" w:rsidP="00B5391D">
            <w:pPr>
              <w:jc w:val="center"/>
              <w:rPr>
                <w:ins w:id="4150" w:author="Brant McNeece" w:date="2021-09-07T19:47:00Z"/>
                <w:rFonts w:ascii="Times New Roman" w:eastAsia="Times New Roman" w:hAnsi="Times New Roman" w:cs="Times New Roman"/>
                <w:color w:val="000000"/>
                <w:sz w:val="20"/>
                <w:szCs w:val="20"/>
                <w:rPrChange w:id="4151" w:author="Brant McNeece" w:date="2021-09-07T19:52:00Z">
                  <w:rPr>
                    <w:ins w:id="4152" w:author="Brant McNeece" w:date="2021-09-07T19:47:00Z"/>
                    <w:rFonts w:ascii="Calibri" w:eastAsia="Times New Roman" w:hAnsi="Calibri" w:cs="Calibri"/>
                    <w:color w:val="000000"/>
                    <w:sz w:val="20"/>
                    <w:szCs w:val="20"/>
                  </w:rPr>
                </w:rPrChange>
              </w:rPr>
            </w:pPr>
            <w:ins w:id="4153" w:author="Brant McNeece" w:date="2021-09-07T19:47:00Z">
              <w:r w:rsidRPr="002A3B59">
                <w:rPr>
                  <w:rFonts w:ascii="Times New Roman" w:eastAsia="Times New Roman" w:hAnsi="Times New Roman" w:cs="Times New Roman"/>
                  <w:color w:val="000000"/>
                  <w:sz w:val="20"/>
                  <w:szCs w:val="20"/>
                  <w:rPrChange w:id="4154"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1D507510" w14:textId="77777777" w:rsidR="00A16307" w:rsidRPr="002A3B59" w:rsidRDefault="00A16307" w:rsidP="00B5391D">
            <w:pPr>
              <w:jc w:val="center"/>
              <w:rPr>
                <w:ins w:id="4155" w:author="Brant McNeece" w:date="2021-09-07T19:47:00Z"/>
                <w:rFonts w:ascii="Times New Roman" w:eastAsia="Times New Roman" w:hAnsi="Times New Roman" w:cs="Times New Roman"/>
                <w:color w:val="000000"/>
                <w:sz w:val="20"/>
                <w:szCs w:val="20"/>
                <w:rPrChange w:id="4156" w:author="Brant McNeece" w:date="2021-09-07T19:52:00Z">
                  <w:rPr>
                    <w:ins w:id="4157" w:author="Brant McNeece" w:date="2021-09-07T19:47:00Z"/>
                    <w:rFonts w:ascii="Calibri" w:eastAsia="Times New Roman" w:hAnsi="Calibri" w:cs="Calibri"/>
                    <w:color w:val="000000"/>
                    <w:sz w:val="20"/>
                    <w:szCs w:val="20"/>
                  </w:rPr>
                </w:rPrChange>
              </w:rPr>
            </w:pPr>
            <w:ins w:id="4158" w:author="Brant McNeece" w:date="2021-09-07T19:47:00Z">
              <w:r w:rsidRPr="002A3B59">
                <w:rPr>
                  <w:rFonts w:ascii="Times New Roman" w:eastAsia="Times New Roman" w:hAnsi="Times New Roman" w:cs="Times New Roman"/>
                  <w:color w:val="000000"/>
                  <w:sz w:val="20"/>
                  <w:szCs w:val="20"/>
                  <w:rPrChange w:id="4159" w:author="Brant McNeece" w:date="2021-09-07T19:52:00Z">
                    <w:rPr>
                      <w:rFonts w:ascii="Calibri" w:eastAsia="Times New Roman" w:hAnsi="Calibri" w:cs="Calibri"/>
                      <w:color w:val="000000"/>
                      <w:sz w:val="20"/>
                      <w:szCs w:val="20"/>
                    </w:rPr>
                  </w:rPrChange>
                </w:rPr>
                <w:t>-0.73</w:t>
              </w:r>
            </w:ins>
          </w:p>
        </w:tc>
        <w:tc>
          <w:tcPr>
            <w:tcW w:w="0" w:type="auto"/>
            <w:tcBorders>
              <w:top w:val="nil"/>
              <w:left w:val="nil"/>
              <w:bottom w:val="nil"/>
              <w:right w:val="nil"/>
            </w:tcBorders>
            <w:shd w:val="clear" w:color="auto" w:fill="auto"/>
            <w:noWrap/>
            <w:vAlign w:val="center"/>
            <w:hideMark/>
          </w:tcPr>
          <w:p w14:paraId="32A7ACB9" w14:textId="77777777" w:rsidR="00A16307" w:rsidRPr="002A3B59" w:rsidRDefault="00A16307" w:rsidP="00B5391D">
            <w:pPr>
              <w:jc w:val="center"/>
              <w:rPr>
                <w:ins w:id="4160" w:author="Brant McNeece" w:date="2021-09-07T19:47:00Z"/>
                <w:rFonts w:ascii="Times New Roman" w:eastAsia="Times New Roman" w:hAnsi="Times New Roman" w:cs="Times New Roman"/>
                <w:color w:val="000000"/>
                <w:sz w:val="20"/>
                <w:szCs w:val="20"/>
                <w:rPrChange w:id="4161" w:author="Brant McNeece" w:date="2021-09-07T19:52:00Z">
                  <w:rPr>
                    <w:ins w:id="4162" w:author="Brant McNeece" w:date="2021-09-07T19:47:00Z"/>
                    <w:rFonts w:ascii="Calibri" w:eastAsia="Times New Roman" w:hAnsi="Calibri" w:cs="Calibri"/>
                    <w:color w:val="000000"/>
                    <w:sz w:val="20"/>
                    <w:szCs w:val="20"/>
                  </w:rPr>
                </w:rPrChange>
              </w:rPr>
            </w:pPr>
            <w:ins w:id="4163" w:author="Brant McNeece" w:date="2021-09-07T19:47:00Z">
              <w:r w:rsidRPr="002A3B59">
                <w:rPr>
                  <w:rFonts w:ascii="Times New Roman" w:eastAsia="Times New Roman" w:hAnsi="Times New Roman" w:cs="Times New Roman"/>
                  <w:color w:val="000000"/>
                  <w:sz w:val="20"/>
                  <w:szCs w:val="20"/>
                  <w:rPrChange w:id="4164" w:author="Brant McNeece" w:date="2021-09-07T19:52:00Z">
                    <w:rPr>
                      <w:rFonts w:ascii="Calibri" w:eastAsia="Times New Roman" w:hAnsi="Calibri" w:cs="Calibri"/>
                      <w:color w:val="000000"/>
                      <w:sz w:val="20"/>
                      <w:szCs w:val="20"/>
                    </w:rPr>
                  </w:rPrChange>
                </w:rPr>
                <w:t>0.93</w:t>
              </w:r>
            </w:ins>
          </w:p>
        </w:tc>
        <w:tc>
          <w:tcPr>
            <w:tcW w:w="0" w:type="auto"/>
            <w:tcBorders>
              <w:top w:val="nil"/>
              <w:left w:val="nil"/>
              <w:bottom w:val="nil"/>
              <w:right w:val="nil"/>
            </w:tcBorders>
            <w:shd w:val="clear" w:color="auto" w:fill="auto"/>
            <w:noWrap/>
            <w:vAlign w:val="center"/>
            <w:hideMark/>
          </w:tcPr>
          <w:p w14:paraId="6599FABD" w14:textId="77777777" w:rsidR="00A16307" w:rsidRPr="002A3B59" w:rsidRDefault="00A16307" w:rsidP="00B5391D">
            <w:pPr>
              <w:jc w:val="center"/>
              <w:rPr>
                <w:ins w:id="4165" w:author="Brant McNeece" w:date="2021-09-07T19:47:00Z"/>
                <w:rFonts w:ascii="Times New Roman" w:eastAsia="Times New Roman" w:hAnsi="Times New Roman" w:cs="Times New Roman"/>
                <w:color w:val="000000"/>
                <w:sz w:val="20"/>
                <w:szCs w:val="20"/>
                <w:rPrChange w:id="4166" w:author="Brant McNeece" w:date="2021-09-07T19:52:00Z">
                  <w:rPr>
                    <w:ins w:id="4167"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F351414" w14:textId="77777777" w:rsidR="00A16307" w:rsidRPr="002A3B59" w:rsidRDefault="00A16307" w:rsidP="00B5391D">
            <w:pPr>
              <w:jc w:val="center"/>
              <w:rPr>
                <w:ins w:id="4168" w:author="Brant McNeece" w:date="2021-09-07T19:47:00Z"/>
                <w:rFonts w:ascii="Times New Roman" w:eastAsia="Times New Roman" w:hAnsi="Times New Roman" w:cs="Times New Roman"/>
                <w:color w:val="000000"/>
                <w:sz w:val="20"/>
                <w:szCs w:val="20"/>
                <w:rPrChange w:id="4169" w:author="Brant McNeece" w:date="2021-09-07T19:52:00Z">
                  <w:rPr>
                    <w:ins w:id="4170" w:author="Brant McNeece" w:date="2021-09-07T19:47:00Z"/>
                    <w:rFonts w:ascii="Calibri" w:eastAsia="Times New Roman" w:hAnsi="Calibri" w:cs="Calibri"/>
                    <w:color w:val="000000"/>
                    <w:sz w:val="20"/>
                    <w:szCs w:val="20"/>
                  </w:rPr>
                </w:rPrChange>
              </w:rPr>
            </w:pPr>
            <w:ins w:id="4171" w:author="Brant McNeece" w:date="2021-09-07T19:47:00Z">
              <w:r w:rsidRPr="002A3B59">
                <w:rPr>
                  <w:rFonts w:ascii="Times New Roman" w:eastAsia="Times New Roman" w:hAnsi="Times New Roman" w:cs="Times New Roman"/>
                  <w:color w:val="000000"/>
                  <w:sz w:val="20"/>
                  <w:szCs w:val="20"/>
                  <w:rPrChange w:id="4172" w:author="Brant McNeece" w:date="2021-09-07T19:52:00Z">
                    <w:rPr>
                      <w:rFonts w:ascii="Calibri" w:eastAsia="Times New Roman" w:hAnsi="Calibri" w:cs="Calibri"/>
                      <w:color w:val="000000"/>
                      <w:sz w:val="20"/>
                      <w:szCs w:val="20"/>
                    </w:rPr>
                  </w:rPrChange>
                </w:rPr>
                <w:t>-0.6</w:t>
              </w:r>
            </w:ins>
          </w:p>
        </w:tc>
        <w:tc>
          <w:tcPr>
            <w:tcW w:w="0" w:type="auto"/>
            <w:tcBorders>
              <w:top w:val="nil"/>
              <w:left w:val="nil"/>
              <w:bottom w:val="nil"/>
              <w:right w:val="nil"/>
            </w:tcBorders>
            <w:shd w:val="clear" w:color="auto" w:fill="auto"/>
            <w:noWrap/>
            <w:vAlign w:val="center"/>
            <w:hideMark/>
          </w:tcPr>
          <w:p w14:paraId="125020EE" w14:textId="77777777" w:rsidR="00A16307" w:rsidRPr="002A3B59" w:rsidRDefault="00A16307" w:rsidP="00B5391D">
            <w:pPr>
              <w:jc w:val="center"/>
              <w:rPr>
                <w:ins w:id="4173" w:author="Brant McNeece" w:date="2021-09-07T19:47:00Z"/>
                <w:rFonts w:ascii="Times New Roman" w:eastAsia="Times New Roman" w:hAnsi="Times New Roman" w:cs="Times New Roman"/>
                <w:color w:val="000000"/>
                <w:sz w:val="20"/>
                <w:szCs w:val="20"/>
                <w:rPrChange w:id="4174" w:author="Brant McNeece" w:date="2021-09-07T19:52:00Z">
                  <w:rPr>
                    <w:ins w:id="4175" w:author="Brant McNeece" w:date="2021-09-07T19:47:00Z"/>
                    <w:rFonts w:ascii="Calibri" w:eastAsia="Times New Roman" w:hAnsi="Calibri" w:cs="Calibri"/>
                    <w:color w:val="000000"/>
                    <w:sz w:val="20"/>
                    <w:szCs w:val="20"/>
                  </w:rPr>
                </w:rPrChange>
              </w:rPr>
            </w:pPr>
            <w:ins w:id="4176" w:author="Brant McNeece" w:date="2021-09-07T19:47:00Z">
              <w:r w:rsidRPr="002A3B59">
                <w:rPr>
                  <w:rFonts w:ascii="Times New Roman" w:eastAsia="Times New Roman" w:hAnsi="Times New Roman" w:cs="Times New Roman"/>
                  <w:color w:val="000000"/>
                  <w:sz w:val="20"/>
                  <w:szCs w:val="20"/>
                  <w:rPrChange w:id="4177" w:author="Brant McNeece" w:date="2021-09-07T19:52:00Z">
                    <w:rPr>
                      <w:rFonts w:ascii="Calibri" w:eastAsia="Times New Roman" w:hAnsi="Calibri" w:cs="Calibri"/>
                      <w:color w:val="000000"/>
                      <w:sz w:val="20"/>
                      <w:szCs w:val="20"/>
                    </w:rPr>
                  </w:rPrChange>
                </w:rPr>
                <w:t>0.78</w:t>
              </w:r>
            </w:ins>
          </w:p>
        </w:tc>
        <w:tc>
          <w:tcPr>
            <w:tcW w:w="0" w:type="auto"/>
            <w:tcBorders>
              <w:top w:val="nil"/>
              <w:left w:val="nil"/>
              <w:bottom w:val="nil"/>
              <w:right w:val="nil"/>
            </w:tcBorders>
            <w:shd w:val="clear" w:color="auto" w:fill="auto"/>
            <w:noWrap/>
            <w:vAlign w:val="center"/>
            <w:hideMark/>
          </w:tcPr>
          <w:p w14:paraId="270BFFE3" w14:textId="77777777" w:rsidR="00A16307" w:rsidRPr="002A3B59" w:rsidRDefault="00A16307" w:rsidP="00B5391D">
            <w:pPr>
              <w:jc w:val="center"/>
              <w:rPr>
                <w:ins w:id="4178" w:author="Brant McNeece" w:date="2021-09-07T19:47:00Z"/>
                <w:rFonts w:ascii="Times New Roman" w:eastAsia="Times New Roman" w:hAnsi="Times New Roman" w:cs="Times New Roman"/>
                <w:color w:val="000000"/>
                <w:sz w:val="20"/>
                <w:szCs w:val="20"/>
                <w:rPrChange w:id="4179" w:author="Brant McNeece" w:date="2021-09-07T19:52:00Z">
                  <w:rPr>
                    <w:ins w:id="4180"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2646E80" w14:textId="77777777" w:rsidR="00A16307" w:rsidRPr="002A3B59" w:rsidRDefault="00A16307" w:rsidP="00B5391D">
            <w:pPr>
              <w:jc w:val="center"/>
              <w:rPr>
                <w:ins w:id="4181" w:author="Brant McNeece" w:date="2021-09-07T19:47:00Z"/>
                <w:rFonts w:ascii="Times New Roman" w:eastAsia="Times New Roman" w:hAnsi="Times New Roman" w:cs="Times New Roman"/>
                <w:color w:val="000000"/>
                <w:sz w:val="20"/>
                <w:szCs w:val="20"/>
                <w:rPrChange w:id="4182" w:author="Brant McNeece" w:date="2021-09-07T19:52:00Z">
                  <w:rPr>
                    <w:ins w:id="4183" w:author="Brant McNeece" w:date="2021-09-07T19:47:00Z"/>
                    <w:rFonts w:ascii="Calibri" w:eastAsia="Times New Roman" w:hAnsi="Calibri" w:cs="Calibri"/>
                    <w:color w:val="000000"/>
                    <w:sz w:val="20"/>
                    <w:szCs w:val="20"/>
                  </w:rPr>
                </w:rPrChange>
              </w:rPr>
            </w:pPr>
            <w:ins w:id="4184" w:author="Brant McNeece" w:date="2021-09-07T19:47:00Z">
              <w:r w:rsidRPr="002A3B59">
                <w:rPr>
                  <w:rFonts w:ascii="Times New Roman" w:eastAsia="Times New Roman" w:hAnsi="Times New Roman" w:cs="Times New Roman"/>
                  <w:color w:val="000000"/>
                  <w:sz w:val="20"/>
                  <w:szCs w:val="20"/>
                  <w:rPrChange w:id="4185" w:author="Brant McNeece" w:date="2021-09-07T19:52:00Z">
                    <w:rPr>
                      <w:rFonts w:ascii="Calibri" w:eastAsia="Times New Roman" w:hAnsi="Calibri" w:cs="Calibri"/>
                      <w:color w:val="000000"/>
                      <w:sz w:val="20"/>
                      <w:szCs w:val="20"/>
                    </w:rPr>
                  </w:rPrChange>
                </w:rPr>
                <w:t>-0.73</w:t>
              </w:r>
            </w:ins>
          </w:p>
        </w:tc>
        <w:tc>
          <w:tcPr>
            <w:tcW w:w="0" w:type="auto"/>
            <w:tcBorders>
              <w:top w:val="nil"/>
              <w:left w:val="nil"/>
              <w:bottom w:val="nil"/>
              <w:right w:val="nil"/>
            </w:tcBorders>
            <w:shd w:val="clear" w:color="auto" w:fill="auto"/>
            <w:noWrap/>
            <w:vAlign w:val="center"/>
            <w:hideMark/>
          </w:tcPr>
          <w:p w14:paraId="31EFDF78" w14:textId="77777777" w:rsidR="00A16307" w:rsidRPr="002A3B59" w:rsidRDefault="00A16307" w:rsidP="00B5391D">
            <w:pPr>
              <w:jc w:val="center"/>
              <w:rPr>
                <w:ins w:id="4186" w:author="Brant McNeece" w:date="2021-09-07T19:47:00Z"/>
                <w:rFonts w:ascii="Times New Roman" w:eastAsia="Times New Roman" w:hAnsi="Times New Roman" w:cs="Times New Roman"/>
                <w:color w:val="000000"/>
                <w:sz w:val="20"/>
                <w:szCs w:val="20"/>
                <w:rPrChange w:id="4187" w:author="Brant McNeece" w:date="2021-09-07T19:52:00Z">
                  <w:rPr>
                    <w:ins w:id="4188" w:author="Brant McNeece" w:date="2021-09-07T19:47:00Z"/>
                    <w:rFonts w:ascii="Calibri" w:eastAsia="Times New Roman" w:hAnsi="Calibri" w:cs="Calibri"/>
                    <w:color w:val="000000"/>
                    <w:sz w:val="20"/>
                    <w:szCs w:val="20"/>
                  </w:rPr>
                </w:rPrChange>
              </w:rPr>
            </w:pPr>
            <w:ins w:id="4189" w:author="Brant McNeece" w:date="2021-09-07T19:47:00Z">
              <w:r w:rsidRPr="002A3B59">
                <w:rPr>
                  <w:rFonts w:ascii="Times New Roman" w:eastAsia="Times New Roman" w:hAnsi="Times New Roman" w:cs="Times New Roman"/>
                  <w:color w:val="000000"/>
                  <w:sz w:val="20"/>
                  <w:szCs w:val="20"/>
                  <w:rPrChange w:id="4190" w:author="Brant McNeece" w:date="2021-09-07T19:52:00Z">
                    <w:rPr>
                      <w:rFonts w:ascii="Calibri" w:eastAsia="Times New Roman" w:hAnsi="Calibri" w:cs="Calibri"/>
                      <w:color w:val="000000"/>
                      <w:sz w:val="20"/>
                      <w:szCs w:val="20"/>
                    </w:rPr>
                  </w:rPrChange>
                </w:rPr>
                <w:t>0.82</w:t>
              </w:r>
            </w:ins>
          </w:p>
        </w:tc>
        <w:tc>
          <w:tcPr>
            <w:tcW w:w="0" w:type="auto"/>
            <w:tcBorders>
              <w:top w:val="nil"/>
              <w:left w:val="nil"/>
              <w:bottom w:val="nil"/>
              <w:right w:val="nil"/>
            </w:tcBorders>
            <w:shd w:val="clear" w:color="auto" w:fill="auto"/>
            <w:noWrap/>
            <w:vAlign w:val="center"/>
            <w:hideMark/>
          </w:tcPr>
          <w:p w14:paraId="5A5CD68F" w14:textId="77777777" w:rsidR="00A16307" w:rsidRPr="002A3B59" w:rsidRDefault="00A16307" w:rsidP="00B5391D">
            <w:pPr>
              <w:jc w:val="center"/>
              <w:rPr>
                <w:ins w:id="4191" w:author="Brant McNeece" w:date="2021-09-07T19:47:00Z"/>
                <w:rFonts w:ascii="Times New Roman" w:eastAsia="Times New Roman" w:hAnsi="Times New Roman" w:cs="Times New Roman"/>
                <w:color w:val="000000"/>
                <w:sz w:val="20"/>
                <w:szCs w:val="20"/>
                <w:rPrChange w:id="4192" w:author="Brant McNeece" w:date="2021-09-07T19:52:00Z">
                  <w:rPr>
                    <w:ins w:id="419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6A00F3B" w14:textId="77777777" w:rsidR="00A16307" w:rsidRPr="002A3B59" w:rsidRDefault="00A16307" w:rsidP="00B5391D">
            <w:pPr>
              <w:jc w:val="center"/>
              <w:rPr>
                <w:ins w:id="4194" w:author="Brant McNeece" w:date="2021-09-07T19:47:00Z"/>
                <w:rFonts w:ascii="Times New Roman" w:eastAsia="Times New Roman" w:hAnsi="Times New Roman" w:cs="Times New Roman"/>
                <w:color w:val="000000"/>
                <w:sz w:val="20"/>
                <w:szCs w:val="20"/>
                <w:rPrChange w:id="4195" w:author="Brant McNeece" w:date="2021-09-07T19:52:00Z">
                  <w:rPr>
                    <w:ins w:id="4196" w:author="Brant McNeece" w:date="2021-09-07T19:47:00Z"/>
                    <w:rFonts w:ascii="Calibri" w:eastAsia="Times New Roman" w:hAnsi="Calibri" w:cs="Calibri"/>
                    <w:color w:val="000000"/>
                    <w:sz w:val="20"/>
                    <w:szCs w:val="20"/>
                  </w:rPr>
                </w:rPrChange>
              </w:rPr>
            </w:pPr>
            <w:ins w:id="4197" w:author="Brant McNeece" w:date="2021-09-07T19:47:00Z">
              <w:r w:rsidRPr="002A3B59">
                <w:rPr>
                  <w:rFonts w:ascii="Times New Roman" w:eastAsia="Times New Roman" w:hAnsi="Times New Roman" w:cs="Times New Roman"/>
                  <w:color w:val="000000"/>
                  <w:sz w:val="20"/>
                  <w:szCs w:val="20"/>
                  <w:rPrChange w:id="4198" w:author="Brant McNeece" w:date="2021-09-07T19:52:00Z">
                    <w:rPr>
                      <w:rFonts w:ascii="Calibri" w:eastAsia="Times New Roman" w:hAnsi="Calibri" w:cs="Calibri"/>
                      <w:color w:val="000000"/>
                      <w:sz w:val="20"/>
                      <w:szCs w:val="20"/>
                    </w:rPr>
                  </w:rPrChange>
                </w:rPr>
                <w:t>-0.58</w:t>
              </w:r>
            </w:ins>
          </w:p>
        </w:tc>
        <w:tc>
          <w:tcPr>
            <w:tcW w:w="0" w:type="auto"/>
            <w:tcBorders>
              <w:top w:val="nil"/>
              <w:left w:val="nil"/>
              <w:bottom w:val="nil"/>
              <w:right w:val="nil"/>
            </w:tcBorders>
            <w:shd w:val="clear" w:color="auto" w:fill="auto"/>
            <w:noWrap/>
            <w:vAlign w:val="center"/>
            <w:hideMark/>
          </w:tcPr>
          <w:p w14:paraId="357517C3" w14:textId="77777777" w:rsidR="00A16307" w:rsidRPr="002A3B59" w:rsidRDefault="00A16307" w:rsidP="00B5391D">
            <w:pPr>
              <w:jc w:val="center"/>
              <w:rPr>
                <w:ins w:id="4199" w:author="Brant McNeece" w:date="2021-09-07T19:47:00Z"/>
                <w:rFonts w:ascii="Times New Roman" w:eastAsia="Times New Roman" w:hAnsi="Times New Roman" w:cs="Times New Roman"/>
                <w:color w:val="000000"/>
                <w:sz w:val="20"/>
                <w:szCs w:val="20"/>
                <w:rPrChange w:id="4200" w:author="Brant McNeece" w:date="2021-09-07T19:52:00Z">
                  <w:rPr>
                    <w:ins w:id="4201" w:author="Brant McNeece" w:date="2021-09-07T19:47:00Z"/>
                    <w:rFonts w:ascii="Calibri" w:eastAsia="Times New Roman" w:hAnsi="Calibri" w:cs="Calibri"/>
                    <w:color w:val="000000"/>
                    <w:sz w:val="20"/>
                    <w:szCs w:val="20"/>
                  </w:rPr>
                </w:rPrChange>
              </w:rPr>
            </w:pPr>
            <w:ins w:id="4202" w:author="Brant McNeece" w:date="2021-09-07T19:47:00Z">
              <w:r w:rsidRPr="002A3B59">
                <w:rPr>
                  <w:rFonts w:ascii="Times New Roman" w:eastAsia="Times New Roman" w:hAnsi="Times New Roman" w:cs="Times New Roman"/>
                  <w:color w:val="000000"/>
                  <w:sz w:val="20"/>
                  <w:szCs w:val="20"/>
                  <w:rPrChange w:id="4203" w:author="Brant McNeece" w:date="2021-09-07T19:52:00Z">
                    <w:rPr>
                      <w:rFonts w:ascii="Calibri" w:eastAsia="Times New Roman" w:hAnsi="Calibri" w:cs="Calibri"/>
                      <w:color w:val="000000"/>
                      <w:sz w:val="20"/>
                      <w:szCs w:val="20"/>
                    </w:rPr>
                  </w:rPrChange>
                </w:rPr>
                <w:t>0.75</w:t>
              </w:r>
            </w:ins>
          </w:p>
        </w:tc>
        <w:tc>
          <w:tcPr>
            <w:tcW w:w="0" w:type="auto"/>
            <w:tcBorders>
              <w:top w:val="nil"/>
              <w:left w:val="nil"/>
              <w:bottom w:val="nil"/>
              <w:right w:val="nil"/>
            </w:tcBorders>
            <w:shd w:val="clear" w:color="auto" w:fill="auto"/>
            <w:noWrap/>
            <w:vAlign w:val="center"/>
            <w:hideMark/>
          </w:tcPr>
          <w:p w14:paraId="681D58B2" w14:textId="77777777" w:rsidR="00A16307" w:rsidRPr="002A3B59" w:rsidRDefault="00A16307" w:rsidP="00B5391D">
            <w:pPr>
              <w:jc w:val="center"/>
              <w:rPr>
                <w:ins w:id="4204" w:author="Brant McNeece" w:date="2021-09-07T19:47:00Z"/>
                <w:rFonts w:ascii="Times New Roman" w:eastAsia="Times New Roman" w:hAnsi="Times New Roman" w:cs="Times New Roman"/>
                <w:color w:val="000000"/>
                <w:sz w:val="20"/>
                <w:szCs w:val="20"/>
                <w:rPrChange w:id="4205" w:author="Brant McNeece" w:date="2021-09-07T19:52:00Z">
                  <w:rPr>
                    <w:ins w:id="420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8E0A218" w14:textId="77777777" w:rsidR="00A16307" w:rsidRPr="002A3B59" w:rsidRDefault="00A16307" w:rsidP="00B5391D">
            <w:pPr>
              <w:jc w:val="center"/>
              <w:rPr>
                <w:ins w:id="4207" w:author="Brant McNeece" w:date="2021-09-07T19:47:00Z"/>
                <w:rFonts w:ascii="Times New Roman" w:eastAsia="Times New Roman" w:hAnsi="Times New Roman" w:cs="Times New Roman"/>
                <w:color w:val="000000"/>
                <w:sz w:val="20"/>
                <w:szCs w:val="20"/>
                <w:rPrChange w:id="4208" w:author="Brant McNeece" w:date="2021-09-07T19:52:00Z">
                  <w:rPr>
                    <w:ins w:id="4209" w:author="Brant McNeece" w:date="2021-09-07T19:47:00Z"/>
                    <w:rFonts w:ascii="Calibri" w:eastAsia="Times New Roman" w:hAnsi="Calibri" w:cs="Calibri"/>
                    <w:color w:val="000000"/>
                    <w:sz w:val="20"/>
                    <w:szCs w:val="20"/>
                  </w:rPr>
                </w:rPrChange>
              </w:rPr>
            </w:pPr>
            <w:ins w:id="4210" w:author="Brant McNeece" w:date="2021-09-07T19:47:00Z">
              <w:r w:rsidRPr="002A3B59">
                <w:rPr>
                  <w:rFonts w:ascii="Times New Roman" w:eastAsia="Times New Roman" w:hAnsi="Times New Roman" w:cs="Times New Roman"/>
                  <w:color w:val="000000"/>
                  <w:sz w:val="20"/>
                  <w:szCs w:val="20"/>
                  <w:rPrChange w:id="4211" w:author="Brant McNeece" w:date="2021-09-07T19:52:00Z">
                    <w:rPr>
                      <w:rFonts w:ascii="Calibri" w:eastAsia="Times New Roman" w:hAnsi="Calibri" w:cs="Calibri"/>
                      <w:color w:val="000000"/>
                      <w:sz w:val="20"/>
                      <w:szCs w:val="20"/>
                    </w:rPr>
                  </w:rPrChange>
                </w:rPr>
                <w:t>-0.8</w:t>
              </w:r>
            </w:ins>
          </w:p>
        </w:tc>
      </w:tr>
      <w:tr w:rsidR="00A16307" w:rsidRPr="002A3B59" w14:paraId="30DA70A0" w14:textId="77777777" w:rsidTr="00B5391D">
        <w:trPr>
          <w:trHeight w:val="288"/>
          <w:ins w:id="4212" w:author="Brant McNeece" w:date="2021-09-07T19:47:00Z"/>
        </w:trPr>
        <w:tc>
          <w:tcPr>
            <w:tcW w:w="0" w:type="auto"/>
            <w:vMerge/>
            <w:tcBorders>
              <w:top w:val="nil"/>
              <w:left w:val="nil"/>
              <w:bottom w:val="nil"/>
              <w:right w:val="nil"/>
            </w:tcBorders>
            <w:vAlign w:val="center"/>
            <w:hideMark/>
          </w:tcPr>
          <w:p w14:paraId="4F629739" w14:textId="77777777" w:rsidR="00A16307" w:rsidRPr="002A3B59" w:rsidRDefault="00A16307" w:rsidP="00B5391D">
            <w:pPr>
              <w:rPr>
                <w:ins w:id="4213" w:author="Brant McNeece" w:date="2021-09-07T19:47:00Z"/>
                <w:rFonts w:ascii="Times New Roman" w:eastAsia="Times New Roman" w:hAnsi="Times New Roman" w:cs="Times New Roman"/>
                <w:color w:val="000000"/>
                <w:sz w:val="20"/>
                <w:szCs w:val="20"/>
                <w:rPrChange w:id="4214" w:author="Brant McNeece" w:date="2021-09-07T19:52:00Z">
                  <w:rPr>
                    <w:ins w:id="4215"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14504C70" w14:textId="77777777" w:rsidR="00A16307" w:rsidRPr="002A3B59" w:rsidRDefault="00A16307" w:rsidP="00B5391D">
            <w:pPr>
              <w:rPr>
                <w:ins w:id="4216" w:author="Brant McNeece" w:date="2021-09-07T19:47:00Z"/>
                <w:rFonts w:ascii="Times New Roman" w:eastAsia="Times New Roman" w:hAnsi="Times New Roman" w:cs="Times New Roman"/>
                <w:color w:val="000000"/>
                <w:sz w:val="20"/>
                <w:szCs w:val="20"/>
                <w:rPrChange w:id="4217" w:author="Brant McNeece" w:date="2021-09-07T19:52:00Z">
                  <w:rPr>
                    <w:ins w:id="4218"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67911949" w14:textId="77777777" w:rsidR="00A16307" w:rsidRPr="002A3B59" w:rsidRDefault="00A16307" w:rsidP="00B5391D">
            <w:pPr>
              <w:jc w:val="center"/>
              <w:rPr>
                <w:ins w:id="4219" w:author="Brant McNeece" w:date="2021-09-07T19:47:00Z"/>
                <w:rFonts w:ascii="Times New Roman" w:eastAsia="Times New Roman" w:hAnsi="Times New Roman" w:cs="Times New Roman"/>
                <w:color w:val="000000"/>
                <w:sz w:val="20"/>
                <w:szCs w:val="20"/>
                <w:rPrChange w:id="4220" w:author="Brant McNeece" w:date="2021-09-07T19:52:00Z">
                  <w:rPr>
                    <w:ins w:id="4221" w:author="Brant McNeece" w:date="2021-09-07T19:47:00Z"/>
                    <w:rFonts w:ascii="Calibri" w:eastAsia="Times New Roman" w:hAnsi="Calibri" w:cs="Calibri"/>
                    <w:color w:val="000000"/>
                    <w:sz w:val="20"/>
                    <w:szCs w:val="20"/>
                  </w:rPr>
                </w:rPrChange>
              </w:rPr>
            </w:pPr>
            <w:ins w:id="4222" w:author="Brant McNeece" w:date="2021-09-07T19:47:00Z">
              <w:r w:rsidRPr="002A3B59">
                <w:rPr>
                  <w:rFonts w:ascii="Times New Roman" w:eastAsia="Times New Roman" w:hAnsi="Times New Roman" w:cs="Times New Roman"/>
                  <w:color w:val="000000"/>
                  <w:sz w:val="20"/>
                  <w:szCs w:val="20"/>
                  <w:rPrChange w:id="4223"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4483F2FD" w14:textId="77777777" w:rsidR="00A16307" w:rsidRPr="002A3B59" w:rsidRDefault="00A16307" w:rsidP="00B5391D">
            <w:pPr>
              <w:jc w:val="center"/>
              <w:rPr>
                <w:ins w:id="4224" w:author="Brant McNeece" w:date="2021-09-07T19:47:00Z"/>
                <w:rFonts w:ascii="Times New Roman" w:eastAsia="Times New Roman" w:hAnsi="Times New Roman" w:cs="Times New Roman"/>
                <w:color w:val="000000"/>
                <w:sz w:val="20"/>
                <w:szCs w:val="20"/>
                <w:rPrChange w:id="4225" w:author="Brant McNeece" w:date="2021-09-07T19:52:00Z">
                  <w:rPr>
                    <w:ins w:id="4226" w:author="Brant McNeece" w:date="2021-09-07T19:47:00Z"/>
                    <w:rFonts w:ascii="Calibri" w:eastAsia="Times New Roman" w:hAnsi="Calibri" w:cs="Calibri"/>
                    <w:color w:val="000000"/>
                    <w:sz w:val="20"/>
                    <w:szCs w:val="20"/>
                  </w:rPr>
                </w:rPrChange>
              </w:rPr>
            </w:pPr>
            <w:ins w:id="4227" w:author="Brant McNeece" w:date="2021-09-07T19:47:00Z">
              <w:r w:rsidRPr="002A3B59">
                <w:rPr>
                  <w:rFonts w:ascii="Times New Roman" w:eastAsia="Times New Roman" w:hAnsi="Times New Roman" w:cs="Times New Roman"/>
                  <w:color w:val="000000"/>
                  <w:sz w:val="20"/>
                  <w:szCs w:val="20"/>
                  <w:rPrChange w:id="4228" w:author="Brant McNeece" w:date="2021-09-07T19:52:00Z">
                    <w:rPr>
                      <w:rFonts w:ascii="Calibri" w:eastAsia="Times New Roman" w:hAnsi="Calibri" w:cs="Calibri"/>
                      <w:color w:val="000000"/>
                      <w:sz w:val="20"/>
                      <w:szCs w:val="20"/>
                    </w:rPr>
                  </w:rPrChange>
                </w:rPr>
                <w:t>0.88</w:t>
              </w:r>
            </w:ins>
          </w:p>
        </w:tc>
        <w:tc>
          <w:tcPr>
            <w:tcW w:w="0" w:type="auto"/>
            <w:tcBorders>
              <w:top w:val="nil"/>
              <w:left w:val="nil"/>
              <w:bottom w:val="nil"/>
              <w:right w:val="nil"/>
            </w:tcBorders>
            <w:shd w:val="clear" w:color="auto" w:fill="auto"/>
            <w:noWrap/>
            <w:vAlign w:val="center"/>
            <w:hideMark/>
          </w:tcPr>
          <w:p w14:paraId="150DBC37" w14:textId="77777777" w:rsidR="00A16307" w:rsidRPr="002A3B59" w:rsidRDefault="00A16307" w:rsidP="00B5391D">
            <w:pPr>
              <w:jc w:val="center"/>
              <w:rPr>
                <w:ins w:id="4229" w:author="Brant McNeece" w:date="2021-09-07T19:47:00Z"/>
                <w:rFonts w:ascii="Times New Roman" w:eastAsia="Times New Roman" w:hAnsi="Times New Roman" w:cs="Times New Roman"/>
                <w:color w:val="000000"/>
                <w:sz w:val="20"/>
                <w:szCs w:val="20"/>
                <w:rPrChange w:id="4230" w:author="Brant McNeece" w:date="2021-09-07T19:52:00Z">
                  <w:rPr>
                    <w:ins w:id="4231" w:author="Brant McNeece" w:date="2021-09-07T19:47:00Z"/>
                    <w:rFonts w:ascii="Calibri" w:eastAsia="Times New Roman" w:hAnsi="Calibri" w:cs="Calibri"/>
                    <w:color w:val="000000"/>
                    <w:sz w:val="20"/>
                    <w:szCs w:val="20"/>
                  </w:rPr>
                </w:rPrChange>
              </w:rPr>
            </w:pPr>
            <w:ins w:id="4232" w:author="Brant McNeece" w:date="2021-09-07T19:47:00Z">
              <w:r w:rsidRPr="002A3B59">
                <w:rPr>
                  <w:rFonts w:ascii="Times New Roman" w:eastAsia="Times New Roman" w:hAnsi="Times New Roman" w:cs="Times New Roman"/>
                  <w:color w:val="000000"/>
                  <w:sz w:val="20"/>
                  <w:szCs w:val="20"/>
                  <w:rPrChange w:id="4233" w:author="Brant McNeece" w:date="2021-09-07T19:52:00Z">
                    <w:rPr>
                      <w:rFonts w:ascii="Calibri" w:eastAsia="Times New Roman" w:hAnsi="Calibri" w:cs="Calibri"/>
                      <w:color w:val="000000"/>
                      <w:sz w:val="20"/>
                      <w:szCs w:val="20"/>
                    </w:rPr>
                  </w:rPrChange>
                </w:rPr>
                <w:t>-0.75</w:t>
              </w:r>
            </w:ins>
          </w:p>
        </w:tc>
        <w:tc>
          <w:tcPr>
            <w:tcW w:w="0" w:type="auto"/>
            <w:tcBorders>
              <w:top w:val="nil"/>
              <w:left w:val="nil"/>
              <w:bottom w:val="nil"/>
              <w:right w:val="nil"/>
            </w:tcBorders>
            <w:shd w:val="clear" w:color="auto" w:fill="auto"/>
            <w:noWrap/>
            <w:vAlign w:val="center"/>
            <w:hideMark/>
          </w:tcPr>
          <w:p w14:paraId="4AFA3776" w14:textId="77777777" w:rsidR="00A16307" w:rsidRPr="002A3B59" w:rsidRDefault="00A16307" w:rsidP="00B5391D">
            <w:pPr>
              <w:jc w:val="center"/>
              <w:rPr>
                <w:ins w:id="4234" w:author="Brant McNeece" w:date="2021-09-07T19:47:00Z"/>
                <w:rFonts w:ascii="Times New Roman" w:eastAsia="Times New Roman" w:hAnsi="Times New Roman" w:cs="Times New Roman"/>
                <w:color w:val="000000"/>
                <w:sz w:val="20"/>
                <w:szCs w:val="20"/>
                <w:rPrChange w:id="4235" w:author="Brant McNeece" w:date="2021-09-07T19:52:00Z">
                  <w:rPr>
                    <w:ins w:id="423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C2E8D85" w14:textId="77777777" w:rsidR="00A16307" w:rsidRPr="002A3B59" w:rsidRDefault="00A16307" w:rsidP="00B5391D">
            <w:pPr>
              <w:jc w:val="center"/>
              <w:rPr>
                <w:ins w:id="4237" w:author="Brant McNeece" w:date="2021-09-07T19:47:00Z"/>
                <w:rFonts w:ascii="Times New Roman" w:eastAsia="Times New Roman" w:hAnsi="Times New Roman" w:cs="Times New Roman"/>
                <w:color w:val="000000"/>
                <w:sz w:val="20"/>
                <w:szCs w:val="20"/>
                <w:rPrChange w:id="4238" w:author="Brant McNeece" w:date="2021-09-07T19:52:00Z">
                  <w:rPr>
                    <w:ins w:id="4239" w:author="Brant McNeece" w:date="2021-09-07T19:47:00Z"/>
                    <w:rFonts w:ascii="Calibri" w:eastAsia="Times New Roman" w:hAnsi="Calibri" w:cs="Calibri"/>
                    <w:color w:val="000000"/>
                    <w:sz w:val="20"/>
                    <w:szCs w:val="20"/>
                  </w:rPr>
                </w:rPrChange>
              </w:rPr>
            </w:pPr>
            <w:ins w:id="4240" w:author="Brant McNeece" w:date="2021-09-07T19:47:00Z">
              <w:r w:rsidRPr="002A3B59">
                <w:rPr>
                  <w:rFonts w:ascii="Times New Roman" w:eastAsia="Times New Roman" w:hAnsi="Times New Roman" w:cs="Times New Roman"/>
                  <w:color w:val="000000"/>
                  <w:sz w:val="20"/>
                  <w:szCs w:val="20"/>
                  <w:rPrChange w:id="4241" w:author="Brant McNeece" w:date="2021-09-07T19:52:00Z">
                    <w:rPr>
                      <w:rFonts w:ascii="Calibri" w:eastAsia="Times New Roman" w:hAnsi="Calibri" w:cs="Calibri"/>
                      <w:color w:val="000000"/>
                      <w:sz w:val="20"/>
                      <w:szCs w:val="20"/>
                    </w:rPr>
                  </w:rPrChange>
                </w:rPr>
                <w:t>0.67</w:t>
              </w:r>
            </w:ins>
          </w:p>
        </w:tc>
        <w:tc>
          <w:tcPr>
            <w:tcW w:w="0" w:type="auto"/>
            <w:tcBorders>
              <w:top w:val="nil"/>
              <w:left w:val="nil"/>
              <w:bottom w:val="nil"/>
              <w:right w:val="nil"/>
            </w:tcBorders>
            <w:shd w:val="clear" w:color="auto" w:fill="auto"/>
            <w:noWrap/>
            <w:vAlign w:val="center"/>
            <w:hideMark/>
          </w:tcPr>
          <w:p w14:paraId="20F8177C" w14:textId="77777777" w:rsidR="00A16307" w:rsidRPr="002A3B59" w:rsidRDefault="00A16307" w:rsidP="00B5391D">
            <w:pPr>
              <w:jc w:val="center"/>
              <w:rPr>
                <w:ins w:id="4242" w:author="Brant McNeece" w:date="2021-09-07T19:47:00Z"/>
                <w:rFonts w:ascii="Times New Roman" w:eastAsia="Times New Roman" w:hAnsi="Times New Roman" w:cs="Times New Roman"/>
                <w:color w:val="000000"/>
                <w:sz w:val="20"/>
                <w:szCs w:val="20"/>
                <w:rPrChange w:id="4243" w:author="Brant McNeece" w:date="2021-09-07T19:52:00Z">
                  <w:rPr>
                    <w:ins w:id="4244" w:author="Brant McNeece" w:date="2021-09-07T19:47:00Z"/>
                    <w:rFonts w:ascii="Calibri" w:eastAsia="Times New Roman" w:hAnsi="Calibri" w:cs="Calibri"/>
                    <w:color w:val="000000"/>
                    <w:sz w:val="20"/>
                    <w:szCs w:val="20"/>
                  </w:rPr>
                </w:rPrChange>
              </w:rPr>
            </w:pPr>
            <w:ins w:id="4245" w:author="Brant McNeece" w:date="2021-09-07T19:47:00Z">
              <w:r w:rsidRPr="002A3B59">
                <w:rPr>
                  <w:rFonts w:ascii="Times New Roman" w:eastAsia="Times New Roman" w:hAnsi="Times New Roman" w:cs="Times New Roman"/>
                  <w:color w:val="000000"/>
                  <w:sz w:val="20"/>
                  <w:szCs w:val="20"/>
                  <w:rPrChange w:id="4246" w:author="Brant McNeece" w:date="2021-09-07T19:52:00Z">
                    <w:rPr>
                      <w:rFonts w:ascii="Calibri" w:eastAsia="Times New Roman" w:hAnsi="Calibri" w:cs="Calibri"/>
                      <w:color w:val="000000"/>
                      <w:sz w:val="20"/>
                      <w:szCs w:val="20"/>
                    </w:rPr>
                  </w:rPrChange>
                </w:rPr>
                <w:t>-0.63</w:t>
              </w:r>
            </w:ins>
          </w:p>
        </w:tc>
        <w:tc>
          <w:tcPr>
            <w:tcW w:w="0" w:type="auto"/>
            <w:tcBorders>
              <w:top w:val="nil"/>
              <w:left w:val="nil"/>
              <w:bottom w:val="nil"/>
              <w:right w:val="nil"/>
            </w:tcBorders>
            <w:shd w:val="clear" w:color="auto" w:fill="auto"/>
            <w:noWrap/>
            <w:vAlign w:val="center"/>
            <w:hideMark/>
          </w:tcPr>
          <w:p w14:paraId="68A9C6BD" w14:textId="77777777" w:rsidR="00A16307" w:rsidRPr="002A3B59" w:rsidRDefault="00A16307" w:rsidP="00B5391D">
            <w:pPr>
              <w:jc w:val="center"/>
              <w:rPr>
                <w:ins w:id="4247" w:author="Brant McNeece" w:date="2021-09-07T19:47:00Z"/>
                <w:rFonts w:ascii="Times New Roman" w:eastAsia="Times New Roman" w:hAnsi="Times New Roman" w:cs="Times New Roman"/>
                <w:color w:val="000000"/>
                <w:sz w:val="20"/>
                <w:szCs w:val="20"/>
                <w:rPrChange w:id="4248" w:author="Brant McNeece" w:date="2021-09-07T19:52:00Z">
                  <w:rPr>
                    <w:ins w:id="424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43A2091" w14:textId="77777777" w:rsidR="00A16307" w:rsidRPr="002A3B59" w:rsidRDefault="00A16307" w:rsidP="00B5391D">
            <w:pPr>
              <w:jc w:val="center"/>
              <w:rPr>
                <w:ins w:id="4250" w:author="Brant McNeece" w:date="2021-09-07T19:47:00Z"/>
                <w:rFonts w:ascii="Times New Roman" w:eastAsia="Times New Roman" w:hAnsi="Times New Roman" w:cs="Times New Roman"/>
                <w:color w:val="000000"/>
                <w:sz w:val="20"/>
                <w:szCs w:val="20"/>
                <w:rPrChange w:id="4251" w:author="Brant McNeece" w:date="2021-09-07T19:52:00Z">
                  <w:rPr>
                    <w:ins w:id="4252" w:author="Brant McNeece" w:date="2021-09-07T19:47:00Z"/>
                    <w:rFonts w:ascii="Calibri" w:eastAsia="Times New Roman" w:hAnsi="Calibri" w:cs="Calibri"/>
                    <w:color w:val="000000"/>
                    <w:sz w:val="20"/>
                    <w:szCs w:val="20"/>
                  </w:rPr>
                </w:rPrChange>
              </w:rPr>
            </w:pPr>
            <w:ins w:id="4253" w:author="Brant McNeece" w:date="2021-09-07T19:47:00Z">
              <w:r w:rsidRPr="002A3B59">
                <w:rPr>
                  <w:rFonts w:ascii="Times New Roman" w:eastAsia="Times New Roman" w:hAnsi="Times New Roman" w:cs="Times New Roman"/>
                  <w:color w:val="000000"/>
                  <w:sz w:val="20"/>
                  <w:szCs w:val="20"/>
                  <w:rPrChange w:id="4254" w:author="Brant McNeece" w:date="2021-09-07T19:52:00Z">
                    <w:rPr>
                      <w:rFonts w:ascii="Calibri" w:eastAsia="Times New Roman" w:hAnsi="Calibri" w:cs="Calibri"/>
                      <w:color w:val="000000"/>
                      <w:sz w:val="20"/>
                      <w:szCs w:val="20"/>
                    </w:rPr>
                  </w:rPrChange>
                </w:rPr>
                <w:t>0.8</w:t>
              </w:r>
            </w:ins>
          </w:p>
        </w:tc>
        <w:tc>
          <w:tcPr>
            <w:tcW w:w="0" w:type="auto"/>
            <w:tcBorders>
              <w:top w:val="nil"/>
              <w:left w:val="nil"/>
              <w:bottom w:val="nil"/>
              <w:right w:val="nil"/>
            </w:tcBorders>
            <w:shd w:val="clear" w:color="auto" w:fill="auto"/>
            <w:noWrap/>
            <w:vAlign w:val="center"/>
            <w:hideMark/>
          </w:tcPr>
          <w:p w14:paraId="550047B2" w14:textId="77777777" w:rsidR="00A16307" w:rsidRPr="002A3B59" w:rsidRDefault="00A16307" w:rsidP="00B5391D">
            <w:pPr>
              <w:jc w:val="center"/>
              <w:rPr>
                <w:ins w:id="4255" w:author="Brant McNeece" w:date="2021-09-07T19:47:00Z"/>
                <w:rFonts w:ascii="Times New Roman" w:eastAsia="Times New Roman" w:hAnsi="Times New Roman" w:cs="Times New Roman"/>
                <w:color w:val="000000"/>
                <w:sz w:val="20"/>
                <w:szCs w:val="20"/>
                <w:rPrChange w:id="4256" w:author="Brant McNeece" w:date="2021-09-07T19:52:00Z">
                  <w:rPr>
                    <w:ins w:id="4257" w:author="Brant McNeece" w:date="2021-09-07T19:47:00Z"/>
                    <w:rFonts w:ascii="Calibri" w:eastAsia="Times New Roman" w:hAnsi="Calibri" w:cs="Calibri"/>
                    <w:color w:val="000000"/>
                    <w:sz w:val="20"/>
                    <w:szCs w:val="20"/>
                  </w:rPr>
                </w:rPrChange>
              </w:rPr>
            </w:pPr>
            <w:ins w:id="4258" w:author="Brant McNeece" w:date="2021-09-07T19:47:00Z">
              <w:r w:rsidRPr="002A3B59">
                <w:rPr>
                  <w:rFonts w:ascii="Times New Roman" w:eastAsia="Times New Roman" w:hAnsi="Times New Roman" w:cs="Times New Roman"/>
                  <w:color w:val="000000"/>
                  <w:sz w:val="20"/>
                  <w:szCs w:val="20"/>
                  <w:rPrChange w:id="4259" w:author="Brant McNeece" w:date="2021-09-07T19:52:00Z">
                    <w:rPr>
                      <w:rFonts w:ascii="Calibri" w:eastAsia="Times New Roman" w:hAnsi="Calibri" w:cs="Calibri"/>
                      <w:color w:val="000000"/>
                      <w:sz w:val="20"/>
                      <w:szCs w:val="20"/>
                    </w:rPr>
                  </w:rPrChange>
                </w:rPr>
                <w:t>-0.74</w:t>
              </w:r>
            </w:ins>
          </w:p>
        </w:tc>
        <w:tc>
          <w:tcPr>
            <w:tcW w:w="0" w:type="auto"/>
            <w:tcBorders>
              <w:top w:val="nil"/>
              <w:left w:val="nil"/>
              <w:bottom w:val="nil"/>
              <w:right w:val="nil"/>
            </w:tcBorders>
            <w:shd w:val="clear" w:color="auto" w:fill="auto"/>
            <w:noWrap/>
            <w:vAlign w:val="center"/>
            <w:hideMark/>
          </w:tcPr>
          <w:p w14:paraId="06CB5C85" w14:textId="77777777" w:rsidR="00A16307" w:rsidRPr="002A3B59" w:rsidRDefault="00A16307" w:rsidP="00B5391D">
            <w:pPr>
              <w:jc w:val="center"/>
              <w:rPr>
                <w:ins w:id="4260" w:author="Brant McNeece" w:date="2021-09-07T19:47:00Z"/>
                <w:rFonts w:ascii="Times New Roman" w:eastAsia="Times New Roman" w:hAnsi="Times New Roman" w:cs="Times New Roman"/>
                <w:color w:val="000000"/>
                <w:sz w:val="20"/>
                <w:szCs w:val="20"/>
                <w:rPrChange w:id="4261" w:author="Brant McNeece" w:date="2021-09-07T19:52:00Z">
                  <w:rPr>
                    <w:ins w:id="426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2A92086" w14:textId="77777777" w:rsidR="00A16307" w:rsidRPr="002A3B59" w:rsidRDefault="00A16307" w:rsidP="00B5391D">
            <w:pPr>
              <w:jc w:val="center"/>
              <w:rPr>
                <w:ins w:id="4263" w:author="Brant McNeece" w:date="2021-09-07T19:47:00Z"/>
                <w:rFonts w:ascii="Times New Roman" w:eastAsia="Times New Roman" w:hAnsi="Times New Roman" w:cs="Times New Roman"/>
                <w:color w:val="000000"/>
                <w:sz w:val="20"/>
                <w:szCs w:val="20"/>
                <w:rPrChange w:id="4264" w:author="Brant McNeece" w:date="2021-09-07T19:52:00Z">
                  <w:rPr>
                    <w:ins w:id="4265" w:author="Brant McNeece" w:date="2021-09-07T19:47:00Z"/>
                    <w:rFonts w:ascii="Calibri" w:eastAsia="Times New Roman" w:hAnsi="Calibri" w:cs="Calibri"/>
                    <w:color w:val="000000"/>
                    <w:sz w:val="20"/>
                    <w:szCs w:val="20"/>
                  </w:rPr>
                </w:rPrChange>
              </w:rPr>
            </w:pPr>
            <w:ins w:id="4266" w:author="Brant McNeece" w:date="2021-09-07T19:47:00Z">
              <w:r w:rsidRPr="002A3B59">
                <w:rPr>
                  <w:rFonts w:ascii="Times New Roman" w:eastAsia="Times New Roman" w:hAnsi="Times New Roman" w:cs="Times New Roman"/>
                  <w:color w:val="000000"/>
                  <w:sz w:val="20"/>
                  <w:szCs w:val="20"/>
                  <w:rPrChange w:id="4267" w:author="Brant McNeece" w:date="2021-09-07T19:52:00Z">
                    <w:rPr>
                      <w:rFonts w:ascii="Calibri" w:eastAsia="Times New Roman" w:hAnsi="Calibri" w:cs="Calibri"/>
                      <w:color w:val="000000"/>
                      <w:sz w:val="20"/>
                      <w:szCs w:val="20"/>
                    </w:rPr>
                  </w:rPrChange>
                </w:rPr>
                <w:t>0.7</w:t>
              </w:r>
            </w:ins>
          </w:p>
        </w:tc>
        <w:tc>
          <w:tcPr>
            <w:tcW w:w="0" w:type="auto"/>
            <w:tcBorders>
              <w:top w:val="nil"/>
              <w:left w:val="nil"/>
              <w:bottom w:val="nil"/>
              <w:right w:val="nil"/>
            </w:tcBorders>
            <w:shd w:val="clear" w:color="auto" w:fill="auto"/>
            <w:noWrap/>
            <w:vAlign w:val="center"/>
            <w:hideMark/>
          </w:tcPr>
          <w:p w14:paraId="6D519616" w14:textId="77777777" w:rsidR="00A16307" w:rsidRPr="002A3B59" w:rsidRDefault="00A16307" w:rsidP="00B5391D">
            <w:pPr>
              <w:jc w:val="center"/>
              <w:rPr>
                <w:ins w:id="4268" w:author="Brant McNeece" w:date="2021-09-07T19:47:00Z"/>
                <w:rFonts w:ascii="Times New Roman" w:eastAsia="Times New Roman" w:hAnsi="Times New Roman" w:cs="Times New Roman"/>
                <w:color w:val="000000"/>
                <w:sz w:val="20"/>
                <w:szCs w:val="20"/>
                <w:rPrChange w:id="4269" w:author="Brant McNeece" w:date="2021-09-07T19:52:00Z">
                  <w:rPr>
                    <w:ins w:id="4270" w:author="Brant McNeece" w:date="2021-09-07T19:47:00Z"/>
                    <w:rFonts w:ascii="Calibri" w:eastAsia="Times New Roman" w:hAnsi="Calibri" w:cs="Calibri"/>
                    <w:color w:val="000000"/>
                    <w:sz w:val="20"/>
                    <w:szCs w:val="20"/>
                  </w:rPr>
                </w:rPrChange>
              </w:rPr>
            </w:pPr>
            <w:ins w:id="4271" w:author="Brant McNeece" w:date="2021-09-07T19:47:00Z">
              <w:r w:rsidRPr="002A3B59">
                <w:rPr>
                  <w:rFonts w:ascii="Times New Roman" w:eastAsia="Times New Roman" w:hAnsi="Times New Roman" w:cs="Times New Roman"/>
                  <w:color w:val="000000"/>
                  <w:sz w:val="20"/>
                  <w:szCs w:val="20"/>
                  <w:rPrChange w:id="4272" w:author="Brant McNeece" w:date="2021-09-07T19:52:00Z">
                    <w:rPr>
                      <w:rFonts w:ascii="Calibri" w:eastAsia="Times New Roman" w:hAnsi="Calibri" w:cs="Calibri"/>
                      <w:color w:val="000000"/>
                      <w:sz w:val="20"/>
                      <w:szCs w:val="20"/>
                    </w:rPr>
                  </w:rPrChange>
                </w:rPr>
                <w:t>-0.54</w:t>
              </w:r>
            </w:ins>
          </w:p>
        </w:tc>
        <w:tc>
          <w:tcPr>
            <w:tcW w:w="0" w:type="auto"/>
            <w:tcBorders>
              <w:top w:val="nil"/>
              <w:left w:val="nil"/>
              <w:bottom w:val="nil"/>
              <w:right w:val="nil"/>
            </w:tcBorders>
            <w:shd w:val="clear" w:color="auto" w:fill="auto"/>
            <w:noWrap/>
            <w:vAlign w:val="center"/>
            <w:hideMark/>
          </w:tcPr>
          <w:p w14:paraId="6DF7A8ED" w14:textId="77777777" w:rsidR="00A16307" w:rsidRPr="002A3B59" w:rsidRDefault="00A16307" w:rsidP="00B5391D">
            <w:pPr>
              <w:jc w:val="center"/>
              <w:rPr>
                <w:ins w:id="4273" w:author="Brant McNeece" w:date="2021-09-07T19:47:00Z"/>
                <w:rFonts w:ascii="Times New Roman" w:eastAsia="Times New Roman" w:hAnsi="Times New Roman" w:cs="Times New Roman"/>
                <w:color w:val="000000"/>
                <w:sz w:val="20"/>
                <w:szCs w:val="20"/>
                <w:rPrChange w:id="4274" w:author="Brant McNeece" w:date="2021-09-07T19:52:00Z">
                  <w:rPr>
                    <w:ins w:id="4275"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1186B55" w14:textId="77777777" w:rsidR="00A16307" w:rsidRPr="002A3B59" w:rsidRDefault="00A16307" w:rsidP="00B5391D">
            <w:pPr>
              <w:jc w:val="center"/>
              <w:rPr>
                <w:ins w:id="4276" w:author="Brant McNeece" w:date="2021-09-07T19:47:00Z"/>
                <w:rFonts w:ascii="Times New Roman" w:eastAsia="Times New Roman" w:hAnsi="Times New Roman" w:cs="Times New Roman"/>
                <w:sz w:val="20"/>
                <w:szCs w:val="20"/>
              </w:rPr>
            </w:pPr>
          </w:p>
        </w:tc>
      </w:tr>
      <w:tr w:rsidR="00A16307" w:rsidRPr="002A3B59" w14:paraId="1BCF6130" w14:textId="77777777" w:rsidTr="00B5391D">
        <w:trPr>
          <w:trHeight w:val="288"/>
          <w:ins w:id="4277" w:author="Brant McNeece" w:date="2021-09-07T19:47:00Z"/>
        </w:trPr>
        <w:tc>
          <w:tcPr>
            <w:tcW w:w="0" w:type="auto"/>
            <w:vMerge/>
            <w:tcBorders>
              <w:top w:val="nil"/>
              <w:left w:val="nil"/>
              <w:bottom w:val="nil"/>
              <w:right w:val="nil"/>
            </w:tcBorders>
            <w:vAlign w:val="center"/>
            <w:hideMark/>
          </w:tcPr>
          <w:p w14:paraId="471F6E4F" w14:textId="77777777" w:rsidR="00A16307" w:rsidRPr="002A3B59" w:rsidRDefault="00A16307" w:rsidP="00B5391D">
            <w:pPr>
              <w:rPr>
                <w:ins w:id="4278" w:author="Brant McNeece" w:date="2021-09-07T19:47:00Z"/>
                <w:rFonts w:ascii="Times New Roman" w:eastAsia="Times New Roman" w:hAnsi="Times New Roman" w:cs="Times New Roman"/>
                <w:color w:val="000000"/>
                <w:sz w:val="20"/>
                <w:szCs w:val="20"/>
                <w:rPrChange w:id="4279" w:author="Brant McNeece" w:date="2021-09-07T19:52:00Z">
                  <w:rPr>
                    <w:ins w:id="4280" w:author="Brant McNeece" w:date="2021-09-07T19:47:00Z"/>
                    <w:rFonts w:ascii="Calibri" w:eastAsia="Times New Roman" w:hAnsi="Calibri" w:cs="Calibri"/>
                    <w:color w:val="000000"/>
                    <w:sz w:val="20"/>
                    <w:szCs w:val="20"/>
                  </w:rPr>
                </w:rPrChange>
              </w:rPr>
            </w:pPr>
          </w:p>
        </w:tc>
        <w:tc>
          <w:tcPr>
            <w:tcW w:w="0" w:type="auto"/>
            <w:vMerge w:val="restart"/>
            <w:tcBorders>
              <w:top w:val="nil"/>
              <w:left w:val="nil"/>
              <w:bottom w:val="nil"/>
              <w:right w:val="nil"/>
            </w:tcBorders>
            <w:shd w:val="clear" w:color="auto" w:fill="auto"/>
            <w:noWrap/>
            <w:vAlign w:val="center"/>
            <w:hideMark/>
          </w:tcPr>
          <w:p w14:paraId="1BD7B1C8" w14:textId="77777777" w:rsidR="00A16307" w:rsidRPr="002A3B59" w:rsidRDefault="00A16307" w:rsidP="00B5391D">
            <w:pPr>
              <w:jc w:val="center"/>
              <w:rPr>
                <w:ins w:id="4281" w:author="Brant McNeece" w:date="2021-09-07T19:47:00Z"/>
                <w:rFonts w:ascii="Times New Roman" w:eastAsia="Times New Roman" w:hAnsi="Times New Roman" w:cs="Times New Roman"/>
                <w:color w:val="000000"/>
                <w:sz w:val="20"/>
                <w:szCs w:val="20"/>
                <w:rPrChange w:id="4282" w:author="Brant McNeece" w:date="2021-09-07T19:52:00Z">
                  <w:rPr>
                    <w:ins w:id="4283" w:author="Brant McNeece" w:date="2021-09-07T19:47:00Z"/>
                    <w:rFonts w:ascii="Calibri" w:eastAsia="Times New Roman" w:hAnsi="Calibri" w:cs="Calibri"/>
                    <w:color w:val="000000"/>
                    <w:sz w:val="20"/>
                    <w:szCs w:val="20"/>
                  </w:rPr>
                </w:rPrChange>
              </w:rPr>
            </w:pPr>
            <w:ins w:id="4284" w:author="Brant McNeece" w:date="2021-09-07T19:47:00Z">
              <w:r w:rsidRPr="002A3B59">
                <w:rPr>
                  <w:rFonts w:ascii="Times New Roman" w:eastAsia="Times New Roman" w:hAnsi="Times New Roman" w:cs="Times New Roman"/>
                  <w:color w:val="000000"/>
                  <w:sz w:val="20"/>
                  <w:szCs w:val="20"/>
                  <w:rPrChange w:id="4285" w:author="Brant McNeece" w:date="2021-09-07T19:52:00Z">
                    <w:rPr>
                      <w:rFonts w:ascii="Calibri" w:eastAsia="Times New Roman" w:hAnsi="Calibri" w:cs="Calibri"/>
                      <w:color w:val="000000"/>
                      <w:sz w:val="20"/>
                      <w:szCs w:val="20"/>
                    </w:rPr>
                  </w:rPrChange>
                </w:rPr>
                <w:t>OH17</w:t>
              </w:r>
            </w:ins>
          </w:p>
        </w:tc>
        <w:tc>
          <w:tcPr>
            <w:tcW w:w="0" w:type="auto"/>
            <w:tcBorders>
              <w:top w:val="nil"/>
              <w:left w:val="nil"/>
              <w:bottom w:val="nil"/>
              <w:right w:val="nil"/>
            </w:tcBorders>
            <w:shd w:val="clear" w:color="auto" w:fill="auto"/>
            <w:noWrap/>
            <w:vAlign w:val="center"/>
            <w:hideMark/>
          </w:tcPr>
          <w:p w14:paraId="3CCBFA68" w14:textId="77777777" w:rsidR="00A16307" w:rsidRPr="002A3B59" w:rsidRDefault="00A16307" w:rsidP="00B5391D">
            <w:pPr>
              <w:jc w:val="center"/>
              <w:rPr>
                <w:ins w:id="4286" w:author="Brant McNeece" w:date="2021-09-07T19:47:00Z"/>
                <w:rFonts w:ascii="Times New Roman" w:eastAsia="Times New Roman" w:hAnsi="Times New Roman" w:cs="Times New Roman"/>
                <w:color w:val="000000"/>
                <w:sz w:val="20"/>
                <w:szCs w:val="20"/>
                <w:rPrChange w:id="4287" w:author="Brant McNeece" w:date="2021-09-07T19:52:00Z">
                  <w:rPr>
                    <w:ins w:id="4288" w:author="Brant McNeece" w:date="2021-09-07T19:47:00Z"/>
                    <w:rFonts w:ascii="Calibri" w:eastAsia="Times New Roman" w:hAnsi="Calibri" w:cs="Calibri"/>
                    <w:color w:val="000000"/>
                    <w:sz w:val="20"/>
                    <w:szCs w:val="20"/>
                  </w:rPr>
                </w:rPrChange>
              </w:rPr>
            </w:pPr>
            <w:ins w:id="4289" w:author="Brant McNeece" w:date="2021-09-07T19:47:00Z">
              <w:r w:rsidRPr="002A3B59">
                <w:rPr>
                  <w:rFonts w:ascii="Times New Roman" w:eastAsia="Times New Roman" w:hAnsi="Times New Roman" w:cs="Times New Roman"/>
                  <w:color w:val="000000"/>
                  <w:sz w:val="20"/>
                  <w:szCs w:val="20"/>
                  <w:rPrChange w:id="4290"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78523CD2" w14:textId="77777777" w:rsidR="00A16307" w:rsidRPr="002A3B59" w:rsidRDefault="00A16307" w:rsidP="00B5391D">
            <w:pPr>
              <w:jc w:val="center"/>
              <w:rPr>
                <w:ins w:id="4291" w:author="Brant McNeece" w:date="2021-09-07T19:47:00Z"/>
                <w:rFonts w:ascii="Times New Roman" w:eastAsia="Times New Roman" w:hAnsi="Times New Roman" w:cs="Times New Roman"/>
                <w:color w:val="000000"/>
                <w:sz w:val="20"/>
                <w:szCs w:val="20"/>
                <w:rPrChange w:id="4292" w:author="Brant McNeece" w:date="2021-09-07T19:52:00Z">
                  <w:rPr>
                    <w:ins w:id="4293" w:author="Brant McNeece" w:date="2021-09-07T19:47:00Z"/>
                    <w:rFonts w:ascii="Calibri" w:eastAsia="Times New Roman" w:hAnsi="Calibri" w:cs="Calibri"/>
                    <w:color w:val="000000"/>
                    <w:sz w:val="20"/>
                    <w:szCs w:val="20"/>
                  </w:rPr>
                </w:rPrChange>
              </w:rPr>
            </w:pPr>
            <w:ins w:id="4294" w:author="Brant McNeece" w:date="2021-09-07T19:47:00Z">
              <w:r w:rsidRPr="002A3B59">
                <w:rPr>
                  <w:rFonts w:ascii="Times New Roman" w:eastAsia="Times New Roman" w:hAnsi="Times New Roman" w:cs="Times New Roman"/>
                  <w:color w:val="000000"/>
                  <w:sz w:val="20"/>
                  <w:szCs w:val="20"/>
                  <w:rPrChange w:id="4295" w:author="Brant McNeece" w:date="2021-09-07T19:52:00Z">
                    <w:rPr>
                      <w:rFonts w:ascii="Calibri" w:eastAsia="Times New Roman" w:hAnsi="Calibri" w:cs="Calibri"/>
                      <w:color w:val="000000"/>
                      <w:sz w:val="20"/>
                      <w:szCs w:val="20"/>
                    </w:rPr>
                  </w:rPrChange>
                </w:rPr>
                <w:t>-0.65</w:t>
              </w:r>
            </w:ins>
          </w:p>
        </w:tc>
        <w:tc>
          <w:tcPr>
            <w:tcW w:w="0" w:type="auto"/>
            <w:tcBorders>
              <w:top w:val="nil"/>
              <w:left w:val="nil"/>
              <w:bottom w:val="nil"/>
              <w:right w:val="nil"/>
            </w:tcBorders>
            <w:shd w:val="clear" w:color="auto" w:fill="auto"/>
            <w:noWrap/>
            <w:vAlign w:val="center"/>
            <w:hideMark/>
          </w:tcPr>
          <w:p w14:paraId="05F44AB7" w14:textId="77777777" w:rsidR="00A16307" w:rsidRPr="002A3B59" w:rsidRDefault="00A16307" w:rsidP="00B5391D">
            <w:pPr>
              <w:jc w:val="center"/>
              <w:rPr>
                <w:ins w:id="4296" w:author="Brant McNeece" w:date="2021-09-07T19:47:00Z"/>
                <w:rFonts w:ascii="Times New Roman" w:eastAsia="Times New Roman" w:hAnsi="Times New Roman" w:cs="Times New Roman"/>
                <w:color w:val="000000"/>
                <w:sz w:val="20"/>
                <w:szCs w:val="20"/>
                <w:rPrChange w:id="4297" w:author="Brant McNeece" w:date="2021-09-07T19:52:00Z">
                  <w:rPr>
                    <w:ins w:id="4298" w:author="Brant McNeece" w:date="2021-09-07T19:47:00Z"/>
                    <w:rFonts w:ascii="Calibri" w:eastAsia="Times New Roman" w:hAnsi="Calibri" w:cs="Calibri"/>
                    <w:color w:val="000000"/>
                    <w:sz w:val="20"/>
                    <w:szCs w:val="20"/>
                  </w:rPr>
                </w:rPrChange>
              </w:rPr>
            </w:pPr>
            <w:ins w:id="4299" w:author="Brant McNeece" w:date="2021-09-07T19:47:00Z">
              <w:r w:rsidRPr="002A3B59">
                <w:rPr>
                  <w:rFonts w:ascii="Times New Roman" w:eastAsia="Times New Roman" w:hAnsi="Times New Roman" w:cs="Times New Roman"/>
                  <w:color w:val="000000"/>
                  <w:sz w:val="20"/>
                  <w:szCs w:val="20"/>
                  <w:rPrChange w:id="4300" w:author="Brant McNeece" w:date="2021-09-07T19:52:00Z">
                    <w:rPr>
                      <w:rFonts w:ascii="Calibri" w:eastAsia="Times New Roman" w:hAnsi="Calibri" w:cs="Calibri"/>
                      <w:color w:val="000000"/>
                      <w:sz w:val="20"/>
                      <w:szCs w:val="20"/>
                    </w:rPr>
                  </w:rPrChange>
                </w:rPr>
                <w:t>0.88</w:t>
              </w:r>
            </w:ins>
          </w:p>
        </w:tc>
        <w:tc>
          <w:tcPr>
            <w:tcW w:w="0" w:type="auto"/>
            <w:tcBorders>
              <w:top w:val="nil"/>
              <w:left w:val="nil"/>
              <w:bottom w:val="nil"/>
              <w:right w:val="nil"/>
            </w:tcBorders>
            <w:shd w:val="clear" w:color="auto" w:fill="auto"/>
            <w:noWrap/>
            <w:vAlign w:val="center"/>
            <w:hideMark/>
          </w:tcPr>
          <w:p w14:paraId="07E2FCDD" w14:textId="77777777" w:rsidR="00A16307" w:rsidRPr="002A3B59" w:rsidRDefault="00A16307" w:rsidP="00B5391D">
            <w:pPr>
              <w:jc w:val="center"/>
              <w:rPr>
                <w:ins w:id="4301" w:author="Brant McNeece" w:date="2021-09-07T19:47:00Z"/>
                <w:rFonts w:ascii="Times New Roman" w:eastAsia="Times New Roman" w:hAnsi="Times New Roman" w:cs="Times New Roman"/>
                <w:color w:val="000000"/>
                <w:sz w:val="20"/>
                <w:szCs w:val="20"/>
                <w:rPrChange w:id="4302" w:author="Brant McNeece" w:date="2021-09-07T19:52:00Z">
                  <w:rPr>
                    <w:ins w:id="430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A0B6E79" w14:textId="77777777" w:rsidR="00A16307" w:rsidRPr="002A3B59" w:rsidRDefault="00A16307" w:rsidP="00B5391D">
            <w:pPr>
              <w:jc w:val="center"/>
              <w:rPr>
                <w:ins w:id="4304" w:author="Brant McNeece" w:date="2021-09-07T19:47:00Z"/>
                <w:rFonts w:ascii="Times New Roman" w:eastAsia="Times New Roman" w:hAnsi="Times New Roman" w:cs="Times New Roman"/>
                <w:color w:val="000000"/>
                <w:sz w:val="20"/>
                <w:szCs w:val="20"/>
                <w:rPrChange w:id="4305" w:author="Brant McNeece" w:date="2021-09-07T19:52:00Z">
                  <w:rPr>
                    <w:ins w:id="4306" w:author="Brant McNeece" w:date="2021-09-07T19:47:00Z"/>
                    <w:rFonts w:ascii="Calibri" w:eastAsia="Times New Roman" w:hAnsi="Calibri" w:cs="Calibri"/>
                    <w:color w:val="000000"/>
                    <w:sz w:val="20"/>
                    <w:szCs w:val="20"/>
                  </w:rPr>
                </w:rPrChange>
              </w:rPr>
            </w:pPr>
            <w:ins w:id="4307" w:author="Brant McNeece" w:date="2021-09-07T19:47:00Z">
              <w:r w:rsidRPr="002A3B59">
                <w:rPr>
                  <w:rFonts w:ascii="Times New Roman" w:eastAsia="Times New Roman" w:hAnsi="Times New Roman" w:cs="Times New Roman"/>
                  <w:color w:val="000000"/>
                  <w:sz w:val="20"/>
                  <w:szCs w:val="20"/>
                  <w:rPrChange w:id="4308" w:author="Brant McNeece" w:date="2021-09-07T19:52:00Z">
                    <w:rPr>
                      <w:rFonts w:ascii="Calibri" w:eastAsia="Times New Roman" w:hAnsi="Calibri" w:cs="Calibri"/>
                      <w:color w:val="000000"/>
                      <w:sz w:val="20"/>
                      <w:szCs w:val="20"/>
                    </w:rPr>
                  </w:rPrChange>
                </w:rPr>
                <w:t>-0.59</w:t>
              </w:r>
            </w:ins>
          </w:p>
        </w:tc>
        <w:tc>
          <w:tcPr>
            <w:tcW w:w="0" w:type="auto"/>
            <w:tcBorders>
              <w:top w:val="nil"/>
              <w:left w:val="nil"/>
              <w:bottom w:val="nil"/>
              <w:right w:val="nil"/>
            </w:tcBorders>
            <w:shd w:val="clear" w:color="auto" w:fill="auto"/>
            <w:noWrap/>
            <w:vAlign w:val="center"/>
            <w:hideMark/>
          </w:tcPr>
          <w:p w14:paraId="1399D6AD" w14:textId="77777777" w:rsidR="00A16307" w:rsidRPr="002A3B59" w:rsidRDefault="00A16307" w:rsidP="00B5391D">
            <w:pPr>
              <w:jc w:val="center"/>
              <w:rPr>
                <w:ins w:id="4309" w:author="Brant McNeece" w:date="2021-09-07T19:47:00Z"/>
                <w:rFonts w:ascii="Times New Roman" w:eastAsia="Times New Roman" w:hAnsi="Times New Roman" w:cs="Times New Roman"/>
                <w:color w:val="000000"/>
                <w:sz w:val="20"/>
                <w:szCs w:val="20"/>
                <w:rPrChange w:id="4310" w:author="Brant McNeece" w:date="2021-09-07T19:52:00Z">
                  <w:rPr>
                    <w:ins w:id="4311" w:author="Brant McNeece" w:date="2021-09-07T19:47:00Z"/>
                    <w:rFonts w:ascii="Calibri" w:eastAsia="Times New Roman" w:hAnsi="Calibri" w:cs="Calibri"/>
                    <w:color w:val="000000"/>
                    <w:sz w:val="20"/>
                    <w:szCs w:val="20"/>
                  </w:rPr>
                </w:rPrChange>
              </w:rPr>
            </w:pPr>
            <w:ins w:id="4312" w:author="Brant McNeece" w:date="2021-09-07T19:47:00Z">
              <w:r w:rsidRPr="002A3B59">
                <w:rPr>
                  <w:rFonts w:ascii="Times New Roman" w:eastAsia="Times New Roman" w:hAnsi="Times New Roman" w:cs="Times New Roman"/>
                  <w:color w:val="000000"/>
                  <w:sz w:val="20"/>
                  <w:szCs w:val="20"/>
                  <w:rPrChange w:id="4313" w:author="Brant McNeece" w:date="2021-09-07T19:52:00Z">
                    <w:rPr>
                      <w:rFonts w:ascii="Calibri" w:eastAsia="Times New Roman" w:hAnsi="Calibri" w:cs="Calibri"/>
                      <w:color w:val="000000"/>
                      <w:sz w:val="20"/>
                      <w:szCs w:val="20"/>
                    </w:rPr>
                  </w:rPrChange>
                </w:rPr>
                <w:t>0.78</w:t>
              </w:r>
            </w:ins>
          </w:p>
        </w:tc>
        <w:tc>
          <w:tcPr>
            <w:tcW w:w="0" w:type="auto"/>
            <w:tcBorders>
              <w:top w:val="nil"/>
              <w:left w:val="nil"/>
              <w:bottom w:val="nil"/>
              <w:right w:val="nil"/>
            </w:tcBorders>
            <w:shd w:val="clear" w:color="auto" w:fill="auto"/>
            <w:noWrap/>
            <w:vAlign w:val="center"/>
            <w:hideMark/>
          </w:tcPr>
          <w:p w14:paraId="0FCD5F9A" w14:textId="77777777" w:rsidR="00A16307" w:rsidRPr="002A3B59" w:rsidRDefault="00A16307" w:rsidP="00B5391D">
            <w:pPr>
              <w:jc w:val="center"/>
              <w:rPr>
                <w:ins w:id="4314" w:author="Brant McNeece" w:date="2021-09-07T19:47:00Z"/>
                <w:rFonts w:ascii="Times New Roman" w:eastAsia="Times New Roman" w:hAnsi="Times New Roman" w:cs="Times New Roman"/>
                <w:color w:val="000000"/>
                <w:sz w:val="20"/>
                <w:szCs w:val="20"/>
                <w:rPrChange w:id="4315" w:author="Brant McNeece" w:date="2021-09-07T19:52:00Z">
                  <w:rPr>
                    <w:ins w:id="431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4D945A0" w14:textId="77777777" w:rsidR="00A16307" w:rsidRPr="002A3B59" w:rsidRDefault="00A16307" w:rsidP="00B5391D">
            <w:pPr>
              <w:jc w:val="center"/>
              <w:rPr>
                <w:ins w:id="4317" w:author="Brant McNeece" w:date="2021-09-07T19:47:00Z"/>
                <w:rFonts w:ascii="Times New Roman" w:eastAsia="Times New Roman" w:hAnsi="Times New Roman" w:cs="Times New Roman"/>
                <w:color w:val="000000"/>
                <w:sz w:val="20"/>
                <w:szCs w:val="20"/>
                <w:rPrChange w:id="4318" w:author="Brant McNeece" w:date="2021-09-07T19:52:00Z">
                  <w:rPr>
                    <w:ins w:id="4319" w:author="Brant McNeece" w:date="2021-09-07T19:47:00Z"/>
                    <w:rFonts w:ascii="Calibri" w:eastAsia="Times New Roman" w:hAnsi="Calibri" w:cs="Calibri"/>
                    <w:color w:val="000000"/>
                    <w:sz w:val="20"/>
                    <w:szCs w:val="20"/>
                  </w:rPr>
                </w:rPrChange>
              </w:rPr>
            </w:pPr>
            <w:ins w:id="4320" w:author="Brant McNeece" w:date="2021-09-07T19:47:00Z">
              <w:r w:rsidRPr="002A3B59">
                <w:rPr>
                  <w:rFonts w:ascii="Times New Roman" w:eastAsia="Times New Roman" w:hAnsi="Times New Roman" w:cs="Times New Roman"/>
                  <w:color w:val="000000"/>
                  <w:sz w:val="20"/>
                  <w:szCs w:val="20"/>
                  <w:rPrChange w:id="4321" w:author="Brant McNeece" w:date="2021-09-07T19:52:00Z">
                    <w:rPr>
                      <w:rFonts w:ascii="Calibri" w:eastAsia="Times New Roman" w:hAnsi="Calibri" w:cs="Calibri"/>
                      <w:color w:val="000000"/>
                      <w:sz w:val="20"/>
                      <w:szCs w:val="20"/>
                    </w:rPr>
                  </w:rPrChange>
                </w:rPr>
                <w:t>-0.55</w:t>
              </w:r>
            </w:ins>
          </w:p>
        </w:tc>
        <w:tc>
          <w:tcPr>
            <w:tcW w:w="0" w:type="auto"/>
            <w:tcBorders>
              <w:top w:val="nil"/>
              <w:left w:val="nil"/>
              <w:bottom w:val="nil"/>
              <w:right w:val="nil"/>
            </w:tcBorders>
            <w:shd w:val="clear" w:color="auto" w:fill="auto"/>
            <w:noWrap/>
            <w:vAlign w:val="center"/>
            <w:hideMark/>
          </w:tcPr>
          <w:p w14:paraId="2E50EB2F" w14:textId="77777777" w:rsidR="00A16307" w:rsidRPr="002A3B59" w:rsidRDefault="00A16307" w:rsidP="00B5391D">
            <w:pPr>
              <w:jc w:val="center"/>
              <w:rPr>
                <w:ins w:id="4322" w:author="Brant McNeece" w:date="2021-09-07T19:47:00Z"/>
                <w:rFonts w:ascii="Times New Roman" w:eastAsia="Times New Roman" w:hAnsi="Times New Roman" w:cs="Times New Roman"/>
                <w:color w:val="000000"/>
                <w:sz w:val="20"/>
                <w:szCs w:val="20"/>
                <w:rPrChange w:id="4323" w:author="Brant McNeece" w:date="2021-09-07T19:52:00Z">
                  <w:rPr>
                    <w:ins w:id="4324" w:author="Brant McNeece" w:date="2021-09-07T19:47:00Z"/>
                    <w:rFonts w:ascii="Calibri" w:eastAsia="Times New Roman" w:hAnsi="Calibri" w:cs="Calibri"/>
                    <w:color w:val="000000"/>
                    <w:sz w:val="20"/>
                    <w:szCs w:val="20"/>
                  </w:rPr>
                </w:rPrChange>
              </w:rPr>
            </w:pPr>
            <w:ins w:id="4325" w:author="Brant McNeece" w:date="2021-09-07T19:47:00Z">
              <w:r w:rsidRPr="002A3B59">
                <w:rPr>
                  <w:rFonts w:ascii="Times New Roman" w:eastAsia="Times New Roman" w:hAnsi="Times New Roman" w:cs="Times New Roman"/>
                  <w:color w:val="000000"/>
                  <w:sz w:val="20"/>
                  <w:szCs w:val="20"/>
                  <w:rPrChange w:id="4326" w:author="Brant McNeece" w:date="2021-09-07T19:52:00Z">
                    <w:rPr>
                      <w:rFonts w:ascii="Calibri" w:eastAsia="Times New Roman" w:hAnsi="Calibri" w:cs="Calibri"/>
                      <w:color w:val="000000"/>
                      <w:sz w:val="20"/>
                      <w:szCs w:val="20"/>
                    </w:rPr>
                  </w:rPrChange>
                </w:rPr>
                <w:t>0.69</w:t>
              </w:r>
            </w:ins>
          </w:p>
        </w:tc>
        <w:tc>
          <w:tcPr>
            <w:tcW w:w="0" w:type="auto"/>
            <w:tcBorders>
              <w:top w:val="nil"/>
              <w:left w:val="nil"/>
              <w:bottom w:val="nil"/>
              <w:right w:val="nil"/>
            </w:tcBorders>
            <w:shd w:val="clear" w:color="auto" w:fill="auto"/>
            <w:noWrap/>
            <w:vAlign w:val="center"/>
            <w:hideMark/>
          </w:tcPr>
          <w:p w14:paraId="715B3EAA" w14:textId="77777777" w:rsidR="00A16307" w:rsidRPr="002A3B59" w:rsidRDefault="00A16307" w:rsidP="00B5391D">
            <w:pPr>
              <w:jc w:val="center"/>
              <w:rPr>
                <w:ins w:id="4327" w:author="Brant McNeece" w:date="2021-09-07T19:47:00Z"/>
                <w:rFonts w:ascii="Times New Roman" w:eastAsia="Times New Roman" w:hAnsi="Times New Roman" w:cs="Times New Roman"/>
                <w:color w:val="000000"/>
                <w:sz w:val="20"/>
                <w:szCs w:val="20"/>
                <w:rPrChange w:id="4328" w:author="Brant McNeece" w:date="2021-09-07T19:52:00Z">
                  <w:rPr>
                    <w:ins w:id="432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48002BB" w14:textId="77777777" w:rsidR="00A16307" w:rsidRPr="002A3B59" w:rsidRDefault="00A16307" w:rsidP="00B5391D">
            <w:pPr>
              <w:jc w:val="center"/>
              <w:rPr>
                <w:ins w:id="4330" w:author="Brant McNeece" w:date="2021-09-07T19:47:00Z"/>
                <w:rFonts w:ascii="Times New Roman" w:eastAsia="Times New Roman" w:hAnsi="Times New Roman" w:cs="Times New Roman"/>
                <w:color w:val="000000"/>
                <w:sz w:val="20"/>
                <w:szCs w:val="20"/>
                <w:rPrChange w:id="4331" w:author="Brant McNeece" w:date="2021-09-07T19:52:00Z">
                  <w:rPr>
                    <w:ins w:id="4332" w:author="Brant McNeece" w:date="2021-09-07T19:47:00Z"/>
                    <w:rFonts w:ascii="Calibri" w:eastAsia="Times New Roman" w:hAnsi="Calibri" w:cs="Calibri"/>
                    <w:color w:val="000000"/>
                    <w:sz w:val="20"/>
                    <w:szCs w:val="20"/>
                  </w:rPr>
                </w:rPrChange>
              </w:rPr>
            </w:pPr>
            <w:ins w:id="4333" w:author="Brant McNeece" w:date="2021-09-07T19:47:00Z">
              <w:r w:rsidRPr="002A3B59">
                <w:rPr>
                  <w:rFonts w:ascii="Times New Roman" w:eastAsia="Times New Roman" w:hAnsi="Times New Roman" w:cs="Times New Roman"/>
                  <w:color w:val="000000"/>
                  <w:sz w:val="20"/>
                  <w:szCs w:val="20"/>
                  <w:rPrChange w:id="4334" w:author="Brant McNeece" w:date="2021-09-07T19:52:00Z">
                    <w:rPr>
                      <w:rFonts w:ascii="Calibri" w:eastAsia="Times New Roman" w:hAnsi="Calibri" w:cs="Calibri"/>
                      <w:color w:val="000000"/>
                      <w:sz w:val="20"/>
                      <w:szCs w:val="20"/>
                    </w:rPr>
                  </w:rPrChange>
                </w:rPr>
                <w:t>-0.64</w:t>
              </w:r>
            </w:ins>
          </w:p>
        </w:tc>
        <w:tc>
          <w:tcPr>
            <w:tcW w:w="0" w:type="auto"/>
            <w:tcBorders>
              <w:top w:val="nil"/>
              <w:left w:val="nil"/>
              <w:bottom w:val="nil"/>
              <w:right w:val="nil"/>
            </w:tcBorders>
            <w:shd w:val="clear" w:color="auto" w:fill="auto"/>
            <w:noWrap/>
            <w:vAlign w:val="center"/>
            <w:hideMark/>
          </w:tcPr>
          <w:p w14:paraId="4DF5AD41" w14:textId="77777777" w:rsidR="00A16307" w:rsidRPr="002A3B59" w:rsidRDefault="00A16307" w:rsidP="00B5391D">
            <w:pPr>
              <w:jc w:val="center"/>
              <w:rPr>
                <w:ins w:id="4335" w:author="Brant McNeece" w:date="2021-09-07T19:47:00Z"/>
                <w:rFonts w:ascii="Times New Roman" w:eastAsia="Times New Roman" w:hAnsi="Times New Roman" w:cs="Times New Roman"/>
                <w:color w:val="000000"/>
                <w:sz w:val="20"/>
                <w:szCs w:val="20"/>
                <w:rPrChange w:id="4336" w:author="Brant McNeece" w:date="2021-09-07T19:52:00Z">
                  <w:rPr>
                    <w:ins w:id="4337"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650470FA" w14:textId="77777777" w:rsidR="00A16307" w:rsidRPr="002A3B59" w:rsidRDefault="00A16307" w:rsidP="00B5391D">
            <w:pPr>
              <w:jc w:val="center"/>
              <w:rPr>
                <w:ins w:id="433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66F02E7" w14:textId="77777777" w:rsidR="00A16307" w:rsidRPr="002A3B59" w:rsidRDefault="00A16307" w:rsidP="00B5391D">
            <w:pPr>
              <w:jc w:val="center"/>
              <w:rPr>
                <w:ins w:id="4339" w:author="Brant McNeece" w:date="2021-09-07T19:47:00Z"/>
                <w:rFonts w:ascii="Times New Roman" w:eastAsia="Times New Roman" w:hAnsi="Times New Roman" w:cs="Times New Roman"/>
                <w:sz w:val="20"/>
                <w:szCs w:val="20"/>
              </w:rPr>
            </w:pPr>
          </w:p>
        </w:tc>
      </w:tr>
      <w:tr w:rsidR="00A16307" w:rsidRPr="002A3B59" w14:paraId="7FFE39CF" w14:textId="77777777" w:rsidTr="00B5391D">
        <w:trPr>
          <w:trHeight w:val="288"/>
          <w:ins w:id="4340" w:author="Brant McNeece" w:date="2021-09-07T19:47:00Z"/>
        </w:trPr>
        <w:tc>
          <w:tcPr>
            <w:tcW w:w="0" w:type="auto"/>
            <w:vMerge/>
            <w:tcBorders>
              <w:top w:val="nil"/>
              <w:left w:val="nil"/>
              <w:bottom w:val="nil"/>
              <w:right w:val="nil"/>
            </w:tcBorders>
            <w:vAlign w:val="center"/>
            <w:hideMark/>
          </w:tcPr>
          <w:p w14:paraId="7DD03F48" w14:textId="77777777" w:rsidR="00A16307" w:rsidRPr="002A3B59" w:rsidRDefault="00A16307" w:rsidP="00B5391D">
            <w:pPr>
              <w:rPr>
                <w:ins w:id="4341" w:author="Brant McNeece" w:date="2021-09-07T19:47:00Z"/>
                <w:rFonts w:ascii="Times New Roman" w:eastAsia="Times New Roman" w:hAnsi="Times New Roman" w:cs="Times New Roman"/>
                <w:color w:val="000000"/>
                <w:sz w:val="20"/>
                <w:szCs w:val="20"/>
                <w:rPrChange w:id="4342" w:author="Brant McNeece" w:date="2021-09-07T19:52:00Z">
                  <w:rPr>
                    <w:ins w:id="4343"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3918ACFC" w14:textId="77777777" w:rsidR="00A16307" w:rsidRPr="002A3B59" w:rsidRDefault="00A16307" w:rsidP="00B5391D">
            <w:pPr>
              <w:rPr>
                <w:ins w:id="4344" w:author="Brant McNeece" w:date="2021-09-07T19:47:00Z"/>
                <w:rFonts w:ascii="Times New Roman" w:eastAsia="Times New Roman" w:hAnsi="Times New Roman" w:cs="Times New Roman"/>
                <w:color w:val="000000"/>
                <w:sz w:val="20"/>
                <w:szCs w:val="20"/>
                <w:rPrChange w:id="4345" w:author="Brant McNeece" w:date="2021-09-07T19:52:00Z">
                  <w:rPr>
                    <w:ins w:id="434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02B114E5" w14:textId="77777777" w:rsidR="00A16307" w:rsidRPr="002A3B59" w:rsidRDefault="00A16307" w:rsidP="00B5391D">
            <w:pPr>
              <w:jc w:val="center"/>
              <w:rPr>
                <w:ins w:id="4347" w:author="Brant McNeece" w:date="2021-09-07T19:47:00Z"/>
                <w:rFonts w:ascii="Times New Roman" w:eastAsia="Times New Roman" w:hAnsi="Times New Roman" w:cs="Times New Roman"/>
                <w:color w:val="000000"/>
                <w:sz w:val="20"/>
                <w:szCs w:val="20"/>
                <w:rPrChange w:id="4348" w:author="Brant McNeece" w:date="2021-09-07T19:52:00Z">
                  <w:rPr>
                    <w:ins w:id="4349" w:author="Brant McNeece" w:date="2021-09-07T19:47:00Z"/>
                    <w:rFonts w:ascii="Calibri" w:eastAsia="Times New Roman" w:hAnsi="Calibri" w:cs="Calibri"/>
                    <w:color w:val="000000"/>
                    <w:sz w:val="20"/>
                    <w:szCs w:val="20"/>
                  </w:rPr>
                </w:rPrChange>
              </w:rPr>
            </w:pPr>
            <w:ins w:id="4350" w:author="Brant McNeece" w:date="2021-09-07T19:47:00Z">
              <w:r w:rsidRPr="002A3B59">
                <w:rPr>
                  <w:rFonts w:ascii="Times New Roman" w:eastAsia="Times New Roman" w:hAnsi="Times New Roman" w:cs="Times New Roman"/>
                  <w:color w:val="000000"/>
                  <w:sz w:val="20"/>
                  <w:szCs w:val="20"/>
                  <w:rPrChange w:id="4351"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5E7B4465" w14:textId="77777777" w:rsidR="00A16307" w:rsidRPr="002A3B59" w:rsidRDefault="00A16307" w:rsidP="00B5391D">
            <w:pPr>
              <w:jc w:val="center"/>
              <w:rPr>
                <w:ins w:id="4352" w:author="Brant McNeece" w:date="2021-09-07T19:47:00Z"/>
                <w:rFonts w:ascii="Times New Roman" w:eastAsia="Times New Roman" w:hAnsi="Times New Roman" w:cs="Times New Roman"/>
                <w:color w:val="000000"/>
                <w:sz w:val="20"/>
                <w:szCs w:val="20"/>
                <w:rPrChange w:id="4353" w:author="Brant McNeece" w:date="2021-09-07T19:52:00Z">
                  <w:rPr>
                    <w:ins w:id="4354" w:author="Brant McNeece" w:date="2021-09-07T19:47:00Z"/>
                    <w:rFonts w:ascii="Calibri" w:eastAsia="Times New Roman" w:hAnsi="Calibri" w:cs="Calibri"/>
                    <w:color w:val="000000"/>
                    <w:sz w:val="20"/>
                    <w:szCs w:val="20"/>
                  </w:rPr>
                </w:rPrChange>
              </w:rPr>
            </w:pPr>
            <w:ins w:id="4355" w:author="Brant McNeece" w:date="2021-09-07T19:47:00Z">
              <w:r w:rsidRPr="002A3B59">
                <w:rPr>
                  <w:rFonts w:ascii="Times New Roman" w:eastAsia="Times New Roman" w:hAnsi="Times New Roman" w:cs="Times New Roman"/>
                  <w:color w:val="000000"/>
                  <w:sz w:val="20"/>
                  <w:szCs w:val="20"/>
                  <w:rPrChange w:id="4356" w:author="Brant McNeece" w:date="2021-09-07T19:52:00Z">
                    <w:rPr>
                      <w:rFonts w:ascii="Calibri" w:eastAsia="Times New Roman" w:hAnsi="Calibri" w:cs="Calibri"/>
                      <w:color w:val="000000"/>
                      <w:sz w:val="20"/>
                      <w:szCs w:val="20"/>
                    </w:rPr>
                  </w:rPrChange>
                </w:rPr>
                <w:t>0.88</w:t>
              </w:r>
            </w:ins>
          </w:p>
        </w:tc>
        <w:tc>
          <w:tcPr>
            <w:tcW w:w="0" w:type="auto"/>
            <w:tcBorders>
              <w:top w:val="nil"/>
              <w:left w:val="nil"/>
              <w:bottom w:val="nil"/>
              <w:right w:val="nil"/>
            </w:tcBorders>
            <w:shd w:val="clear" w:color="auto" w:fill="auto"/>
            <w:noWrap/>
            <w:vAlign w:val="center"/>
            <w:hideMark/>
          </w:tcPr>
          <w:p w14:paraId="39FBC12B" w14:textId="77777777" w:rsidR="00A16307" w:rsidRPr="002A3B59" w:rsidRDefault="00A16307" w:rsidP="00B5391D">
            <w:pPr>
              <w:jc w:val="center"/>
              <w:rPr>
                <w:ins w:id="4357" w:author="Brant McNeece" w:date="2021-09-07T19:47:00Z"/>
                <w:rFonts w:ascii="Times New Roman" w:eastAsia="Times New Roman" w:hAnsi="Times New Roman" w:cs="Times New Roman"/>
                <w:color w:val="000000"/>
                <w:sz w:val="20"/>
                <w:szCs w:val="20"/>
                <w:rPrChange w:id="4358" w:author="Brant McNeece" w:date="2021-09-07T19:52:00Z">
                  <w:rPr>
                    <w:ins w:id="4359" w:author="Brant McNeece" w:date="2021-09-07T19:47:00Z"/>
                    <w:rFonts w:ascii="Calibri" w:eastAsia="Times New Roman" w:hAnsi="Calibri" w:cs="Calibri"/>
                    <w:color w:val="000000"/>
                    <w:sz w:val="20"/>
                    <w:szCs w:val="20"/>
                  </w:rPr>
                </w:rPrChange>
              </w:rPr>
            </w:pPr>
            <w:ins w:id="4360" w:author="Brant McNeece" w:date="2021-09-07T19:47:00Z">
              <w:r w:rsidRPr="002A3B59">
                <w:rPr>
                  <w:rFonts w:ascii="Times New Roman" w:eastAsia="Times New Roman" w:hAnsi="Times New Roman" w:cs="Times New Roman"/>
                  <w:color w:val="000000"/>
                  <w:sz w:val="20"/>
                  <w:szCs w:val="20"/>
                  <w:rPrChange w:id="4361" w:author="Brant McNeece" w:date="2021-09-07T19:52:00Z">
                    <w:rPr>
                      <w:rFonts w:ascii="Calibri" w:eastAsia="Times New Roman" w:hAnsi="Calibri" w:cs="Calibri"/>
                      <w:color w:val="000000"/>
                      <w:sz w:val="20"/>
                      <w:szCs w:val="20"/>
                    </w:rPr>
                  </w:rPrChange>
                </w:rPr>
                <w:t>-0.66</w:t>
              </w:r>
            </w:ins>
          </w:p>
        </w:tc>
        <w:tc>
          <w:tcPr>
            <w:tcW w:w="0" w:type="auto"/>
            <w:tcBorders>
              <w:top w:val="nil"/>
              <w:left w:val="nil"/>
              <w:bottom w:val="nil"/>
              <w:right w:val="nil"/>
            </w:tcBorders>
            <w:shd w:val="clear" w:color="auto" w:fill="auto"/>
            <w:noWrap/>
            <w:vAlign w:val="center"/>
            <w:hideMark/>
          </w:tcPr>
          <w:p w14:paraId="0A2E5D60" w14:textId="77777777" w:rsidR="00A16307" w:rsidRPr="002A3B59" w:rsidRDefault="00A16307" w:rsidP="00B5391D">
            <w:pPr>
              <w:jc w:val="center"/>
              <w:rPr>
                <w:ins w:id="4362" w:author="Brant McNeece" w:date="2021-09-07T19:47:00Z"/>
                <w:rFonts w:ascii="Times New Roman" w:eastAsia="Times New Roman" w:hAnsi="Times New Roman" w:cs="Times New Roman"/>
                <w:color w:val="000000"/>
                <w:sz w:val="20"/>
                <w:szCs w:val="20"/>
                <w:rPrChange w:id="4363" w:author="Brant McNeece" w:date="2021-09-07T19:52:00Z">
                  <w:rPr>
                    <w:ins w:id="436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FC0DBAE" w14:textId="77777777" w:rsidR="00A16307" w:rsidRPr="002A3B59" w:rsidRDefault="00A16307" w:rsidP="00B5391D">
            <w:pPr>
              <w:jc w:val="center"/>
              <w:rPr>
                <w:ins w:id="4365" w:author="Brant McNeece" w:date="2021-09-07T19:47:00Z"/>
                <w:rFonts w:ascii="Times New Roman" w:eastAsia="Times New Roman" w:hAnsi="Times New Roman" w:cs="Times New Roman"/>
                <w:color w:val="000000"/>
                <w:sz w:val="20"/>
                <w:szCs w:val="20"/>
                <w:rPrChange w:id="4366" w:author="Brant McNeece" w:date="2021-09-07T19:52:00Z">
                  <w:rPr>
                    <w:ins w:id="4367" w:author="Brant McNeece" w:date="2021-09-07T19:47:00Z"/>
                    <w:rFonts w:ascii="Calibri" w:eastAsia="Times New Roman" w:hAnsi="Calibri" w:cs="Calibri"/>
                    <w:color w:val="000000"/>
                    <w:sz w:val="20"/>
                    <w:szCs w:val="20"/>
                  </w:rPr>
                </w:rPrChange>
              </w:rPr>
            </w:pPr>
            <w:ins w:id="4368" w:author="Brant McNeece" w:date="2021-09-07T19:47:00Z">
              <w:r w:rsidRPr="002A3B59">
                <w:rPr>
                  <w:rFonts w:ascii="Times New Roman" w:eastAsia="Times New Roman" w:hAnsi="Times New Roman" w:cs="Times New Roman"/>
                  <w:color w:val="000000"/>
                  <w:sz w:val="20"/>
                  <w:szCs w:val="20"/>
                  <w:rPrChange w:id="4369" w:author="Brant McNeece" w:date="2021-09-07T19:52:00Z">
                    <w:rPr>
                      <w:rFonts w:ascii="Calibri" w:eastAsia="Times New Roman" w:hAnsi="Calibri" w:cs="Calibri"/>
                      <w:color w:val="000000"/>
                      <w:sz w:val="20"/>
                      <w:szCs w:val="20"/>
                    </w:rPr>
                  </w:rPrChange>
                </w:rPr>
                <w:t>0.75</w:t>
              </w:r>
            </w:ins>
          </w:p>
        </w:tc>
        <w:tc>
          <w:tcPr>
            <w:tcW w:w="0" w:type="auto"/>
            <w:tcBorders>
              <w:top w:val="nil"/>
              <w:left w:val="nil"/>
              <w:bottom w:val="nil"/>
              <w:right w:val="nil"/>
            </w:tcBorders>
            <w:shd w:val="clear" w:color="auto" w:fill="auto"/>
            <w:noWrap/>
            <w:vAlign w:val="center"/>
            <w:hideMark/>
          </w:tcPr>
          <w:p w14:paraId="14B877B5" w14:textId="77777777" w:rsidR="00A16307" w:rsidRPr="002A3B59" w:rsidRDefault="00A16307" w:rsidP="00B5391D">
            <w:pPr>
              <w:jc w:val="center"/>
              <w:rPr>
                <w:ins w:id="4370" w:author="Brant McNeece" w:date="2021-09-07T19:47:00Z"/>
                <w:rFonts w:ascii="Times New Roman" w:eastAsia="Times New Roman" w:hAnsi="Times New Roman" w:cs="Times New Roman"/>
                <w:color w:val="000000"/>
                <w:sz w:val="20"/>
                <w:szCs w:val="20"/>
                <w:rPrChange w:id="4371" w:author="Brant McNeece" w:date="2021-09-07T19:52:00Z">
                  <w:rPr>
                    <w:ins w:id="4372" w:author="Brant McNeece" w:date="2021-09-07T19:47:00Z"/>
                    <w:rFonts w:ascii="Calibri" w:eastAsia="Times New Roman" w:hAnsi="Calibri" w:cs="Calibri"/>
                    <w:color w:val="000000"/>
                    <w:sz w:val="20"/>
                    <w:szCs w:val="20"/>
                  </w:rPr>
                </w:rPrChange>
              </w:rPr>
            </w:pPr>
            <w:ins w:id="4373" w:author="Brant McNeece" w:date="2021-09-07T19:47:00Z">
              <w:r w:rsidRPr="002A3B59">
                <w:rPr>
                  <w:rFonts w:ascii="Times New Roman" w:eastAsia="Times New Roman" w:hAnsi="Times New Roman" w:cs="Times New Roman"/>
                  <w:color w:val="000000"/>
                  <w:sz w:val="20"/>
                  <w:szCs w:val="20"/>
                  <w:rPrChange w:id="4374" w:author="Brant McNeece" w:date="2021-09-07T19:52:00Z">
                    <w:rPr>
                      <w:rFonts w:ascii="Calibri" w:eastAsia="Times New Roman" w:hAnsi="Calibri" w:cs="Calibri"/>
                      <w:color w:val="000000"/>
                      <w:sz w:val="20"/>
                      <w:szCs w:val="20"/>
                    </w:rPr>
                  </w:rPrChange>
                </w:rPr>
                <w:t>-0.58</w:t>
              </w:r>
            </w:ins>
          </w:p>
        </w:tc>
        <w:tc>
          <w:tcPr>
            <w:tcW w:w="0" w:type="auto"/>
            <w:tcBorders>
              <w:top w:val="nil"/>
              <w:left w:val="nil"/>
              <w:bottom w:val="nil"/>
              <w:right w:val="nil"/>
            </w:tcBorders>
            <w:shd w:val="clear" w:color="auto" w:fill="auto"/>
            <w:noWrap/>
            <w:vAlign w:val="center"/>
            <w:hideMark/>
          </w:tcPr>
          <w:p w14:paraId="03D517E6" w14:textId="77777777" w:rsidR="00A16307" w:rsidRPr="002A3B59" w:rsidRDefault="00A16307" w:rsidP="00B5391D">
            <w:pPr>
              <w:jc w:val="center"/>
              <w:rPr>
                <w:ins w:id="4375" w:author="Brant McNeece" w:date="2021-09-07T19:47:00Z"/>
                <w:rFonts w:ascii="Times New Roman" w:eastAsia="Times New Roman" w:hAnsi="Times New Roman" w:cs="Times New Roman"/>
                <w:color w:val="000000"/>
                <w:sz w:val="20"/>
                <w:szCs w:val="20"/>
                <w:rPrChange w:id="4376" w:author="Brant McNeece" w:date="2021-09-07T19:52:00Z">
                  <w:rPr>
                    <w:ins w:id="4377"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1028E6D" w14:textId="77777777" w:rsidR="00A16307" w:rsidRPr="002A3B59" w:rsidRDefault="00A16307" w:rsidP="00B5391D">
            <w:pPr>
              <w:jc w:val="center"/>
              <w:rPr>
                <w:ins w:id="4378" w:author="Brant McNeece" w:date="2021-09-07T19:47:00Z"/>
                <w:rFonts w:ascii="Times New Roman" w:eastAsia="Times New Roman" w:hAnsi="Times New Roman" w:cs="Times New Roman"/>
                <w:color w:val="000000"/>
                <w:sz w:val="20"/>
                <w:szCs w:val="20"/>
                <w:rPrChange w:id="4379" w:author="Brant McNeece" w:date="2021-09-07T19:52:00Z">
                  <w:rPr>
                    <w:ins w:id="4380" w:author="Brant McNeece" w:date="2021-09-07T19:47:00Z"/>
                    <w:rFonts w:ascii="Calibri" w:eastAsia="Times New Roman" w:hAnsi="Calibri" w:cs="Calibri"/>
                    <w:color w:val="000000"/>
                    <w:sz w:val="20"/>
                    <w:szCs w:val="20"/>
                  </w:rPr>
                </w:rPrChange>
              </w:rPr>
            </w:pPr>
            <w:ins w:id="4381" w:author="Brant McNeece" w:date="2021-09-07T19:47:00Z">
              <w:r w:rsidRPr="002A3B59">
                <w:rPr>
                  <w:rFonts w:ascii="Times New Roman" w:eastAsia="Times New Roman" w:hAnsi="Times New Roman" w:cs="Times New Roman"/>
                  <w:color w:val="000000"/>
                  <w:sz w:val="20"/>
                  <w:szCs w:val="20"/>
                  <w:rPrChange w:id="4382" w:author="Brant McNeece" w:date="2021-09-07T19:52:00Z">
                    <w:rPr>
                      <w:rFonts w:ascii="Calibri" w:eastAsia="Times New Roman" w:hAnsi="Calibri" w:cs="Calibri"/>
                      <w:color w:val="000000"/>
                      <w:sz w:val="20"/>
                      <w:szCs w:val="20"/>
                    </w:rPr>
                  </w:rPrChange>
                </w:rPr>
                <w:t>0.71</w:t>
              </w:r>
            </w:ins>
          </w:p>
        </w:tc>
        <w:tc>
          <w:tcPr>
            <w:tcW w:w="0" w:type="auto"/>
            <w:tcBorders>
              <w:top w:val="nil"/>
              <w:left w:val="nil"/>
              <w:bottom w:val="nil"/>
              <w:right w:val="nil"/>
            </w:tcBorders>
            <w:shd w:val="clear" w:color="auto" w:fill="auto"/>
            <w:noWrap/>
            <w:vAlign w:val="center"/>
            <w:hideMark/>
          </w:tcPr>
          <w:p w14:paraId="7A1EA417" w14:textId="77777777" w:rsidR="00A16307" w:rsidRPr="002A3B59" w:rsidRDefault="00A16307" w:rsidP="00B5391D">
            <w:pPr>
              <w:jc w:val="center"/>
              <w:rPr>
                <w:ins w:id="4383" w:author="Brant McNeece" w:date="2021-09-07T19:47:00Z"/>
                <w:rFonts w:ascii="Times New Roman" w:eastAsia="Times New Roman" w:hAnsi="Times New Roman" w:cs="Times New Roman"/>
                <w:color w:val="000000"/>
                <w:sz w:val="20"/>
                <w:szCs w:val="20"/>
                <w:rPrChange w:id="4384" w:author="Brant McNeece" w:date="2021-09-07T19:52:00Z">
                  <w:rPr>
                    <w:ins w:id="4385" w:author="Brant McNeece" w:date="2021-09-07T19:47:00Z"/>
                    <w:rFonts w:ascii="Calibri" w:eastAsia="Times New Roman" w:hAnsi="Calibri" w:cs="Calibri"/>
                    <w:color w:val="000000"/>
                    <w:sz w:val="20"/>
                    <w:szCs w:val="20"/>
                  </w:rPr>
                </w:rPrChange>
              </w:rPr>
            </w:pPr>
            <w:ins w:id="4386" w:author="Brant McNeece" w:date="2021-09-07T19:47:00Z">
              <w:r w:rsidRPr="002A3B59">
                <w:rPr>
                  <w:rFonts w:ascii="Times New Roman" w:eastAsia="Times New Roman" w:hAnsi="Times New Roman" w:cs="Times New Roman"/>
                  <w:color w:val="000000"/>
                  <w:sz w:val="20"/>
                  <w:szCs w:val="20"/>
                  <w:rPrChange w:id="4387" w:author="Brant McNeece" w:date="2021-09-07T19:52:00Z">
                    <w:rPr>
                      <w:rFonts w:ascii="Calibri" w:eastAsia="Times New Roman" w:hAnsi="Calibri" w:cs="Calibri"/>
                      <w:color w:val="000000"/>
                      <w:sz w:val="20"/>
                      <w:szCs w:val="20"/>
                    </w:rPr>
                  </w:rPrChange>
                </w:rPr>
                <w:t>-0.6</w:t>
              </w:r>
            </w:ins>
          </w:p>
        </w:tc>
        <w:tc>
          <w:tcPr>
            <w:tcW w:w="0" w:type="auto"/>
            <w:tcBorders>
              <w:top w:val="nil"/>
              <w:left w:val="nil"/>
              <w:bottom w:val="nil"/>
              <w:right w:val="nil"/>
            </w:tcBorders>
            <w:shd w:val="clear" w:color="auto" w:fill="auto"/>
            <w:noWrap/>
            <w:vAlign w:val="center"/>
            <w:hideMark/>
          </w:tcPr>
          <w:p w14:paraId="048A04EA" w14:textId="77777777" w:rsidR="00A16307" w:rsidRPr="002A3B59" w:rsidRDefault="00A16307" w:rsidP="00B5391D">
            <w:pPr>
              <w:jc w:val="center"/>
              <w:rPr>
                <w:ins w:id="4388" w:author="Brant McNeece" w:date="2021-09-07T19:47:00Z"/>
                <w:rFonts w:ascii="Times New Roman" w:eastAsia="Times New Roman" w:hAnsi="Times New Roman" w:cs="Times New Roman"/>
                <w:color w:val="000000"/>
                <w:sz w:val="20"/>
                <w:szCs w:val="20"/>
                <w:rPrChange w:id="4389" w:author="Brant McNeece" w:date="2021-09-07T19:52:00Z">
                  <w:rPr>
                    <w:ins w:id="4390"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DEB308B" w14:textId="77777777" w:rsidR="00A16307" w:rsidRPr="002A3B59" w:rsidRDefault="00A16307" w:rsidP="00B5391D">
            <w:pPr>
              <w:jc w:val="center"/>
              <w:rPr>
                <w:ins w:id="439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2B20C6E" w14:textId="77777777" w:rsidR="00A16307" w:rsidRPr="002A3B59" w:rsidRDefault="00A16307" w:rsidP="00B5391D">
            <w:pPr>
              <w:jc w:val="center"/>
              <w:rPr>
                <w:ins w:id="439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39399D4" w14:textId="77777777" w:rsidR="00A16307" w:rsidRPr="002A3B59" w:rsidRDefault="00A16307" w:rsidP="00B5391D">
            <w:pPr>
              <w:jc w:val="center"/>
              <w:rPr>
                <w:ins w:id="439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0810088" w14:textId="77777777" w:rsidR="00A16307" w:rsidRPr="002A3B59" w:rsidRDefault="00A16307" w:rsidP="00B5391D">
            <w:pPr>
              <w:jc w:val="center"/>
              <w:rPr>
                <w:ins w:id="4394" w:author="Brant McNeece" w:date="2021-09-07T19:47:00Z"/>
                <w:rFonts w:ascii="Times New Roman" w:eastAsia="Times New Roman" w:hAnsi="Times New Roman" w:cs="Times New Roman"/>
                <w:sz w:val="20"/>
                <w:szCs w:val="20"/>
              </w:rPr>
            </w:pPr>
          </w:p>
        </w:tc>
      </w:tr>
      <w:tr w:rsidR="00A16307" w:rsidRPr="002A3B59" w14:paraId="7ADA7D63" w14:textId="77777777" w:rsidTr="00B5391D">
        <w:trPr>
          <w:trHeight w:val="288"/>
          <w:ins w:id="4395" w:author="Brant McNeece" w:date="2021-09-07T19:47:00Z"/>
        </w:trPr>
        <w:tc>
          <w:tcPr>
            <w:tcW w:w="0" w:type="auto"/>
            <w:vMerge/>
            <w:tcBorders>
              <w:top w:val="nil"/>
              <w:left w:val="nil"/>
              <w:bottom w:val="nil"/>
              <w:right w:val="nil"/>
            </w:tcBorders>
            <w:vAlign w:val="center"/>
            <w:hideMark/>
          </w:tcPr>
          <w:p w14:paraId="56FCB801" w14:textId="77777777" w:rsidR="00A16307" w:rsidRPr="002A3B59" w:rsidRDefault="00A16307" w:rsidP="00B5391D">
            <w:pPr>
              <w:rPr>
                <w:ins w:id="4396" w:author="Brant McNeece" w:date="2021-09-07T19:47:00Z"/>
                <w:rFonts w:ascii="Times New Roman" w:eastAsia="Times New Roman" w:hAnsi="Times New Roman" w:cs="Times New Roman"/>
                <w:color w:val="000000"/>
                <w:sz w:val="20"/>
                <w:szCs w:val="20"/>
                <w:rPrChange w:id="4397" w:author="Brant McNeece" w:date="2021-09-07T19:52:00Z">
                  <w:rPr>
                    <w:ins w:id="4398" w:author="Brant McNeece" w:date="2021-09-07T19:47:00Z"/>
                    <w:rFonts w:ascii="Calibri" w:eastAsia="Times New Roman" w:hAnsi="Calibri" w:cs="Calibri"/>
                    <w:color w:val="000000"/>
                    <w:sz w:val="20"/>
                    <w:szCs w:val="20"/>
                  </w:rPr>
                </w:rPrChange>
              </w:rPr>
            </w:pPr>
          </w:p>
        </w:tc>
        <w:tc>
          <w:tcPr>
            <w:tcW w:w="0" w:type="auto"/>
            <w:vMerge w:val="restart"/>
            <w:tcBorders>
              <w:top w:val="nil"/>
              <w:left w:val="nil"/>
              <w:bottom w:val="nil"/>
              <w:right w:val="nil"/>
            </w:tcBorders>
            <w:shd w:val="clear" w:color="auto" w:fill="auto"/>
            <w:noWrap/>
            <w:vAlign w:val="center"/>
            <w:hideMark/>
          </w:tcPr>
          <w:p w14:paraId="382BD74E" w14:textId="77777777" w:rsidR="00A16307" w:rsidRPr="002A3B59" w:rsidRDefault="00A16307" w:rsidP="00B5391D">
            <w:pPr>
              <w:jc w:val="center"/>
              <w:rPr>
                <w:ins w:id="4399" w:author="Brant McNeece" w:date="2021-09-07T19:47:00Z"/>
                <w:rFonts w:ascii="Times New Roman" w:eastAsia="Times New Roman" w:hAnsi="Times New Roman" w:cs="Times New Roman"/>
                <w:color w:val="000000"/>
                <w:sz w:val="20"/>
                <w:szCs w:val="20"/>
                <w:rPrChange w:id="4400" w:author="Brant McNeece" w:date="2021-09-07T19:52:00Z">
                  <w:rPr>
                    <w:ins w:id="4401" w:author="Brant McNeece" w:date="2021-09-07T19:47:00Z"/>
                    <w:rFonts w:ascii="Calibri" w:eastAsia="Times New Roman" w:hAnsi="Calibri" w:cs="Calibri"/>
                    <w:color w:val="000000"/>
                    <w:sz w:val="20"/>
                    <w:szCs w:val="20"/>
                  </w:rPr>
                </w:rPrChange>
              </w:rPr>
            </w:pPr>
            <w:ins w:id="4402" w:author="Brant McNeece" w:date="2021-09-07T19:47:00Z">
              <w:r w:rsidRPr="002A3B59">
                <w:rPr>
                  <w:rFonts w:ascii="Times New Roman" w:eastAsia="Times New Roman" w:hAnsi="Times New Roman" w:cs="Times New Roman"/>
                  <w:color w:val="000000"/>
                  <w:sz w:val="20"/>
                  <w:szCs w:val="20"/>
                  <w:rPrChange w:id="4403" w:author="Brant McNeece" w:date="2021-09-07T19:52:00Z">
                    <w:rPr>
                      <w:rFonts w:ascii="Calibri" w:eastAsia="Times New Roman" w:hAnsi="Calibri" w:cs="Calibri"/>
                      <w:color w:val="000000"/>
                      <w:sz w:val="20"/>
                      <w:szCs w:val="20"/>
                    </w:rPr>
                  </w:rPrChange>
                </w:rPr>
                <w:t>NC18</w:t>
              </w:r>
            </w:ins>
          </w:p>
        </w:tc>
        <w:tc>
          <w:tcPr>
            <w:tcW w:w="0" w:type="auto"/>
            <w:tcBorders>
              <w:top w:val="nil"/>
              <w:left w:val="nil"/>
              <w:bottom w:val="nil"/>
              <w:right w:val="nil"/>
            </w:tcBorders>
            <w:shd w:val="clear" w:color="auto" w:fill="auto"/>
            <w:noWrap/>
            <w:vAlign w:val="center"/>
            <w:hideMark/>
          </w:tcPr>
          <w:p w14:paraId="04EF961E" w14:textId="77777777" w:rsidR="00A16307" w:rsidRPr="002A3B59" w:rsidRDefault="00A16307" w:rsidP="00B5391D">
            <w:pPr>
              <w:jc w:val="center"/>
              <w:rPr>
                <w:ins w:id="4404" w:author="Brant McNeece" w:date="2021-09-07T19:47:00Z"/>
                <w:rFonts w:ascii="Times New Roman" w:eastAsia="Times New Roman" w:hAnsi="Times New Roman" w:cs="Times New Roman"/>
                <w:color w:val="000000"/>
                <w:sz w:val="20"/>
                <w:szCs w:val="20"/>
                <w:rPrChange w:id="4405" w:author="Brant McNeece" w:date="2021-09-07T19:52:00Z">
                  <w:rPr>
                    <w:ins w:id="4406" w:author="Brant McNeece" w:date="2021-09-07T19:47:00Z"/>
                    <w:rFonts w:ascii="Calibri" w:eastAsia="Times New Roman" w:hAnsi="Calibri" w:cs="Calibri"/>
                    <w:color w:val="000000"/>
                    <w:sz w:val="20"/>
                    <w:szCs w:val="20"/>
                  </w:rPr>
                </w:rPrChange>
              </w:rPr>
            </w:pPr>
            <w:ins w:id="4407" w:author="Brant McNeece" w:date="2021-09-07T19:47:00Z">
              <w:r w:rsidRPr="002A3B59">
                <w:rPr>
                  <w:rFonts w:ascii="Times New Roman" w:eastAsia="Times New Roman" w:hAnsi="Times New Roman" w:cs="Times New Roman"/>
                  <w:color w:val="000000"/>
                  <w:sz w:val="20"/>
                  <w:szCs w:val="20"/>
                  <w:rPrChange w:id="4408"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765EBB03" w14:textId="77777777" w:rsidR="00A16307" w:rsidRPr="002A3B59" w:rsidRDefault="00A16307" w:rsidP="00B5391D">
            <w:pPr>
              <w:jc w:val="center"/>
              <w:rPr>
                <w:ins w:id="4409" w:author="Brant McNeece" w:date="2021-09-07T19:47:00Z"/>
                <w:rFonts w:ascii="Times New Roman" w:eastAsia="Times New Roman" w:hAnsi="Times New Roman" w:cs="Times New Roman"/>
                <w:color w:val="000000"/>
                <w:sz w:val="20"/>
                <w:szCs w:val="20"/>
                <w:rPrChange w:id="4410" w:author="Brant McNeece" w:date="2021-09-07T19:52:00Z">
                  <w:rPr>
                    <w:ins w:id="4411" w:author="Brant McNeece" w:date="2021-09-07T19:47:00Z"/>
                    <w:rFonts w:ascii="Calibri" w:eastAsia="Times New Roman" w:hAnsi="Calibri" w:cs="Calibri"/>
                    <w:color w:val="000000"/>
                    <w:sz w:val="20"/>
                    <w:szCs w:val="20"/>
                  </w:rPr>
                </w:rPrChange>
              </w:rPr>
            </w:pPr>
            <w:ins w:id="4412" w:author="Brant McNeece" w:date="2021-09-07T19:47:00Z">
              <w:r w:rsidRPr="002A3B59">
                <w:rPr>
                  <w:rFonts w:ascii="Times New Roman" w:eastAsia="Times New Roman" w:hAnsi="Times New Roman" w:cs="Times New Roman"/>
                  <w:color w:val="000000"/>
                  <w:sz w:val="20"/>
                  <w:szCs w:val="20"/>
                  <w:rPrChange w:id="4413" w:author="Brant McNeece" w:date="2021-09-07T19:52:00Z">
                    <w:rPr>
                      <w:rFonts w:ascii="Calibri" w:eastAsia="Times New Roman" w:hAnsi="Calibri" w:cs="Calibri"/>
                      <w:color w:val="000000"/>
                      <w:sz w:val="20"/>
                      <w:szCs w:val="20"/>
                    </w:rPr>
                  </w:rPrChange>
                </w:rPr>
                <w:t>-0.72</w:t>
              </w:r>
            </w:ins>
          </w:p>
        </w:tc>
        <w:tc>
          <w:tcPr>
            <w:tcW w:w="0" w:type="auto"/>
            <w:tcBorders>
              <w:top w:val="nil"/>
              <w:left w:val="nil"/>
              <w:bottom w:val="nil"/>
              <w:right w:val="nil"/>
            </w:tcBorders>
            <w:shd w:val="clear" w:color="auto" w:fill="auto"/>
            <w:noWrap/>
            <w:vAlign w:val="center"/>
            <w:hideMark/>
          </w:tcPr>
          <w:p w14:paraId="2B39522F" w14:textId="77777777" w:rsidR="00A16307" w:rsidRPr="002A3B59" w:rsidRDefault="00A16307" w:rsidP="00B5391D">
            <w:pPr>
              <w:jc w:val="center"/>
              <w:rPr>
                <w:ins w:id="4414" w:author="Brant McNeece" w:date="2021-09-07T19:47:00Z"/>
                <w:rFonts w:ascii="Times New Roman" w:eastAsia="Times New Roman" w:hAnsi="Times New Roman" w:cs="Times New Roman"/>
                <w:color w:val="000000"/>
                <w:sz w:val="20"/>
                <w:szCs w:val="20"/>
                <w:rPrChange w:id="4415" w:author="Brant McNeece" w:date="2021-09-07T19:52:00Z">
                  <w:rPr>
                    <w:ins w:id="4416" w:author="Brant McNeece" w:date="2021-09-07T19:47:00Z"/>
                    <w:rFonts w:ascii="Calibri" w:eastAsia="Times New Roman" w:hAnsi="Calibri" w:cs="Calibri"/>
                    <w:color w:val="000000"/>
                    <w:sz w:val="20"/>
                    <w:szCs w:val="20"/>
                  </w:rPr>
                </w:rPrChange>
              </w:rPr>
            </w:pPr>
            <w:ins w:id="4417" w:author="Brant McNeece" w:date="2021-09-07T19:47:00Z">
              <w:r w:rsidRPr="002A3B59">
                <w:rPr>
                  <w:rFonts w:ascii="Times New Roman" w:eastAsia="Times New Roman" w:hAnsi="Times New Roman" w:cs="Times New Roman"/>
                  <w:color w:val="000000"/>
                  <w:sz w:val="20"/>
                  <w:szCs w:val="20"/>
                  <w:rPrChange w:id="4418" w:author="Brant McNeece" w:date="2021-09-07T19:52:00Z">
                    <w:rPr>
                      <w:rFonts w:ascii="Calibri" w:eastAsia="Times New Roman" w:hAnsi="Calibri" w:cs="Calibri"/>
                      <w:color w:val="000000"/>
                      <w:sz w:val="20"/>
                      <w:szCs w:val="20"/>
                    </w:rPr>
                  </w:rPrChange>
                </w:rPr>
                <w:t>0.9</w:t>
              </w:r>
            </w:ins>
          </w:p>
        </w:tc>
        <w:tc>
          <w:tcPr>
            <w:tcW w:w="0" w:type="auto"/>
            <w:tcBorders>
              <w:top w:val="nil"/>
              <w:left w:val="nil"/>
              <w:bottom w:val="nil"/>
              <w:right w:val="nil"/>
            </w:tcBorders>
            <w:shd w:val="clear" w:color="auto" w:fill="auto"/>
            <w:noWrap/>
            <w:vAlign w:val="center"/>
            <w:hideMark/>
          </w:tcPr>
          <w:p w14:paraId="5112A4B9" w14:textId="77777777" w:rsidR="00A16307" w:rsidRPr="002A3B59" w:rsidRDefault="00A16307" w:rsidP="00B5391D">
            <w:pPr>
              <w:jc w:val="center"/>
              <w:rPr>
                <w:ins w:id="4419" w:author="Brant McNeece" w:date="2021-09-07T19:47:00Z"/>
                <w:rFonts w:ascii="Times New Roman" w:eastAsia="Times New Roman" w:hAnsi="Times New Roman" w:cs="Times New Roman"/>
                <w:color w:val="000000"/>
                <w:sz w:val="20"/>
                <w:szCs w:val="20"/>
                <w:rPrChange w:id="4420" w:author="Brant McNeece" w:date="2021-09-07T19:52:00Z">
                  <w:rPr>
                    <w:ins w:id="4421"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3462A44" w14:textId="77777777" w:rsidR="00A16307" w:rsidRPr="002A3B59" w:rsidRDefault="00A16307" w:rsidP="00B5391D">
            <w:pPr>
              <w:jc w:val="center"/>
              <w:rPr>
                <w:ins w:id="4422" w:author="Brant McNeece" w:date="2021-09-07T19:47:00Z"/>
                <w:rFonts w:ascii="Times New Roman" w:eastAsia="Times New Roman" w:hAnsi="Times New Roman" w:cs="Times New Roman"/>
                <w:color w:val="000000"/>
                <w:sz w:val="20"/>
                <w:szCs w:val="20"/>
                <w:rPrChange w:id="4423" w:author="Brant McNeece" w:date="2021-09-07T19:52:00Z">
                  <w:rPr>
                    <w:ins w:id="4424" w:author="Brant McNeece" w:date="2021-09-07T19:47:00Z"/>
                    <w:rFonts w:ascii="Calibri" w:eastAsia="Times New Roman" w:hAnsi="Calibri" w:cs="Calibri"/>
                    <w:color w:val="000000"/>
                    <w:sz w:val="20"/>
                    <w:szCs w:val="20"/>
                  </w:rPr>
                </w:rPrChange>
              </w:rPr>
            </w:pPr>
            <w:ins w:id="4425" w:author="Brant McNeece" w:date="2021-09-07T19:47:00Z">
              <w:r w:rsidRPr="002A3B59">
                <w:rPr>
                  <w:rFonts w:ascii="Times New Roman" w:eastAsia="Times New Roman" w:hAnsi="Times New Roman" w:cs="Times New Roman"/>
                  <w:color w:val="000000"/>
                  <w:sz w:val="20"/>
                  <w:szCs w:val="20"/>
                  <w:rPrChange w:id="4426" w:author="Brant McNeece" w:date="2021-09-07T19:52:00Z">
                    <w:rPr>
                      <w:rFonts w:ascii="Calibri" w:eastAsia="Times New Roman" w:hAnsi="Calibri" w:cs="Calibri"/>
                      <w:color w:val="000000"/>
                      <w:sz w:val="20"/>
                      <w:szCs w:val="20"/>
                    </w:rPr>
                  </w:rPrChange>
                </w:rPr>
                <w:t>-0.61</w:t>
              </w:r>
            </w:ins>
          </w:p>
        </w:tc>
        <w:tc>
          <w:tcPr>
            <w:tcW w:w="0" w:type="auto"/>
            <w:tcBorders>
              <w:top w:val="nil"/>
              <w:left w:val="nil"/>
              <w:bottom w:val="nil"/>
              <w:right w:val="nil"/>
            </w:tcBorders>
            <w:shd w:val="clear" w:color="auto" w:fill="auto"/>
            <w:noWrap/>
            <w:vAlign w:val="center"/>
            <w:hideMark/>
          </w:tcPr>
          <w:p w14:paraId="45D06378" w14:textId="77777777" w:rsidR="00A16307" w:rsidRPr="002A3B59" w:rsidRDefault="00A16307" w:rsidP="00B5391D">
            <w:pPr>
              <w:jc w:val="center"/>
              <w:rPr>
                <w:ins w:id="4427" w:author="Brant McNeece" w:date="2021-09-07T19:47:00Z"/>
                <w:rFonts w:ascii="Times New Roman" w:eastAsia="Times New Roman" w:hAnsi="Times New Roman" w:cs="Times New Roman"/>
                <w:color w:val="000000"/>
                <w:sz w:val="20"/>
                <w:szCs w:val="20"/>
                <w:rPrChange w:id="4428" w:author="Brant McNeece" w:date="2021-09-07T19:52:00Z">
                  <w:rPr>
                    <w:ins w:id="4429" w:author="Brant McNeece" w:date="2021-09-07T19:47:00Z"/>
                    <w:rFonts w:ascii="Calibri" w:eastAsia="Times New Roman" w:hAnsi="Calibri" w:cs="Calibri"/>
                    <w:color w:val="000000"/>
                    <w:sz w:val="20"/>
                    <w:szCs w:val="20"/>
                  </w:rPr>
                </w:rPrChange>
              </w:rPr>
            </w:pPr>
            <w:ins w:id="4430" w:author="Brant McNeece" w:date="2021-09-07T19:47:00Z">
              <w:r w:rsidRPr="002A3B59">
                <w:rPr>
                  <w:rFonts w:ascii="Times New Roman" w:eastAsia="Times New Roman" w:hAnsi="Times New Roman" w:cs="Times New Roman"/>
                  <w:color w:val="000000"/>
                  <w:sz w:val="20"/>
                  <w:szCs w:val="20"/>
                  <w:rPrChange w:id="4431" w:author="Brant McNeece" w:date="2021-09-07T19:52:00Z">
                    <w:rPr>
                      <w:rFonts w:ascii="Calibri" w:eastAsia="Times New Roman" w:hAnsi="Calibri" w:cs="Calibri"/>
                      <w:color w:val="000000"/>
                      <w:sz w:val="20"/>
                      <w:szCs w:val="20"/>
                    </w:rPr>
                  </w:rPrChange>
                </w:rPr>
                <w:t>0.75</w:t>
              </w:r>
            </w:ins>
          </w:p>
        </w:tc>
        <w:tc>
          <w:tcPr>
            <w:tcW w:w="0" w:type="auto"/>
            <w:tcBorders>
              <w:top w:val="nil"/>
              <w:left w:val="nil"/>
              <w:bottom w:val="nil"/>
              <w:right w:val="nil"/>
            </w:tcBorders>
            <w:shd w:val="clear" w:color="auto" w:fill="auto"/>
            <w:noWrap/>
            <w:vAlign w:val="center"/>
            <w:hideMark/>
          </w:tcPr>
          <w:p w14:paraId="6684DA98" w14:textId="77777777" w:rsidR="00A16307" w:rsidRPr="002A3B59" w:rsidRDefault="00A16307" w:rsidP="00B5391D">
            <w:pPr>
              <w:jc w:val="center"/>
              <w:rPr>
                <w:ins w:id="4432" w:author="Brant McNeece" w:date="2021-09-07T19:47:00Z"/>
                <w:rFonts w:ascii="Times New Roman" w:eastAsia="Times New Roman" w:hAnsi="Times New Roman" w:cs="Times New Roman"/>
                <w:color w:val="000000"/>
                <w:sz w:val="20"/>
                <w:szCs w:val="20"/>
                <w:rPrChange w:id="4433" w:author="Brant McNeece" w:date="2021-09-07T19:52:00Z">
                  <w:rPr>
                    <w:ins w:id="443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1C2D78E" w14:textId="77777777" w:rsidR="00A16307" w:rsidRPr="002A3B59" w:rsidRDefault="00A16307" w:rsidP="00B5391D">
            <w:pPr>
              <w:jc w:val="center"/>
              <w:rPr>
                <w:ins w:id="4435" w:author="Brant McNeece" w:date="2021-09-07T19:47:00Z"/>
                <w:rFonts w:ascii="Times New Roman" w:eastAsia="Times New Roman" w:hAnsi="Times New Roman" w:cs="Times New Roman"/>
                <w:color w:val="000000"/>
                <w:sz w:val="20"/>
                <w:szCs w:val="20"/>
                <w:rPrChange w:id="4436" w:author="Brant McNeece" w:date="2021-09-07T19:52:00Z">
                  <w:rPr>
                    <w:ins w:id="4437" w:author="Brant McNeece" w:date="2021-09-07T19:47:00Z"/>
                    <w:rFonts w:ascii="Calibri" w:eastAsia="Times New Roman" w:hAnsi="Calibri" w:cs="Calibri"/>
                    <w:color w:val="000000"/>
                    <w:sz w:val="20"/>
                    <w:szCs w:val="20"/>
                  </w:rPr>
                </w:rPrChange>
              </w:rPr>
            </w:pPr>
            <w:ins w:id="4438" w:author="Brant McNeece" w:date="2021-09-07T19:47:00Z">
              <w:r w:rsidRPr="002A3B59">
                <w:rPr>
                  <w:rFonts w:ascii="Times New Roman" w:eastAsia="Times New Roman" w:hAnsi="Times New Roman" w:cs="Times New Roman"/>
                  <w:color w:val="000000"/>
                  <w:sz w:val="20"/>
                  <w:szCs w:val="20"/>
                  <w:rPrChange w:id="4439" w:author="Brant McNeece" w:date="2021-09-07T19:52:00Z">
                    <w:rPr>
                      <w:rFonts w:ascii="Calibri" w:eastAsia="Times New Roman" w:hAnsi="Calibri" w:cs="Calibri"/>
                      <w:color w:val="000000"/>
                      <w:sz w:val="20"/>
                      <w:szCs w:val="20"/>
                    </w:rPr>
                  </w:rPrChange>
                </w:rPr>
                <w:t>-0.7</w:t>
              </w:r>
            </w:ins>
          </w:p>
        </w:tc>
        <w:tc>
          <w:tcPr>
            <w:tcW w:w="0" w:type="auto"/>
            <w:tcBorders>
              <w:top w:val="nil"/>
              <w:left w:val="nil"/>
              <w:bottom w:val="nil"/>
              <w:right w:val="nil"/>
            </w:tcBorders>
            <w:shd w:val="clear" w:color="auto" w:fill="auto"/>
            <w:noWrap/>
            <w:vAlign w:val="center"/>
            <w:hideMark/>
          </w:tcPr>
          <w:p w14:paraId="7AD4305C" w14:textId="77777777" w:rsidR="00A16307" w:rsidRPr="002A3B59" w:rsidRDefault="00A16307" w:rsidP="00B5391D">
            <w:pPr>
              <w:jc w:val="center"/>
              <w:rPr>
                <w:ins w:id="4440" w:author="Brant McNeece" w:date="2021-09-07T19:47:00Z"/>
                <w:rFonts w:ascii="Times New Roman" w:eastAsia="Times New Roman" w:hAnsi="Times New Roman" w:cs="Times New Roman"/>
                <w:color w:val="000000"/>
                <w:sz w:val="20"/>
                <w:szCs w:val="20"/>
                <w:rPrChange w:id="4441" w:author="Brant McNeece" w:date="2021-09-07T19:52:00Z">
                  <w:rPr>
                    <w:ins w:id="444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9502817" w14:textId="77777777" w:rsidR="00A16307" w:rsidRPr="002A3B59" w:rsidRDefault="00A16307" w:rsidP="00B5391D">
            <w:pPr>
              <w:jc w:val="center"/>
              <w:rPr>
                <w:ins w:id="444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31EDF22" w14:textId="77777777" w:rsidR="00A16307" w:rsidRPr="002A3B59" w:rsidRDefault="00A16307" w:rsidP="00B5391D">
            <w:pPr>
              <w:jc w:val="center"/>
              <w:rPr>
                <w:ins w:id="4444"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26300F4" w14:textId="77777777" w:rsidR="00A16307" w:rsidRPr="002A3B59" w:rsidRDefault="00A16307" w:rsidP="00B5391D">
            <w:pPr>
              <w:jc w:val="center"/>
              <w:rPr>
                <w:ins w:id="4445"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B28762C" w14:textId="77777777" w:rsidR="00A16307" w:rsidRPr="002A3B59" w:rsidRDefault="00A16307" w:rsidP="00B5391D">
            <w:pPr>
              <w:jc w:val="center"/>
              <w:rPr>
                <w:ins w:id="4446"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A4A2E2F" w14:textId="77777777" w:rsidR="00A16307" w:rsidRPr="002A3B59" w:rsidRDefault="00A16307" w:rsidP="00B5391D">
            <w:pPr>
              <w:jc w:val="center"/>
              <w:rPr>
                <w:ins w:id="4447" w:author="Brant McNeece" w:date="2021-09-07T19:47:00Z"/>
                <w:rFonts w:ascii="Times New Roman" w:eastAsia="Times New Roman" w:hAnsi="Times New Roman" w:cs="Times New Roman"/>
                <w:sz w:val="20"/>
                <w:szCs w:val="20"/>
              </w:rPr>
            </w:pPr>
          </w:p>
        </w:tc>
      </w:tr>
      <w:tr w:rsidR="00A16307" w:rsidRPr="002A3B59" w14:paraId="058BDF34" w14:textId="77777777" w:rsidTr="00B5391D">
        <w:trPr>
          <w:trHeight w:val="288"/>
          <w:ins w:id="4448" w:author="Brant McNeece" w:date="2021-09-07T19:47:00Z"/>
        </w:trPr>
        <w:tc>
          <w:tcPr>
            <w:tcW w:w="0" w:type="auto"/>
            <w:vMerge/>
            <w:tcBorders>
              <w:top w:val="nil"/>
              <w:left w:val="nil"/>
              <w:bottom w:val="nil"/>
              <w:right w:val="nil"/>
            </w:tcBorders>
            <w:vAlign w:val="center"/>
            <w:hideMark/>
          </w:tcPr>
          <w:p w14:paraId="2B0947A3" w14:textId="77777777" w:rsidR="00A16307" w:rsidRPr="002A3B59" w:rsidRDefault="00A16307" w:rsidP="00B5391D">
            <w:pPr>
              <w:rPr>
                <w:ins w:id="4449" w:author="Brant McNeece" w:date="2021-09-07T19:47:00Z"/>
                <w:rFonts w:ascii="Times New Roman" w:eastAsia="Times New Roman" w:hAnsi="Times New Roman" w:cs="Times New Roman"/>
                <w:color w:val="000000"/>
                <w:sz w:val="20"/>
                <w:szCs w:val="20"/>
                <w:rPrChange w:id="4450" w:author="Brant McNeece" w:date="2021-09-07T19:52:00Z">
                  <w:rPr>
                    <w:ins w:id="4451"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1E0DF7AE" w14:textId="77777777" w:rsidR="00A16307" w:rsidRPr="002A3B59" w:rsidRDefault="00A16307" w:rsidP="00B5391D">
            <w:pPr>
              <w:rPr>
                <w:ins w:id="4452" w:author="Brant McNeece" w:date="2021-09-07T19:47:00Z"/>
                <w:rFonts w:ascii="Times New Roman" w:eastAsia="Times New Roman" w:hAnsi="Times New Roman" w:cs="Times New Roman"/>
                <w:color w:val="000000"/>
                <w:sz w:val="20"/>
                <w:szCs w:val="20"/>
                <w:rPrChange w:id="4453" w:author="Brant McNeece" w:date="2021-09-07T19:52:00Z">
                  <w:rPr>
                    <w:ins w:id="445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8E3A248" w14:textId="77777777" w:rsidR="00A16307" w:rsidRPr="002A3B59" w:rsidRDefault="00A16307" w:rsidP="00B5391D">
            <w:pPr>
              <w:jc w:val="center"/>
              <w:rPr>
                <w:ins w:id="4455" w:author="Brant McNeece" w:date="2021-09-07T19:47:00Z"/>
                <w:rFonts w:ascii="Times New Roman" w:eastAsia="Times New Roman" w:hAnsi="Times New Roman" w:cs="Times New Roman"/>
                <w:color w:val="000000"/>
                <w:sz w:val="20"/>
                <w:szCs w:val="20"/>
                <w:rPrChange w:id="4456" w:author="Brant McNeece" w:date="2021-09-07T19:52:00Z">
                  <w:rPr>
                    <w:ins w:id="4457" w:author="Brant McNeece" w:date="2021-09-07T19:47:00Z"/>
                    <w:rFonts w:ascii="Calibri" w:eastAsia="Times New Roman" w:hAnsi="Calibri" w:cs="Calibri"/>
                    <w:color w:val="000000"/>
                    <w:sz w:val="20"/>
                    <w:szCs w:val="20"/>
                  </w:rPr>
                </w:rPrChange>
              </w:rPr>
            </w:pPr>
            <w:ins w:id="4458" w:author="Brant McNeece" w:date="2021-09-07T19:47:00Z">
              <w:r w:rsidRPr="002A3B59">
                <w:rPr>
                  <w:rFonts w:ascii="Times New Roman" w:eastAsia="Times New Roman" w:hAnsi="Times New Roman" w:cs="Times New Roman"/>
                  <w:color w:val="000000"/>
                  <w:sz w:val="20"/>
                  <w:szCs w:val="20"/>
                  <w:rPrChange w:id="4459"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6FD5765A" w14:textId="77777777" w:rsidR="00A16307" w:rsidRPr="002A3B59" w:rsidRDefault="00A16307" w:rsidP="00B5391D">
            <w:pPr>
              <w:jc w:val="center"/>
              <w:rPr>
                <w:ins w:id="4460" w:author="Brant McNeece" w:date="2021-09-07T19:47:00Z"/>
                <w:rFonts w:ascii="Times New Roman" w:eastAsia="Times New Roman" w:hAnsi="Times New Roman" w:cs="Times New Roman"/>
                <w:color w:val="000000"/>
                <w:sz w:val="20"/>
                <w:szCs w:val="20"/>
                <w:rPrChange w:id="4461" w:author="Brant McNeece" w:date="2021-09-07T19:52:00Z">
                  <w:rPr>
                    <w:ins w:id="4462" w:author="Brant McNeece" w:date="2021-09-07T19:47:00Z"/>
                    <w:rFonts w:ascii="Calibri" w:eastAsia="Times New Roman" w:hAnsi="Calibri" w:cs="Calibri"/>
                    <w:color w:val="000000"/>
                    <w:sz w:val="20"/>
                    <w:szCs w:val="20"/>
                  </w:rPr>
                </w:rPrChange>
              </w:rPr>
            </w:pPr>
            <w:ins w:id="4463" w:author="Brant McNeece" w:date="2021-09-07T19:47:00Z">
              <w:r w:rsidRPr="002A3B59">
                <w:rPr>
                  <w:rFonts w:ascii="Times New Roman" w:eastAsia="Times New Roman" w:hAnsi="Times New Roman" w:cs="Times New Roman"/>
                  <w:color w:val="000000"/>
                  <w:sz w:val="20"/>
                  <w:szCs w:val="20"/>
                  <w:rPrChange w:id="4464" w:author="Brant McNeece" w:date="2021-09-07T19:52:00Z">
                    <w:rPr>
                      <w:rFonts w:ascii="Calibri" w:eastAsia="Times New Roman" w:hAnsi="Calibri" w:cs="Calibri"/>
                      <w:color w:val="000000"/>
                      <w:sz w:val="20"/>
                      <w:szCs w:val="20"/>
                    </w:rPr>
                  </w:rPrChange>
                </w:rPr>
                <w:t>0.89</w:t>
              </w:r>
            </w:ins>
          </w:p>
        </w:tc>
        <w:tc>
          <w:tcPr>
            <w:tcW w:w="0" w:type="auto"/>
            <w:tcBorders>
              <w:top w:val="nil"/>
              <w:left w:val="nil"/>
              <w:bottom w:val="nil"/>
              <w:right w:val="nil"/>
            </w:tcBorders>
            <w:shd w:val="clear" w:color="auto" w:fill="auto"/>
            <w:noWrap/>
            <w:vAlign w:val="center"/>
            <w:hideMark/>
          </w:tcPr>
          <w:p w14:paraId="6B2A3E7F" w14:textId="77777777" w:rsidR="00A16307" w:rsidRPr="002A3B59" w:rsidRDefault="00A16307" w:rsidP="00B5391D">
            <w:pPr>
              <w:jc w:val="center"/>
              <w:rPr>
                <w:ins w:id="4465" w:author="Brant McNeece" w:date="2021-09-07T19:47:00Z"/>
                <w:rFonts w:ascii="Times New Roman" w:eastAsia="Times New Roman" w:hAnsi="Times New Roman" w:cs="Times New Roman"/>
                <w:color w:val="000000"/>
                <w:sz w:val="20"/>
                <w:szCs w:val="20"/>
                <w:rPrChange w:id="4466" w:author="Brant McNeece" w:date="2021-09-07T19:52:00Z">
                  <w:rPr>
                    <w:ins w:id="4467" w:author="Brant McNeece" w:date="2021-09-07T19:47:00Z"/>
                    <w:rFonts w:ascii="Calibri" w:eastAsia="Times New Roman" w:hAnsi="Calibri" w:cs="Calibri"/>
                    <w:color w:val="000000"/>
                    <w:sz w:val="20"/>
                    <w:szCs w:val="20"/>
                  </w:rPr>
                </w:rPrChange>
              </w:rPr>
            </w:pPr>
            <w:ins w:id="4468" w:author="Brant McNeece" w:date="2021-09-07T19:47:00Z">
              <w:r w:rsidRPr="002A3B59">
                <w:rPr>
                  <w:rFonts w:ascii="Times New Roman" w:eastAsia="Times New Roman" w:hAnsi="Times New Roman" w:cs="Times New Roman"/>
                  <w:color w:val="000000"/>
                  <w:sz w:val="20"/>
                  <w:szCs w:val="20"/>
                  <w:rPrChange w:id="4469" w:author="Brant McNeece" w:date="2021-09-07T19:52:00Z">
                    <w:rPr>
                      <w:rFonts w:ascii="Calibri" w:eastAsia="Times New Roman" w:hAnsi="Calibri" w:cs="Calibri"/>
                      <w:color w:val="000000"/>
                      <w:sz w:val="20"/>
                      <w:szCs w:val="20"/>
                    </w:rPr>
                  </w:rPrChange>
                </w:rPr>
                <w:t>-0.72</w:t>
              </w:r>
            </w:ins>
          </w:p>
        </w:tc>
        <w:tc>
          <w:tcPr>
            <w:tcW w:w="0" w:type="auto"/>
            <w:tcBorders>
              <w:top w:val="nil"/>
              <w:left w:val="nil"/>
              <w:bottom w:val="nil"/>
              <w:right w:val="nil"/>
            </w:tcBorders>
            <w:shd w:val="clear" w:color="auto" w:fill="auto"/>
            <w:noWrap/>
            <w:vAlign w:val="center"/>
            <w:hideMark/>
          </w:tcPr>
          <w:p w14:paraId="4EAC8C3E" w14:textId="77777777" w:rsidR="00A16307" w:rsidRPr="002A3B59" w:rsidRDefault="00A16307" w:rsidP="00B5391D">
            <w:pPr>
              <w:jc w:val="center"/>
              <w:rPr>
                <w:ins w:id="4470" w:author="Brant McNeece" w:date="2021-09-07T19:47:00Z"/>
                <w:rFonts w:ascii="Times New Roman" w:eastAsia="Times New Roman" w:hAnsi="Times New Roman" w:cs="Times New Roman"/>
                <w:color w:val="000000"/>
                <w:sz w:val="20"/>
                <w:szCs w:val="20"/>
                <w:rPrChange w:id="4471" w:author="Brant McNeece" w:date="2021-09-07T19:52:00Z">
                  <w:rPr>
                    <w:ins w:id="447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C8CF4F9" w14:textId="77777777" w:rsidR="00A16307" w:rsidRPr="002A3B59" w:rsidRDefault="00A16307" w:rsidP="00B5391D">
            <w:pPr>
              <w:jc w:val="center"/>
              <w:rPr>
                <w:ins w:id="4473" w:author="Brant McNeece" w:date="2021-09-07T19:47:00Z"/>
                <w:rFonts w:ascii="Times New Roman" w:eastAsia="Times New Roman" w:hAnsi="Times New Roman" w:cs="Times New Roman"/>
                <w:color w:val="000000"/>
                <w:sz w:val="20"/>
                <w:szCs w:val="20"/>
                <w:rPrChange w:id="4474" w:author="Brant McNeece" w:date="2021-09-07T19:52:00Z">
                  <w:rPr>
                    <w:ins w:id="4475" w:author="Brant McNeece" w:date="2021-09-07T19:47:00Z"/>
                    <w:rFonts w:ascii="Calibri" w:eastAsia="Times New Roman" w:hAnsi="Calibri" w:cs="Calibri"/>
                    <w:color w:val="000000"/>
                    <w:sz w:val="20"/>
                    <w:szCs w:val="20"/>
                  </w:rPr>
                </w:rPrChange>
              </w:rPr>
            </w:pPr>
            <w:ins w:id="4476" w:author="Brant McNeece" w:date="2021-09-07T19:47:00Z">
              <w:r w:rsidRPr="002A3B59">
                <w:rPr>
                  <w:rFonts w:ascii="Times New Roman" w:eastAsia="Times New Roman" w:hAnsi="Times New Roman" w:cs="Times New Roman"/>
                  <w:color w:val="000000"/>
                  <w:sz w:val="20"/>
                  <w:szCs w:val="20"/>
                  <w:rPrChange w:id="4477" w:author="Brant McNeece" w:date="2021-09-07T19:52:00Z">
                    <w:rPr>
                      <w:rFonts w:ascii="Calibri" w:eastAsia="Times New Roman" w:hAnsi="Calibri" w:cs="Calibri"/>
                      <w:color w:val="000000"/>
                      <w:sz w:val="20"/>
                      <w:szCs w:val="20"/>
                    </w:rPr>
                  </w:rPrChange>
                </w:rPr>
                <w:t>0.73</w:t>
              </w:r>
            </w:ins>
          </w:p>
        </w:tc>
        <w:tc>
          <w:tcPr>
            <w:tcW w:w="0" w:type="auto"/>
            <w:tcBorders>
              <w:top w:val="nil"/>
              <w:left w:val="nil"/>
              <w:bottom w:val="nil"/>
              <w:right w:val="nil"/>
            </w:tcBorders>
            <w:shd w:val="clear" w:color="auto" w:fill="auto"/>
            <w:noWrap/>
            <w:vAlign w:val="center"/>
            <w:hideMark/>
          </w:tcPr>
          <w:p w14:paraId="569ED51D" w14:textId="77777777" w:rsidR="00A16307" w:rsidRPr="002A3B59" w:rsidRDefault="00A16307" w:rsidP="00B5391D">
            <w:pPr>
              <w:jc w:val="center"/>
              <w:rPr>
                <w:ins w:id="4478" w:author="Brant McNeece" w:date="2021-09-07T19:47:00Z"/>
                <w:rFonts w:ascii="Times New Roman" w:eastAsia="Times New Roman" w:hAnsi="Times New Roman" w:cs="Times New Roman"/>
                <w:color w:val="000000"/>
                <w:sz w:val="20"/>
                <w:szCs w:val="20"/>
                <w:rPrChange w:id="4479" w:author="Brant McNeece" w:date="2021-09-07T19:52:00Z">
                  <w:rPr>
                    <w:ins w:id="4480" w:author="Brant McNeece" w:date="2021-09-07T19:47:00Z"/>
                    <w:rFonts w:ascii="Calibri" w:eastAsia="Times New Roman" w:hAnsi="Calibri" w:cs="Calibri"/>
                    <w:color w:val="000000"/>
                    <w:sz w:val="20"/>
                    <w:szCs w:val="20"/>
                  </w:rPr>
                </w:rPrChange>
              </w:rPr>
            </w:pPr>
            <w:ins w:id="4481" w:author="Brant McNeece" w:date="2021-09-07T19:47:00Z">
              <w:r w:rsidRPr="002A3B59">
                <w:rPr>
                  <w:rFonts w:ascii="Times New Roman" w:eastAsia="Times New Roman" w:hAnsi="Times New Roman" w:cs="Times New Roman"/>
                  <w:color w:val="000000"/>
                  <w:sz w:val="20"/>
                  <w:szCs w:val="20"/>
                  <w:rPrChange w:id="4482" w:author="Brant McNeece" w:date="2021-09-07T19:52:00Z">
                    <w:rPr>
                      <w:rFonts w:ascii="Calibri" w:eastAsia="Times New Roman" w:hAnsi="Calibri" w:cs="Calibri"/>
                      <w:color w:val="000000"/>
                      <w:sz w:val="20"/>
                      <w:szCs w:val="20"/>
                    </w:rPr>
                  </w:rPrChange>
                </w:rPr>
                <w:t>-0.63</w:t>
              </w:r>
            </w:ins>
          </w:p>
        </w:tc>
        <w:tc>
          <w:tcPr>
            <w:tcW w:w="0" w:type="auto"/>
            <w:tcBorders>
              <w:top w:val="nil"/>
              <w:left w:val="nil"/>
              <w:bottom w:val="nil"/>
              <w:right w:val="nil"/>
            </w:tcBorders>
            <w:shd w:val="clear" w:color="auto" w:fill="auto"/>
            <w:noWrap/>
            <w:vAlign w:val="center"/>
            <w:hideMark/>
          </w:tcPr>
          <w:p w14:paraId="26629F84" w14:textId="77777777" w:rsidR="00A16307" w:rsidRPr="002A3B59" w:rsidRDefault="00A16307" w:rsidP="00B5391D">
            <w:pPr>
              <w:jc w:val="center"/>
              <w:rPr>
                <w:ins w:id="4483" w:author="Brant McNeece" w:date="2021-09-07T19:47:00Z"/>
                <w:rFonts w:ascii="Times New Roman" w:eastAsia="Times New Roman" w:hAnsi="Times New Roman" w:cs="Times New Roman"/>
                <w:color w:val="000000"/>
                <w:sz w:val="20"/>
                <w:szCs w:val="20"/>
                <w:rPrChange w:id="4484" w:author="Brant McNeece" w:date="2021-09-07T19:52:00Z">
                  <w:rPr>
                    <w:ins w:id="4485"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08E4699" w14:textId="77777777" w:rsidR="00A16307" w:rsidRPr="002A3B59" w:rsidRDefault="00A16307" w:rsidP="00B5391D">
            <w:pPr>
              <w:jc w:val="center"/>
              <w:rPr>
                <w:ins w:id="4486"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D372589" w14:textId="77777777" w:rsidR="00A16307" w:rsidRPr="002A3B59" w:rsidRDefault="00A16307" w:rsidP="00B5391D">
            <w:pPr>
              <w:jc w:val="center"/>
              <w:rPr>
                <w:ins w:id="448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7A7DD53" w14:textId="77777777" w:rsidR="00A16307" w:rsidRPr="002A3B59" w:rsidRDefault="00A16307" w:rsidP="00B5391D">
            <w:pPr>
              <w:jc w:val="center"/>
              <w:rPr>
                <w:ins w:id="448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DE289D9" w14:textId="77777777" w:rsidR="00A16307" w:rsidRPr="002A3B59" w:rsidRDefault="00A16307" w:rsidP="00B5391D">
            <w:pPr>
              <w:jc w:val="center"/>
              <w:rPr>
                <w:ins w:id="448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6CF3BBA" w14:textId="77777777" w:rsidR="00A16307" w:rsidRPr="002A3B59" w:rsidRDefault="00A16307" w:rsidP="00B5391D">
            <w:pPr>
              <w:jc w:val="center"/>
              <w:rPr>
                <w:ins w:id="449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73305A4" w14:textId="77777777" w:rsidR="00A16307" w:rsidRPr="002A3B59" w:rsidRDefault="00A16307" w:rsidP="00B5391D">
            <w:pPr>
              <w:jc w:val="center"/>
              <w:rPr>
                <w:ins w:id="449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B6C51D2" w14:textId="77777777" w:rsidR="00A16307" w:rsidRPr="002A3B59" w:rsidRDefault="00A16307" w:rsidP="00B5391D">
            <w:pPr>
              <w:jc w:val="center"/>
              <w:rPr>
                <w:ins w:id="4492" w:author="Brant McNeece" w:date="2021-09-07T19:47:00Z"/>
                <w:rFonts w:ascii="Times New Roman" w:eastAsia="Times New Roman" w:hAnsi="Times New Roman" w:cs="Times New Roman"/>
                <w:sz w:val="20"/>
                <w:szCs w:val="20"/>
              </w:rPr>
            </w:pPr>
          </w:p>
        </w:tc>
      </w:tr>
      <w:tr w:rsidR="00A16307" w:rsidRPr="002A3B59" w14:paraId="2BD90E40" w14:textId="77777777" w:rsidTr="00B5391D">
        <w:trPr>
          <w:trHeight w:val="288"/>
          <w:ins w:id="4493" w:author="Brant McNeece" w:date="2021-09-07T19:47:00Z"/>
        </w:trPr>
        <w:tc>
          <w:tcPr>
            <w:tcW w:w="0" w:type="auto"/>
            <w:vMerge/>
            <w:tcBorders>
              <w:top w:val="nil"/>
              <w:left w:val="nil"/>
              <w:bottom w:val="nil"/>
              <w:right w:val="nil"/>
            </w:tcBorders>
            <w:vAlign w:val="center"/>
            <w:hideMark/>
          </w:tcPr>
          <w:p w14:paraId="61FE6F62" w14:textId="77777777" w:rsidR="00A16307" w:rsidRPr="002A3B59" w:rsidRDefault="00A16307" w:rsidP="00B5391D">
            <w:pPr>
              <w:rPr>
                <w:ins w:id="4494" w:author="Brant McNeece" w:date="2021-09-07T19:47:00Z"/>
                <w:rFonts w:ascii="Times New Roman" w:eastAsia="Times New Roman" w:hAnsi="Times New Roman" w:cs="Times New Roman"/>
                <w:color w:val="000000"/>
                <w:sz w:val="20"/>
                <w:szCs w:val="20"/>
                <w:rPrChange w:id="4495" w:author="Brant McNeece" w:date="2021-09-07T19:52:00Z">
                  <w:rPr>
                    <w:ins w:id="4496" w:author="Brant McNeece" w:date="2021-09-07T19:47:00Z"/>
                    <w:rFonts w:ascii="Calibri" w:eastAsia="Times New Roman" w:hAnsi="Calibri" w:cs="Calibri"/>
                    <w:color w:val="000000"/>
                    <w:sz w:val="20"/>
                    <w:szCs w:val="20"/>
                  </w:rPr>
                </w:rPrChange>
              </w:rPr>
            </w:pPr>
          </w:p>
        </w:tc>
        <w:tc>
          <w:tcPr>
            <w:tcW w:w="0" w:type="auto"/>
            <w:vMerge w:val="restart"/>
            <w:tcBorders>
              <w:top w:val="nil"/>
              <w:left w:val="nil"/>
              <w:bottom w:val="nil"/>
              <w:right w:val="nil"/>
            </w:tcBorders>
            <w:shd w:val="clear" w:color="auto" w:fill="auto"/>
            <w:noWrap/>
            <w:vAlign w:val="center"/>
            <w:hideMark/>
          </w:tcPr>
          <w:p w14:paraId="7903E3DB" w14:textId="77777777" w:rsidR="00A16307" w:rsidRPr="002A3B59" w:rsidRDefault="00A16307" w:rsidP="00B5391D">
            <w:pPr>
              <w:jc w:val="center"/>
              <w:rPr>
                <w:ins w:id="4497" w:author="Brant McNeece" w:date="2021-09-07T19:47:00Z"/>
                <w:rFonts w:ascii="Times New Roman" w:eastAsia="Times New Roman" w:hAnsi="Times New Roman" w:cs="Times New Roman"/>
                <w:color w:val="000000"/>
                <w:sz w:val="20"/>
                <w:szCs w:val="20"/>
                <w:rPrChange w:id="4498" w:author="Brant McNeece" w:date="2021-09-07T19:52:00Z">
                  <w:rPr>
                    <w:ins w:id="4499" w:author="Brant McNeece" w:date="2021-09-07T19:47:00Z"/>
                    <w:rFonts w:ascii="Calibri" w:eastAsia="Times New Roman" w:hAnsi="Calibri" w:cs="Calibri"/>
                    <w:color w:val="000000"/>
                    <w:sz w:val="20"/>
                    <w:szCs w:val="20"/>
                  </w:rPr>
                </w:rPrChange>
              </w:rPr>
            </w:pPr>
            <w:ins w:id="4500" w:author="Brant McNeece" w:date="2021-09-07T19:47:00Z">
              <w:r w:rsidRPr="002A3B59">
                <w:rPr>
                  <w:rFonts w:ascii="Times New Roman" w:eastAsia="Times New Roman" w:hAnsi="Times New Roman" w:cs="Times New Roman"/>
                  <w:color w:val="000000"/>
                  <w:sz w:val="20"/>
                  <w:szCs w:val="20"/>
                  <w:rPrChange w:id="4501" w:author="Brant McNeece" w:date="2021-09-07T19:52:00Z">
                    <w:rPr>
                      <w:rFonts w:ascii="Calibri" w:eastAsia="Times New Roman" w:hAnsi="Calibri" w:cs="Calibri"/>
                      <w:color w:val="000000"/>
                      <w:sz w:val="20"/>
                      <w:szCs w:val="20"/>
                    </w:rPr>
                  </w:rPrChange>
                </w:rPr>
                <w:t>OH18</w:t>
              </w:r>
            </w:ins>
          </w:p>
        </w:tc>
        <w:tc>
          <w:tcPr>
            <w:tcW w:w="0" w:type="auto"/>
            <w:tcBorders>
              <w:top w:val="nil"/>
              <w:left w:val="nil"/>
              <w:bottom w:val="nil"/>
              <w:right w:val="nil"/>
            </w:tcBorders>
            <w:shd w:val="clear" w:color="auto" w:fill="auto"/>
            <w:noWrap/>
            <w:vAlign w:val="center"/>
            <w:hideMark/>
          </w:tcPr>
          <w:p w14:paraId="25493FEC" w14:textId="77777777" w:rsidR="00A16307" w:rsidRPr="002A3B59" w:rsidRDefault="00A16307" w:rsidP="00B5391D">
            <w:pPr>
              <w:jc w:val="center"/>
              <w:rPr>
                <w:ins w:id="4502" w:author="Brant McNeece" w:date="2021-09-07T19:47:00Z"/>
                <w:rFonts w:ascii="Times New Roman" w:eastAsia="Times New Roman" w:hAnsi="Times New Roman" w:cs="Times New Roman"/>
                <w:color w:val="000000"/>
                <w:sz w:val="20"/>
                <w:szCs w:val="20"/>
                <w:rPrChange w:id="4503" w:author="Brant McNeece" w:date="2021-09-07T19:52:00Z">
                  <w:rPr>
                    <w:ins w:id="4504" w:author="Brant McNeece" w:date="2021-09-07T19:47:00Z"/>
                    <w:rFonts w:ascii="Calibri" w:eastAsia="Times New Roman" w:hAnsi="Calibri" w:cs="Calibri"/>
                    <w:color w:val="000000"/>
                    <w:sz w:val="20"/>
                    <w:szCs w:val="20"/>
                  </w:rPr>
                </w:rPrChange>
              </w:rPr>
            </w:pPr>
            <w:ins w:id="4505" w:author="Brant McNeece" w:date="2021-09-07T19:47:00Z">
              <w:r w:rsidRPr="002A3B59">
                <w:rPr>
                  <w:rFonts w:ascii="Times New Roman" w:eastAsia="Times New Roman" w:hAnsi="Times New Roman" w:cs="Times New Roman"/>
                  <w:color w:val="000000"/>
                  <w:sz w:val="20"/>
                  <w:szCs w:val="20"/>
                  <w:rPrChange w:id="4506"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062601DA" w14:textId="77777777" w:rsidR="00A16307" w:rsidRPr="002A3B59" w:rsidRDefault="00A16307" w:rsidP="00B5391D">
            <w:pPr>
              <w:jc w:val="center"/>
              <w:rPr>
                <w:ins w:id="4507" w:author="Brant McNeece" w:date="2021-09-07T19:47:00Z"/>
                <w:rFonts w:ascii="Times New Roman" w:eastAsia="Times New Roman" w:hAnsi="Times New Roman" w:cs="Times New Roman"/>
                <w:color w:val="000000"/>
                <w:sz w:val="20"/>
                <w:szCs w:val="20"/>
                <w:rPrChange w:id="4508" w:author="Brant McNeece" w:date="2021-09-07T19:52:00Z">
                  <w:rPr>
                    <w:ins w:id="4509" w:author="Brant McNeece" w:date="2021-09-07T19:47:00Z"/>
                    <w:rFonts w:ascii="Calibri" w:eastAsia="Times New Roman" w:hAnsi="Calibri" w:cs="Calibri"/>
                    <w:color w:val="000000"/>
                    <w:sz w:val="20"/>
                    <w:szCs w:val="20"/>
                  </w:rPr>
                </w:rPrChange>
              </w:rPr>
            </w:pPr>
            <w:ins w:id="4510" w:author="Brant McNeece" w:date="2021-09-07T19:47:00Z">
              <w:r w:rsidRPr="002A3B59">
                <w:rPr>
                  <w:rFonts w:ascii="Times New Roman" w:eastAsia="Times New Roman" w:hAnsi="Times New Roman" w:cs="Times New Roman"/>
                  <w:color w:val="000000"/>
                  <w:sz w:val="20"/>
                  <w:szCs w:val="20"/>
                  <w:rPrChange w:id="4511" w:author="Brant McNeece" w:date="2021-09-07T19:52:00Z">
                    <w:rPr>
                      <w:rFonts w:ascii="Calibri" w:eastAsia="Times New Roman" w:hAnsi="Calibri" w:cs="Calibri"/>
                      <w:color w:val="000000"/>
                      <w:sz w:val="20"/>
                      <w:szCs w:val="20"/>
                    </w:rPr>
                  </w:rPrChange>
                </w:rPr>
                <w:t>-0.74</w:t>
              </w:r>
            </w:ins>
          </w:p>
        </w:tc>
        <w:tc>
          <w:tcPr>
            <w:tcW w:w="0" w:type="auto"/>
            <w:tcBorders>
              <w:top w:val="nil"/>
              <w:left w:val="nil"/>
              <w:bottom w:val="nil"/>
              <w:right w:val="nil"/>
            </w:tcBorders>
            <w:shd w:val="clear" w:color="auto" w:fill="auto"/>
            <w:noWrap/>
            <w:vAlign w:val="center"/>
            <w:hideMark/>
          </w:tcPr>
          <w:p w14:paraId="7B21B5C0" w14:textId="77777777" w:rsidR="00A16307" w:rsidRPr="002A3B59" w:rsidRDefault="00A16307" w:rsidP="00B5391D">
            <w:pPr>
              <w:jc w:val="center"/>
              <w:rPr>
                <w:ins w:id="4512" w:author="Brant McNeece" w:date="2021-09-07T19:47:00Z"/>
                <w:rFonts w:ascii="Times New Roman" w:eastAsia="Times New Roman" w:hAnsi="Times New Roman" w:cs="Times New Roman"/>
                <w:color w:val="000000"/>
                <w:sz w:val="20"/>
                <w:szCs w:val="20"/>
                <w:rPrChange w:id="4513" w:author="Brant McNeece" w:date="2021-09-07T19:52:00Z">
                  <w:rPr>
                    <w:ins w:id="4514" w:author="Brant McNeece" w:date="2021-09-07T19:47:00Z"/>
                    <w:rFonts w:ascii="Calibri" w:eastAsia="Times New Roman" w:hAnsi="Calibri" w:cs="Calibri"/>
                    <w:color w:val="000000"/>
                    <w:sz w:val="20"/>
                    <w:szCs w:val="20"/>
                  </w:rPr>
                </w:rPrChange>
              </w:rPr>
            </w:pPr>
            <w:ins w:id="4515" w:author="Brant McNeece" w:date="2021-09-07T19:47:00Z">
              <w:r w:rsidRPr="002A3B59">
                <w:rPr>
                  <w:rFonts w:ascii="Times New Roman" w:eastAsia="Times New Roman" w:hAnsi="Times New Roman" w:cs="Times New Roman"/>
                  <w:color w:val="000000"/>
                  <w:sz w:val="20"/>
                  <w:szCs w:val="20"/>
                  <w:rPrChange w:id="4516" w:author="Brant McNeece" w:date="2021-09-07T19:52:00Z">
                    <w:rPr>
                      <w:rFonts w:ascii="Calibri" w:eastAsia="Times New Roman" w:hAnsi="Calibri" w:cs="Calibri"/>
                      <w:color w:val="000000"/>
                      <w:sz w:val="20"/>
                      <w:szCs w:val="20"/>
                    </w:rPr>
                  </w:rPrChange>
                </w:rPr>
                <w:t>0.91</w:t>
              </w:r>
            </w:ins>
          </w:p>
        </w:tc>
        <w:tc>
          <w:tcPr>
            <w:tcW w:w="0" w:type="auto"/>
            <w:tcBorders>
              <w:top w:val="nil"/>
              <w:left w:val="nil"/>
              <w:bottom w:val="nil"/>
              <w:right w:val="nil"/>
            </w:tcBorders>
            <w:shd w:val="clear" w:color="auto" w:fill="auto"/>
            <w:noWrap/>
            <w:vAlign w:val="center"/>
            <w:hideMark/>
          </w:tcPr>
          <w:p w14:paraId="5746715F" w14:textId="77777777" w:rsidR="00A16307" w:rsidRPr="002A3B59" w:rsidRDefault="00A16307" w:rsidP="00B5391D">
            <w:pPr>
              <w:jc w:val="center"/>
              <w:rPr>
                <w:ins w:id="4517" w:author="Brant McNeece" w:date="2021-09-07T19:47:00Z"/>
                <w:rFonts w:ascii="Times New Roman" w:eastAsia="Times New Roman" w:hAnsi="Times New Roman" w:cs="Times New Roman"/>
                <w:color w:val="000000"/>
                <w:sz w:val="20"/>
                <w:szCs w:val="20"/>
                <w:rPrChange w:id="4518" w:author="Brant McNeece" w:date="2021-09-07T19:52:00Z">
                  <w:rPr>
                    <w:ins w:id="451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47835A2" w14:textId="77777777" w:rsidR="00A16307" w:rsidRPr="002A3B59" w:rsidRDefault="00A16307" w:rsidP="00B5391D">
            <w:pPr>
              <w:jc w:val="center"/>
              <w:rPr>
                <w:ins w:id="4520" w:author="Brant McNeece" w:date="2021-09-07T19:47:00Z"/>
                <w:rFonts w:ascii="Times New Roman" w:eastAsia="Times New Roman" w:hAnsi="Times New Roman" w:cs="Times New Roman"/>
                <w:color w:val="000000"/>
                <w:sz w:val="20"/>
                <w:szCs w:val="20"/>
                <w:rPrChange w:id="4521" w:author="Brant McNeece" w:date="2021-09-07T19:52:00Z">
                  <w:rPr>
                    <w:ins w:id="4522" w:author="Brant McNeece" w:date="2021-09-07T19:47:00Z"/>
                    <w:rFonts w:ascii="Calibri" w:eastAsia="Times New Roman" w:hAnsi="Calibri" w:cs="Calibri"/>
                    <w:color w:val="000000"/>
                    <w:sz w:val="20"/>
                    <w:szCs w:val="20"/>
                  </w:rPr>
                </w:rPrChange>
              </w:rPr>
            </w:pPr>
            <w:ins w:id="4523" w:author="Brant McNeece" w:date="2021-09-07T19:47:00Z">
              <w:r w:rsidRPr="002A3B59">
                <w:rPr>
                  <w:rFonts w:ascii="Times New Roman" w:eastAsia="Times New Roman" w:hAnsi="Times New Roman" w:cs="Times New Roman"/>
                  <w:color w:val="000000"/>
                  <w:sz w:val="20"/>
                  <w:szCs w:val="20"/>
                  <w:rPrChange w:id="4524" w:author="Brant McNeece" w:date="2021-09-07T19:52:00Z">
                    <w:rPr>
                      <w:rFonts w:ascii="Calibri" w:eastAsia="Times New Roman" w:hAnsi="Calibri" w:cs="Calibri"/>
                      <w:color w:val="000000"/>
                      <w:sz w:val="20"/>
                      <w:szCs w:val="20"/>
                    </w:rPr>
                  </w:rPrChange>
                </w:rPr>
                <w:t>-0.76</w:t>
              </w:r>
            </w:ins>
          </w:p>
        </w:tc>
        <w:tc>
          <w:tcPr>
            <w:tcW w:w="0" w:type="auto"/>
            <w:tcBorders>
              <w:top w:val="nil"/>
              <w:left w:val="nil"/>
              <w:bottom w:val="nil"/>
              <w:right w:val="nil"/>
            </w:tcBorders>
            <w:shd w:val="clear" w:color="auto" w:fill="auto"/>
            <w:noWrap/>
            <w:vAlign w:val="center"/>
            <w:hideMark/>
          </w:tcPr>
          <w:p w14:paraId="52AE65D0" w14:textId="77777777" w:rsidR="00A16307" w:rsidRPr="002A3B59" w:rsidRDefault="00A16307" w:rsidP="00B5391D">
            <w:pPr>
              <w:jc w:val="center"/>
              <w:rPr>
                <w:ins w:id="4525" w:author="Brant McNeece" w:date="2021-09-07T19:47:00Z"/>
                <w:rFonts w:ascii="Times New Roman" w:eastAsia="Times New Roman" w:hAnsi="Times New Roman" w:cs="Times New Roman"/>
                <w:color w:val="000000"/>
                <w:sz w:val="20"/>
                <w:szCs w:val="20"/>
                <w:rPrChange w:id="4526" w:author="Brant McNeece" w:date="2021-09-07T19:52:00Z">
                  <w:rPr>
                    <w:ins w:id="4527"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0784ADDD" w14:textId="77777777" w:rsidR="00A16307" w:rsidRPr="002A3B59" w:rsidRDefault="00A16307" w:rsidP="00B5391D">
            <w:pPr>
              <w:jc w:val="center"/>
              <w:rPr>
                <w:ins w:id="452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80EADD6" w14:textId="77777777" w:rsidR="00A16307" w:rsidRPr="002A3B59" w:rsidRDefault="00A16307" w:rsidP="00B5391D">
            <w:pPr>
              <w:jc w:val="center"/>
              <w:rPr>
                <w:ins w:id="452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62FA736" w14:textId="77777777" w:rsidR="00A16307" w:rsidRPr="002A3B59" w:rsidRDefault="00A16307" w:rsidP="00B5391D">
            <w:pPr>
              <w:jc w:val="center"/>
              <w:rPr>
                <w:ins w:id="453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D2E8C7F" w14:textId="77777777" w:rsidR="00A16307" w:rsidRPr="002A3B59" w:rsidRDefault="00A16307" w:rsidP="00B5391D">
            <w:pPr>
              <w:jc w:val="center"/>
              <w:rPr>
                <w:ins w:id="453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DD0C1B8" w14:textId="77777777" w:rsidR="00A16307" w:rsidRPr="002A3B59" w:rsidRDefault="00A16307" w:rsidP="00B5391D">
            <w:pPr>
              <w:jc w:val="center"/>
              <w:rPr>
                <w:ins w:id="453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CA4AB07" w14:textId="77777777" w:rsidR="00A16307" w:rsidRPr="002A3B59" w:rsidRDefault="00A16307" w:rsidP="00B5391D">
            <w:pPr>
              <w:jc w:val="center"/>
              <w:rPr>
                <w:ins w:id="453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441F6B2" w14:textId="77777777" w:rsidR="00A16307" w:rsidRPr="002A3B59" w:rsidRDefault="00A16307" w:rsidP="00B5391D">
            <w:pPr>
              <w:jc w:val="center"/>
              <w:rPr>
                <w:ins w:id="4534"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1A1EB9F" w14:textId="77777777" w:rsidR="00A16307" w:rsidRPr="002A3B59" w:rsidRDefault="00A16307" w:rsidP="00B5391D">
            <w:pPr>
              <w:jc w:val="center"/>
              <w:rPr>
                <w:ins w:id="4535" w:author="Brant McNeece" w:date="2021-09-07T19:47:00Z"/>
                <w:rFonts w:ascii="Times New Roman" w:eastAsia="Times New Roman" w:hAnsi="Times New Roman" w:cs="Times New Roman"/>
                <w:sz w:val="20"/>
                <w:szCs w:val="20"/>
              </w:rPr>
            </w:pPr>
          </w:p>
        </w:tc>
      </w:tr>
      <w:tr w:rsidR="00A16307" w:rsidRPr="002A3B59" w14:paraId="75F2E2F0" w14:textId="77777777" w:rsidTr="00B5391D">
        <w:trPr>
          <w:trHeight w:val="288"/>
          <w:ins w:id="4536" w:author="Brant McNeece" w:date="2021-09-07T19:47:00Z"/>
        </w:trPr>
        <w:tc>
          <w:tcPr>
            <w:tcW w:w="0" w:type="auto"/>
            <w:vMerge/>
            <w:tcBorders>
              <w:top w:val="nil"/>
              <w:left w:val="nil"/>
              <w:bottom w:val="nil"/>
              <w:right w:val="nil"/>
            </w:tcBorders>
            <w:vAlign w:val="center"/>
            <w:hideMark/>
          </w:tcPr>
          <w:p w14:paraId="41047EC6" w14:textId="77777777" w:rsidR="00A16307" w:rsidRPr="002A3B59" w:rsidRDefault="00A16307" w:rsidP="00B5391D">
            <w:pPr>
              <w:rPr>
                <w:ins w:id="4537" w:author="Brant McNeece" w:date="2021-09-07T19:47:00Z"/>
                <w:rFonts w:ascii="Times New Roman" w:eastAsia="Times New Roman" w:hAnsi="Times New Roman" w:cs="Times New Roman"/>
                <w:color w:val="000000"/>
                <w:sz w:val="20"/>
                <w:szCs w:val="20"/>
                <w:rPrChange w:id="4538" w:author="Brant McNeece" w:date="2021-09-07T19:52:00Z">
                  <w:rPr>
                    <w:ins w:id="4539"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64803D61" w14:textId="77777777" w:rsidR="00A16307" w:rsidRPr="002A3B59" w:rsidRDefault="00A16307" w:rsidP="00B5391D">
            <w:pPr>
              <w:rPr>
                <w:ins w:id="4540" w:author="Brant McNeece" w:date="2021-09-07T19:47:00Z"/>
                <w:rFonts w:ascii="Times New Roman" w:eastAsia="Times New Roman" w:hAnsi="Times New Roman" w:cs="Times New Roman"/>
                <w:color w:val="000000"/>
                <w:sz w:val="20"/>
                <w:szCs w:val="20"/>
                <w:rPrChange w:id="4541" w:author="Brant McNeece" w:date="2021-09-07T19:52:00Z">
                  <w:rPr>
                    <w:ins w:id="454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6BFAF12" w14:textId="77777777" w:rsidR="00A16307" w:rsidRPr="002A3B59" w:rsidRDefault="00A16307" w:rsidP="00B5391D">
            <w:pPr>
              <w:jc w:val="center"/>
              <w:rPr>
                <w:ins w:id="4543" w:author="Brant McNeece" w:date="2021-09-07T19:47:00Z"/>
                <w:rFonts w:ascii="Times New Roman" w:eastAsia="Times New Roman" w:hAnsi="Times New Roman" w:cs="Times New Roman"/>
                <w:color w:val="000000"/>
                <w:sz w:val="20"/>
                <w:szCs w:val="20"/>
                <w:rPrChange w:id="4544" w:author="Brant McNeece" w:date="2021-09-07T19:52:00Z">
                  <w:rPr>
                    <w:ins w:id="4545" w:author="Brant McNeece" w:date="2021-09-07T19:47:00Z"/>
                    <w:rFonts w:ascii="Calibri" w:eastAsia="Times New Roman" w:hAnsi="Calibri" w:cs="Calibri"/>
                    <w:color w:val="000000"/>
                    <w:sz w:val="20"/>
                    <w:szCs w:val="20"/>
                  </w:rPr>
                </w:rPrChange>
              </w:rPr>
            </w:pPr>
            <w:ins w:id="4546" w:author="Brant McNeece" w:date="2021-09-07T19:47:00Z">
              <w:r w:rsidRPr="002A3B59">
                <w:rPr>
                  <w:rFonts w:ascii="Times New Roman" w:eastAsia="Times New Roman" w:hAnsi="Times New Roman" w:cs="Times New Roman"/>
                  <w:color w:val="000000"/>
                  <w:sz w:val="20"/>
                  <w:szCs w:val="20"/>
                  <w:rPrChange w:id="4547"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22AC108B" w14:textId="77777777" w:rsidR="00A16307" w:rsidRPr="002A3B59" w:rsidRDefault="00A16307" w:rsidP="00B5391D">
            <w:pPr>
              <w:jc w:val="center"/>
              <w:rPr>
                <w:ins w:id="4548" w:author="Brant McNeece" w:date="2021-09-07T19:47:00Z"/>
                <w:rFonts w:ascii="Times New Roman" w:eastAsia="Times New Roman" w:hAnsi="Times New Roman" w:cs="Times New Roman"/>
                <w:color w:val="000000"/>
                <w:sz w:val="20"/>
                <w:szCs w:val="20"/>
                <w:rPrChange w:id="4549" w:author="Brant McNeece" w:date="2021-09-07T19:52:00Z">
                  <w:rPr>
                    <w:ins w:id="4550" w:author="Brant McNeece" w:date="2021-09-07T19:47:00Z"/>
                    <w:rFonts w:ascii="Calibri" w:eastAsia="Times New Roman" w:hAnsi="Calibri" w:cs="Calibri"/>
                    <w:color w:val="000000"/>
                    <w:sz w:val="20"/>
                    <w:szCs w:val="20"/>
                  </w:rPr>
                </w:rPrChange>
              </w:rPr>
            </w:pPr>
            <w:ins w:id="4551" w:author="Brant McNeece" w:date="2021-09-07T19:47:00Z">
              <w:r w:rsidRPr="002A3B59">
                <w:rPr>
                  <w:rFonts w:ascii="Times New Roman" w:eastAsia="Times New Roman" w:hAnsi="Times New Roman" w:cs="Times New Roman"/>
                  <w:color w:val="000000"/>
                  <w:sz w:val="20"/>
                  <w:szCs w:val="20"/>
                  <w:rPrChange w:id="4552" w:author="Brant McNeece" w:date="2021-09-07T19:52:00Z">
                    <w:rPr>
                      <w:rFonts w:ascii="Calibri" w:eastAsia="Times New Roman" w:hAnsi="Calibri" w:cs="Calibri"/>
                      <w:color w:val="000000"/>
                      <w:sz w:val="20"/>
                      <w:szCs w:val="20"/>
                    </w:rPr>
                  </w:rPrChange>
                </w:rPr>
                <w:t>0.89</w:t>
              </w:r>
            </w:ins>
          </w:p>
        </w:tc>
        <w:tc>
          <w:tcPr>
            <w:tcW w:w="0" w:type="auto"/>
            <w:tcBorders>
              <w:top w:val="nil"/>
              <w:left w:val="nil"/>
              <w:bottom w:val="nil"/>
              <w:right w:val="nil"/>
            </w:tcBorders>
            <w:shd w:val="clear" w:color="auto" w:fill="auto"/>
            <w:noWrap/>
            <w:vAlign w:val="center"/>
            <w:hideMark/>
          </w:tcPr>
          <w:p w14:paraId="3E037784" w14:textId="77777777" w:rsidR="00A16307" w:rsidRPr="002A3B59" w:rsidRDefault="00A16307" w:rsidP="00B5391D">
            <w:pPr>
              <w:jc w:val="center"/>
              <w:rPr>
                <w:ins w:id="4553" w:author="Brant McNeece" w:date="2021-09-07T19:47:00Z"/>
                <w:rFonts w:ascii="Times New Roman" w:eastAsia="Times New Roman" w:hAnsi="Times New Roman" w:cs="Times New Roman"/>
                <w:color w:val="000000"/>
                <w:sz w:val="20"/>
                <w:szCs w:val="20"/>
                <w:rPrChange w:id="4554" w:author="Brant McNeece" w:date="2021-09-07T19:52:00Z">
                  <w:rPr>
                    <w:ins w:id="4555" w:author="Brant McNeece" w:date="2021-09-07T19:47:00Z"/>
                    <w:rFonts w:ascii="Calibri" w:eastAsia="Times New Roman" w:hAnsi="Calibri" w:cs="Calibri"/>
                    <w:color w:val="000000"/>
                    <w:sz w:val="20"/>
                    <w:szCs w:val="20"/>
                  </w:rPr>
                </w:rPrChange>
              </w:rPr>
            </w:pPr>
            <w:ins w:id="4556" w:author="Brant McNeece" w:date="2021-09-07T19:47:00Z">
              <w:r w:rsidRPr="002A3B59">
                <w:rPr>
                  <w:rFonts w:ascii="Times New Roman" w:eastAsia="Times New Roman" w:hAnsi="Times New Roman" w:cs="Times New Roman"/>
                  <w:color w:val="000000"/>
                  <w:sz w:val="20"/>
                  <w:szCs w:val="20"/>
                  <w:rPrChange w:id="4557" w:author="Brant McNeece" w:date="2021-09-07T19:52:00Z">
                    <w:rPr>
                      <w:rFonts w:ascii="Calibri" w:eastAsia="Times New Roman" w:hAnsi="Calibri" w:cs="Calibri"/>
                      <w:color w:val="000000"/>
                      <w:sz w:val="20"/>
                      <w:szCs w:val="20"/>
                    </w:rPr>
                  </w:rPrChange>
                </w:rPr>
                <w:t>-0.7</w:t>
              </w:r>
            </w:ins>
          </w:p>
        </w:tc>
        <w:tc>
          <w:tcPr>
            <w:tcW w:w="0" w:type="auto"/>
            <w:tcBorders>
              <w:top w:val="nil"/>
              <w:left w:val="nil"/>
              <w:bottom w:val="nil"/>
              <w:right w:val="nil"/>
            </w:tcBorders>
            <w:shd w:val="clear" w:color="auto" w:fill="auto"/>
            <w:noWrap/>
            <w:vAlign w:val="center"/>
            <w:hideMark/>
          </w:tcPr>
          <w:p w14:paraId="260CE6AF" w14:textId="77777777" w:rsidR="00A16307" w:rsidRPr="002A3B59" w:rsidRDefault="00A16307" w:rsidP="00B5391D">
            <w:pPr>
              <w:jc w:val="center"/>
              <w:rPr>
                <w:ins w:id="4558" w:author="Brant McNeece" w:date="2021-09-07T19:47:00Z"/>
                <w:rFonts w:ascii="Times New Roman" w:eastAsia="Times New Roman" w:hAnsi="Times New Roman" w:cs="Times New Roman"/>
                <w:color w:val="000000"/>
                <w:sz w:val="20"/>
                <w:szCs w:val="20"/>
                <w:rPrChange w:id="4559" w:author="Brant McNeece" w:date="2021-09-07T19:52:00Z">
                  <w:rPr>
                    <w:ins w:id="4560"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7FA9859" w14:textId="77777777" w:rsidR="00A16307" w:rsidRPr="002A3B59" w:rsidRDefault="00A16307" w:rsidP="00B5391D">
            <w:pPr>
              <w:jc w:val="center"/>
              <w:rPr>
                <w:ins w:id="456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3B360D4" w14:textId="77777777" w:rsidR="00A16307" w:rsidRPr="002A3B59" w:rsidRDefault="00A16307" w:rsidP="00B5391D">
            <w:pPr>
              <w:jc w:val="center"/>
              <w:rPr>
                <w:ins w:id="456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3967E54" w14:textId="77777777" w:rsidR="00A16307" w:rsidRPr="002A3B59" w:rsidRDefault="00A16307" w:rsidP="00B5391D">
            <w:pPr>
              <w:jc w:val="center"/>
              <w:rPr>
                <w:ins w:id="456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F794A23" w14:textId="77777777" w:rsidR="00A16307" w:rsidRPr="002A3B59" w:rsidRDefault="00A16307" w:rsidP="00B5391D">
            <w:pPr>
              <w:jc w:val="center"/>
              <w:rPr>
                <w:ins w:id="4564"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B1DF096" w14:textId="77777777" w:rsidR="00A16307" w:rsidRPr="002A3B59" w:rsidRDefault="00A16307" w:rsidP="00B5391D">
            <w:pPr>
              <w:jc w:val="center"/>
              <w:rPr>
                <w:ins w:id="4565"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6A39C75" w14:textId="77777777" w:rsidR="00A16307" w:rsidRPr="002A3B59" w:rsidRDefault="00A16307" w:rsidP="00B5391D">
            <w:pPr>
              <w:jc w:val="center"/>
              <w:rPr>
                <w:ins w:id="4566"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DB618FC" w14:textId="77777777" w:rsidR="00A16307" w:rsidRPr="002A3B59" w:rsidRDefault="00A16307" w:rsidP="00B5391D">
            <w:pPr>
              <w:jc w:val="center"/>
              <w:rPr>
                <w:ins w:id="456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DE94547" w14:textId="77777777" w:rsidR="00A16307" w:rsidRPr="002A3B59" w:rsidRDefault="00A16307" w:rsidP="00B5391D">
            <w:pPr>
              <w:jc w:val="center"/>
              <w:rPr>
                <w:ins w:id="456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9138472" w14:textId="77777777" w:rsidR="00A16307" w:rsidRPr="002A3B59" w:rsidRDefault="00A16307" w:rsidP="00B5391D">
            <w:pPr>
              <w:jc w:val="center"/>
              <w:rPr>
                <w:ins w:id="456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CCCC01D" w14:textId="77777777" w:rsidR="00A16307" w:rsidRPr="002A3B59" w:rsidRDefault="00A16307" w:rsidP="00B5391D">
            <w:pPr>
              <w:jc w:val="center"/>
              <w:rPr>
                <w:ins w:id="4570" w:author="Brant McNeece" w:date="2021-09-07T19:47:00Z"/>
                <w:rFonts w:ascii="Times New Roman" w:eastAsia="Times New Roman" w:hAnsi="Times New Roman" w:cs="Times New Roman"/>
                <w:sz w:val="20"/>
                <w:szCs w:val="20"/>
              </w:rPr>
            </w:pPr>
          </w:p>
        </w:tc>
      </w:tr>
      <w:tr w:rsidR="00A16307" w:rsidRPr="002A3B59" w14:paraId="5105E342" w14:textId="77777777" w:rsidTr="00B5391D">
        <w:trPr>
          <w:trHeight w:val="288"/>
          <w:ins w:id="4571" w:author="Brant McNeece" w:date="2021-09-07T19:47:00Z"/>
        </w:trPr>
        <w:tc>
          <w:tcPr>
            <w:tcW w:w="0" w:type="auto"/>
            <w:vMerge/>
            <w:tcBorders>
              <w:top w:val="nil"/>
              <w:left w:val="nil"/>
              <w:bottom w:val="nil"/>
              <w:right w:val="nil"/>
            </w:tcBorders>
            <w:vAlign w:val="center"/>
            <w:hideMark/>
          </w:tcPr>
          <w:p w14:paraId="01F8F931" w14:textId="77777777" w:rsidR="00A16307" w:rsidRPr="002A3B59" w:rsidRDefault="00A16307" w:rsidP="00B5391D">
            <w:pPr>
              <w:rPr>
                <w:ins w:id="4572" w:author="Brant McNeece" w:date="2021-09-07T19:47:00Z"/>
                <w:rFonts w:ascii="Times New Roman" w:eastAsia="Times New Roman" w:hAnsi="Times New Roman" w:cs="Times New Roman"/>
                <w:color w:val="000000"/>
                <w:sz w:val="20"/>
                <w:szCs w:val="20"/>
                <w:rPrChange w:id="4573" w:author="Brant McNeece" w:date="2021-09-07T19:52:00Z">
                  <w:rPr>
                    <w:ins w:id="457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77C84C6" w14:textId="77777777" w:rsidR="00A16307" w:rsidRPr="002A3B59" w:rsidRDefault="00A16307" w:rsidP="00B5391D">
            <w:pPr>
              <w:jc w:val="center"/>
              <w:rPr>
                <w:ins w:id="4575" w:author="Brant McNeece" w:date="2021-09-07T19:47:00Z"/>
                <w:rFonts w:ascii="Times New Roman" w:eastAsia="Times New Roman" w:hAnsi="Times New Roman" w:cs="Times New Roman"/>
                <w:color w:val="000000"/>
                <w:sz w:val="20"/>
                <w:szCs w:val="20"/>
                <w:rPrChange w:id="4576" w:author="Brant McNeece" w:date="2021-09-07T19:52:00Z">
                  <w:rPr>
                    <w:ins w:id="4577" w:author="Brant McNeece" w:date="2021-09-07T19:47:00Z"/>
                    <w:rFonts w:ascii="Calibri" w:eastAsia="Times New Roman" w:hAnsi="Calibri" w:cs="Calibri"/>
                    <w:color w:val="000000"/>
                    <w:sz w:val="20"/>
                    <w:szCs w:val="20"/>
                  </w:rPr>
                </w:rPrChange>
              </w:rPr>
            </w:pPr>
            <w:ins w:id="4578" w:author="Brant McNeece" w:date="2021-09-07T19:47:00Z">
              <w:r w:rsidRPr="002A3B59">
                <w:rPr>
                  <w:rFonts w:ascii="Times New Roman" w:eastAsia="Times New Roman" w:hAnsi="Times New Roman" w:cs="Times New Roman"/>
                  <w:color w:val="000000"/>
                  <w:sz w:val="20"/>
                  <w:szCs w:val="20"/>
                  <w:rPrChange w:id="4579" w:author="Brant McNeece" w:date="2021-09-07T19:52:00Z">
                    <w:rPr>
                      <w:rFonts w:ascii="Calibri" w:eastAsia="Times New Roman" w:hAnsi="Calibri" w:cs="Calibri"/>
                      <w:color w:val="000000"/>
                      <w:sz w:val="20"/>
                      <w:szCs w:val="20"/>
                    </w:rPr>
                  </w:rPrChange>
                </w:rPr>
                <w:t>Combined</w:t>
              </w:r>
            </w:ins>
          </w:p>
        </w:tc>
        <w:tc>
          <w:tcPr>
            <w:tcW w:w="0" w:type="auto"/>
            <w:tcBorders>
              <w:top w:val="nil"/>
              <w:left w:val="nil"/>
              <w:bottom w:val="nil"/>
              <w:right w:val="nil"/>
            </w:tcBorders>
            <w:shd w:val="clear" w:color="auto" w:fill="auto"/>
            <w:noWrap/>
            <w:vAlign w:val="center"/>
            <w:hideMark/>
          </w:tcPr>
          <w:p w14:paraId="0EFE6DB6" w14:textId="77777777" w:rsidR="00A16307" w:rsidRPr="002A3B59" w:rsidRDefault="00A16307" w:rsidP="00B5391D">
            <w:pPr>
              <w:jc w:val="center"/>
              <w:rPr>
                <w:ins w:id="4580" w:author="Brant McNeece" w:date="2021-09-07T19:47:00Z"/>
                <w:rFonts w:ascii="Times New Roman" w:eastAsia="Times New Roman" w:hAnsi="Times New Roman" w:cs="Times New Roman"/>
                <w:color w:val="000000"/>
                <w:sz w:val="20"/>
                <w:szCs w:val="20"/>
                <w:rPrChange w:id="4581" w:author="Brant McNeece" w:date="2021-09-07T19:52:00Z">
                  <w:rPr>
                    <w:ins w:id="4582" w:author="Brant McNeece" w:date="2021-09-07T19:47:00Z"/>
                    <w:rFonts w:ascii="Calibri" w:eastAsia="Times New Roman" w:hAnsi="Calibri" w:cs="Calibri"/>
                    <w:color w:val="000000"/>
                    <w:sz w:val="20"/>
                    <w:szCs w:val="20"/>
                  </w:rPr>
                </w:rPrChange>
              </w:rPr>
            </w:pPr>
            <w:ins w:id="4583" w:author="Brant McNeece" w:date="2021-09-07T19:47:00Z">
              <w:r w:rsidRPr="002A3B59">
                <w:rPr>
                  <w:rFonts w:ascii="Times New Roman" w:eastAsia="Times New Roman" w:hAnsi="Times New Roman" w:cs="Times New Roman"/>
                  <w:color w:val="000000"/>
                  <w:sz w:val="20"/>
                  <w:szCs w:val="20"/>
                  <w:rPrChange w:id="4584"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51C39810" w14:textId="77777777" w:rsidR="00A16307" w:rsidRPr="002A3B59" w:rsidRDefault="00A16307" w:rsidP="00B5391D">
            <w:pPr>
              <w:jc w:val="center"/>
              <w:rPr>
                <w:ins w:id="4585" w:author="Brant McNeece" w:date="2021-09-07T19:47:00Z"/>
                <w:rFonts w:ascii="Times New Roman" w:eastAsia="Times New Roman" w:hAnsi="Times New Roman" w:cs="Times New Roman"/>
                <w:color w:val="000000"/>
                <w:sz w:val="20"/>
                <w:szCs w:val="20"/>
                <w:rPrChange w:id="4586" w:author="Brant McNeece" w:date="2021-09-07T19:52:00Z">
                  <w:rPr>
                    <w:ins w:id="4587" w:author="Brant McNeece" w:date="2021-09-07T19:47:00Z"/>
                    <w:rFonts w:ascii="Calibri" w:eastAsia="Times New Roman" w:hAnsi="Calibri" w:cs="Calibri"/>
                    <w:color w:val="000000"/>
                    <w:sz w:val="20"/>
                    <w:szCs w:val="20"/>
                  </w:rPr>
                </w:rPrChange>
              </w:rPr>
            </w:pPr>
            <w:ins w:id="4588" w:author="Brant McNeece" w:date="2021-09-07T19:47:00Z">
              <w:r w:rsidRPr="002A3B59">
                <w:rPr>
                  <w:rFonts w:ascii="Times New Roman" w:eastAsia="Times New Roman" w:hAnsi="Times New Roman" w:cs="Times New Roman"/>
                  <w:color w:val="000000"/>
                  <w:sz w:val="20"/>
                  <w:szCs w:val="20"/>
                  <w:rPrChange w:id="4589" w:author="Brant McNeece" w:date="2021-09-07T19:52:00Z">
                    <w:rPr>
                      <w:rFonts w:ascii="Calibri" w:eastAsia="Times New Roman" w:hAnsi="Calibri" w:cs="Calibri"/>
                      <w:color w:val="000000"/>
                      <w:sz w:val="20"/>
                      <w:szCs w:val="20"/>
                    </w:rPr>
                  </w:rPrChange>
                </w:rPr>
                <w:t>-0.77</w:t>
              </w:r>
            </w:ins>
          </w:p>
        </w:tc>
        <w:tc>
          <w:tcPr>
            <w:tcW w:w="0" w:type="auto"/>
            <w:tcBorders>
              <w:top w:val="nil"/>
              <w:left w:val="nil"/>
              <w:bottom w:val="nil"/>
              <w:right w:val="nil"/>
            </w:tcBorders>
            <w:shd w:val="clear" w:color="auto" w:fill="auto"/>
            <w:noWrap/>
            <w:vAlign w:val="center"/>
            <w:hideMark/>
          </w:tcPr>
          <w:p w14:paraId="57AD7973" w14:textId="77777777" w:rsidR="00A16307" w:rsidRPr="002A3B59" w:rsidRDefault="00A16307" w:rsidP="00B5391D">
            <w:pPr>
              <w:jc w:val="center"/>
              <w:rPr>
                <w:ins w:id="4590" w:author="Brant McNeece" w:date="2021-09-07T19:47:00Z"/>
                <w:rFonts w:ascii="Times New Roman" w:eastAsia="Times New Roman" w:hAnsi="Times New Roman" w:cs="Times New Roman"/>
                <w:color w:val="000000"/>
                <w:sz w:val="20"/>
                <w:szCs w:val="20"/>
                <w:rPrChange w:id="4591" w:author="Brant McNeece" w:date="2021-09-07T19:52:00Z">
                  <w:rPr>
                    <w:ins w:id="459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519103D" w14:textId="77777777" w:rsidR="00A16307" w:rsidRPr="002A3B59" w:rsidRDefault="00A16307" w:rsidP="00B5391D">
            <w:pPr>
              <w:jc w:val="center"/>
              <w:rPr>
                <w:ins w:id="459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D90B760" w14:textId="77777777" w:rsidR="00A16307" w:rsidRPr="002A3B59" w:rsidRDefault="00A16307" w:rsidP="00B5391D">
            <w:pPr>
              <w:jc w:val="center"/>
              <w:rPr>
                <w:ins w:id="4594"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3D78EBA" w14:textId="77777777" w:rsidR="00A16307" w:rsidRPr="002A3B59" w:rsidRDefault="00A16307" w:rsidP="00B5391D">
            <w:pPr>
              <w:jc w:val="center"/>
              <w:rPr>
                <w:ins w:id="4595"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F8B5FE6" w14:textId="77777777" w:rsidR="00A16307" w:rsidRPr="002A3B59" w:rsidRDefault="00A16307" w:rsidP="00B5391D">
            <w:pPr>
              <w:jc w:val="center"/>
              <w:rPr>
                <w:ins w:id="4596"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0EAA45D" w14:textId="77777777" w:rsidR="00A16307" w:rsidRPr="002A3B59" w:rsidRDefault="00A16307" w:rsidP="00B5391D">
            <w:pPr>
              <w:jc w:val="center"/>
              <w:rPr>
                <w:ins w:id="459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4B06B42" w14:textId="77777777" w:rsidR="00A16307" w:rsidRPr="002A3B59" w:rsidRDefault="00A16307" w:rsidP="00B5391D">
            <w:pPr>
              <w:jc w:val="center"/>
              <w:rPr>
                <w:ins w:id="459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F0FBD56" w14:textId="77777777" w:rsidR="00A16307" w:rsidRPr="002A3B59" w:rsidRDefault="00A16307" w:rsidP="00B5391D">
            <w:pPr>
              <w:jc w:val="center"/>
              <w:rPr>
                <w:ins w:id="459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9DF578C" w14:textId="77777777" w:rsidR="00A16307" w:rsidRPr="002A3B59" w:rsidRDefault="00A16307" w:rsidP="00B5391D">
            <w:pPr>
              <w:jc w:val="center"/>
              <w:rPr>
                <w:ins w:id="460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82E5E64" w14:textId="77777777" w:rsidR="00A16307" w:rsidRPr="002A3B59" w:rsidRDefault="00A16307" w:rsidP="00B5391D">
            <w:pPr>
              <w:jc w:val="center"/>
              <w:rPr>
                <w:ins w:id="460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5E7F594" w14:textId="77777777" w:rsidR="00A16307" w:rsidRPr="002A3B59" w:rsidRDefault="00A16307" w:rsidP="00B5391D">
            <w:pPr>
              <w:jc w:val="center"/>
              <w:rPr>
                <w:ins w:id="460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EC4DAAD" w14:textId="77777777" w:rsidR="00A16307" w:rsidRPr="002A3B59" w:rsidRDefault="00A16307" w:rsidP="00B5391D">
            <w:pPr>
              <w:jc w:val="center"/>
              <w:rPr>
                <w:ins w:id="4603" w:author="Brant McNeece" w:date="2021-09-07T19:47:00Z"/>
                <w:rFonts w:ascii="Times New Roman" w:eastAsia="Times New Roman" w:hAnsi="Times New Roman" w:cs="Times New Roman"/>
                <w:sz w:val="20"/>
                <w:szCs w:val="20"/>
              </w:rPr>
            </w:pPr>
          </w:p>
        </w:tc>
      </w:tr>
      <w:tr w:rsidR="00A16307" w:rsidRPr="002A3B59" w14:paraId="2A5EF4BF" w14:textId="77777777" w:rsidTr="00B5391D">
        <w:trPr>
          <w:trHeight w:val="288"/>
          <w:ins w:id="4604" w:author="Brant McNeece" w:date="2021-09-07T19:47:00Z"/>
        </w:trPr>
        <w:tc>
          <w:tcPr>
            <w:tcW w:w="0" w:type="auto"/>
            <w:tcBorders>
              <w:top w:val="single" w:sz="4" w:space="0" w:color="auto"/>
              <w:left w:val="nil"/>
              <w:bottom w:val="nil"/>
              <w:right w:val="nil"/>
            </w:tcBorders>
            <w:shd w:val="clear" w:color="auto" w:fill="auto"/>
            <w:noWrap/>
            <w:vAlign w:val="center"/>
            <w:hideMark/>
          </w:tcPr>
          <w:p w14:paraId="69EC2E98" w14:textId="77777777" w:rsidR="00A16307" w:rsidRPr="002A3B59" w:rsidRDefault="00A16307" w:rsidP="00B5391D">
            <w:pPr>
              <w:jc w:val="center"/>
              <w:rPr>
                <w:ins w:id="4605" w:author="Brant McNeece" w:date="2021-09-07T19:47:00Z"/>
                <w:rFonts w:ascii="Times New Roman" w:eastAsia="Times New Roman" w:hAnsi="Times New Roman" w:cs="Times New Roman"/>
                <w:color w:val="000000"/>
                <w:sz w:val="20"/>
                <w:szCs w:val="20"/>
                <w:rPrChange w:id="4606" w:author="Brant McNeece" w:date="2021-09-07T19:52:00Z">
                  <w:rPr>
                    <w:ins w:id="4607" w:author="Brant McNeece" w:date="2021-09-07T19:47:00Z"/>
                    <w:rFonts w:ascii="Calibri" w:eastAsia="Times New Roman" w:hAnsi="Calibri" w:cs="Calibri"/>
                    <w:color w:val="000000"/>
                    <w:sz w:val="20"/>
                    <w:szCs w:val="20"/>
                  </w:rPr>
                </w:rPrChange>
              </w:rPr>
            </w:pPr>
            <w:ins w:id="4608" w:author="Brant McNeece" w:date="2021-09-07T19:47:00Z">
              <w:r w:rsidRPr="002A3B59">
                <w:rPr>
                  <w:rFonts w:ascii="Times New Roman" w:eastAsia="Times New Roman" w:hAnsi="Times New Roman" w:cs="Times New Roman"/>
                  <w:color w:val="000000"/>
                  <w:sz w:val="20"/>
                  <w:szCs w:val="20"/>
                  <w:rPrChange w:id="4609" w:author="Brant McNeece" w:date="2021-09-07T19:52:00Z">
                    <w:rPr>
                      <w:rFonts w:ascii="Calibri" w:eastAsia="Times New Roman" w:hAnsi="Calibri" w:cs="Calibri"/>
                      <w:color w:val="000000"/>
                      <w:sz w:val="20"/>
                      <w:szCs w:val="20"/>
                    </w:rPr>
                  </w:rPrChange>
                </w:rPr>
                <w:t> </w:t>
              </w:r>
            </w:ins>
          </w:p>
        </w:tc>
        <w:tc>
          <w:tcPr>
            <w:tcW w:w="0" w:type="auto"/>
            <w:tcBorders>
              <w:top w:val="single" w:sz="4" w:space="0" w:color="auto"/>
              <w:left w:val="nil"/>
              <w:bottom w:val="nil"/>
              <w:right w:val="nil"/>
            </w:tcBorders>
            <w:shd w:val="clear" w:color="auto" w:fill="auto"/>
            <w:noWrap/>
            <w:vAlign w:val="center"/>
            <w:hideMark/>
          </w:tcPr>
          <w:p w14:paraId="24C47255" w14:textId="77777777" w:rsidR="00A16307" w:rsidRPr="002A3B59" w:rsidRDefault="00A16307" w:rsidP="00B5391D">
            <w:pPr>
              <w:jc w:val="center"/>
              <w:rPr>
                <w:ins w:id="4610" w:author="Brant McNeece" w:date="2021-09-07T19:47:00Z"/>
                <w:rFonts w:ascii="Times New Roman" w:eastAsia="Times New Roman" w:hAnsi="Times New Roman" w:cs="Times New Roman"/>
                <w:color w:val="000000"/>
                <w:sz w:val="20"/>
                <w:szCs w:val="20"/>
                <w:rPrChange w:id="4611" w:author="Brant McNeece" w:date="2021-09-07T19:52:00Z">
                  <w:rPr>
                    <w:ins w:id="4612" w:author="Brant McNeece" w:date="2021-09-07T19:47:00Z"/>
                    <w:rFonts w:ascii="Calibri" w:eastAsia="Times New Roman" w:hAnsi="Calibri" w:cs="Calibri"/>
                    <w:color w:val="000000"/>
                    <w:sz w:val="20"/>
                    <w:szCs w:val="20"/>
                  </w:rPr>
                </w:rPrChange>
              </w:rPr>
            </w:pPr>
            <w:ins w:id="4613" w:author="Brant McNeece" w:date="2021-09-07T19:47:00Z">
              <w:r w:rsidRPr="002A3B59">
                <w:rPr>
                  <w:rFonts w:ascii="Times New Roman" w:eastAsia="Times New Roman" w:hAnsi="Times New Roman" w:cs="Times New Roman"/>
                  <w:color w:val="000000"/>
                  <w:sz w:val="20"/>
                  <w:szCs w:val="20"/>
                  <w:rPrChange w:id="4614" w:author="Brant McNeece" w:date="2021-09-07T19:52:00Z">
                    <w:rPr>
                      <w:rFonts w:ascii="Calibri" w:eastAsia="Times New Roman" w:hAnsi="Calibri" w:cs="Calibri"/>
                      <w:color w:val="000000"/>
                      <w:sz w:val="20"/>
                      <w:szCs w:val="20"/>
                    </w:rPr>
                  </w:rPrChange>
                </w:rPr>
                <w:t> </w:t>
              </w:r>
            </w:ins>
          </w:p>
        </w:tc>
        <w:tc>
          <w:tcPr>
            <w:tcW w:w="0" w:type="auto"/>
            <w:tcBorders>
              <w:top w:val="single" w:sz="4" w:space="0" w:color="auto"/>
              <w:left w:val="nil"/>
              <w:bottom w:val="nil"/>
              <w:right w:val="nil"/>
            </w:tcBorders>
            <w:shd w:val="clear" w:color="auto" w:fill="auto"/>
            <w:noWrap/>
            <w:vAlign w:val="center"/>
            <w:hideMark/>
          </w:tcPr>
          <w:p w14:paraId="1F62FD0C" w14:textId="77777777" w:rsidR="00A16307" w:rsidRPr="002A3B59" w:rsidRDefault="00A16307" w:rsidP="00B5391D">
            <w:pPr>
              <w:jc w:val="center"/>
              <w:rPr>
                <w:ins w:id="4615" w:author="Brant McNeece" w:date="2021-09-07T19:47:00Z"/>
                <w:rFonts w:ascii="Times New Roman" w:eastAsia="Times New Roman" w:hAnsi="Times New Roman" w:cs="Times New Roman"/>
                <w:color w:val="000000"/>
                <w:sz w:val="20"/>
                <w:szCs w:val="20"/>
                <w:rPrChange w:id="4616" w:author="Brant McNeece" w:date="2021-09-07T19:52:00Z">
                  <w:rPr>
                    <w:ins w:id="4617" w:author="Brant McNeece" w:date="2021-09-07T19:47:00Z"/>
                    <w:rFonts w:ascii="Calibri" w:eastAsia="Times New Roman" w:hAnsi="Calibri" w:cs="Calibri"/>
                    <w:color w:val="000000"/>
                    <w:sz w:val="20"/>
                    <w:szCs w:val="20"/>
                  </w:rPr>
                </w:rPrChange>
              </w:rPr>
            </w:pPr>
            <w:ins w:id="4618" w:author="Brant McNeece" w:date="2021-09-07T19:47:00Z">
              <w:r w:rsidRPr="002A3B59">
                <w:rPr>
                  <w:rFonts w:ascii="Times New Roman" w:eastAsia="Times New Roman" w:hAnsi="Times New Roman" w:cs="Times New Roman"/>
                  <w:color w:val="000000"/>
                  <w:sz w:val="20"/>
                  <w:szCs w:val="20"/>
                  <w:rPrChange w:id="4619"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33928ADB" w14:textId="77777777" w:rsidR="00A16307" w:rsidRPr="002A3B59" w:rsidRDefault="00A16307" w:rsidP="00B5391D">
            <w:pPr>
              <w:jc w:val="center"/>
              <w:rPr>
                <w:ins w:id="4620" w:author="Brant McNeece" w:date="2021-09-07T19:47:00Z"/>
                <w:rFonts w:ascii="Times New Roman" w:eastAsia="Times New Roman" w:hAnsi="Times New Roman" w:cs="Times New Roman"/>
                <w:color w:val="000000"/>
                <w:sz w:val="20"/>
                <w:szCs w:val="20"/>
                <w:rPrChange w:id="4621" w:author="Brant McNeece" w:date="2021-09-07T19:52:00Z">
                  <w:rPr>
                    <w:ins w:id="4622" w:author="Brant McNeece" w:date="2021-09-07T19:47:00Z"/>
                    <w:rFonts w:ascii="Calibri" w:eastAsia="Times New Roman" w:hAnsi="Calibri" w:cs="Calibri"/>
                    <w:color w:val="000000"/>
                    <w:sz w:val="20"/>
                    <w:szCs w:val="20"/>
                  </w:rPr>
                </w:rPrChange>
              </w:rPr>
            </w:pPr>
            <w:ins w:id="4623" w:author="Brant McNeece" w:date="2021-09-07T19:47:00Z">
              <w:r w:rsidRPr="002A3B59">
                <w:rPr>
                  <w:rFonts w:ascii="Times New Roman" w:eastAsia="Times New Roman" w:hAnsi="Times New Roman" w:cs="Times New Roman"/>
                  <w:color w:val="000000"/>
                  <w:sz w:val="20"/>
                  <w:szCs w:val="20"/>
                  <w:rPrChange w:id="4624" w:author="Brant McNeece" w:date="2021-09-07T19:52:00Z">
                    <w:rPr>
                      <w:rFonts w:ascii="Calibri" w:eastAsia="Times New Roman" w:hAnsi="Calibri" w:cs="Calibri"/>
                      <w:color w:val="000000"/>
                      <w:sz w:val="20"/>
                      <w:szCs w:val="20"/>
                    </w:rPr>
                  </w:rPrChange>
                </w:rPr>
                <w:t xml:space="preserve">Combined  </w:t>
              </w:r>
            </w:ins>
          </w:p>
        </w:tc>
        <w:tc>
          <w:tcPr>
            <w:tcW w:w="0" w:type="auto"/>
            <w:tcBorders>
              <w:top w:val="single" w:sz="4" w:space="0" w:color="auto"/>
              <w:left w:val="nil"/>
              <w:bottom w:val="nil"/>
              <w:right w:val="nil"/>
            </w:tcBorders>
            <w:shd w:val="clear" w:color="auto" w:fill="auto"/>
            <w:noWrap/>
            <w:vAlign w:val="center"/>
            <w:hideMark/>
          </w:tcPr>
          <w:p w14:paraId="17E5B0B4" w14:textId="77777777" w:rsidR="00A16307" w:rsidRPr="002A3B59" w:rsidRDefault="00A16307" w:rsidP="00B5391D">
            <w:pPr>
              <w:jc w:val="center"/>
              <w:rPr>
                <w:ins w:id="4625" w:author="Brant McNeece" w:date="2021-09-07T19:47:00Z"/>
                <w:rFonts w:ascii="Times New Roman" w:eastAsia="Times New Roman" w:hAnsi="Times New Roman" w:cs="Times New Roman"/>
                <w:color w:val="000000"/>
                <w:sz w:val="20"/>
                <w:szCs w:val="20"/>
                <w:rPrChange w:id="4626" w:author="Brant McNeece" w:date="2021-09-07T19:52:00Z">
                  <w:rPr>
                    <w:ins w:id="4627" w:author="Brant McNeece" w:date="2021-09-07T19:47:00Z"/>
                    <w:rFonts w:ascii="Calibri" w:eastAsia="Times New Roman" w:hAnsi="Calibri" w:cs="Calibri"/>
                    <w:color w:val="000000"/>
                    <w:sz w:val="20"/>
                    <w:szCs w:val="20"/>
                  </w:rPr>
                </w:rPrChange>
              </w:rPr>
            </w:pPr>
            <w:ins w:id="4628" w:author="Brant McNeece" w:date="2021-09-07T19:47:00Z">
              <w:r w:rsidRPr="002A3B59">
                <w:rPr>
                  <w:rFonts w:ascii="Times New Roman" w:eastAsia="Times New Roman" w:hAnsi="Times New Roman" w:cs="Times New Roman"/>
                  <w:color w:val="000000"/>
                  <w:sz w:val="20"/>
                  <w:szCs w:val="20"/>
                  <w:rPrChange w:id="4629"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61B8A542" w14:textId="77777777" w:rsidR="00A16307" w:rsidRPr="002A3B59" w:rsidRDefault="00A16307" w:rsidP="00B5391D">
            <w:pPr>
              <w:jc w:val="center"/>
              <w:rPr>
                <w:ins w:id="4630" w:author="Brant McNeece" w:date="2021-09-07T19:47:00Z"/>
                <w:rFonts w:ascii="Times New Roman" w:eastAsia="Times New Roman" w:hAnsi="Times New Roman" w:cs="Times New Roman"/>
                <w:color w:val="000000"/>
                <w:sz w:val="20"/>
                <w:szCs w:val="20"/>
                <w:rPrChange w:id="4631" w:author="Brant McNeece" w:date="2021-09-07T19:52:00Z">
                  <w:rPr>
                    <w:ins w:id="4632" w:author="Brant McNeece" w:date="2021-09-07T19:47:00Z"/>
                    <w:rFonts w:ascii="Calibri" w:eastAsia="Times New Roman" w:hAnsi="Calibri" w:cs="Calibri"/>
                    <w:color w:val="000000"/>
                    <w:sz w:val="20"/>
                    <w:szCs w:val="20"/>
                  </w:rPr>
                </w:rPrChange>
              </w:rPr>
            </w:pPr>
            <w:ins w:id="4633" w:author="Brant McNeece" w:date="2021-09-07T19:47:00Z">
              <w:r w:rsidRPr="002A3B59">
                <w:rPr>
                  <w:rFonts w:ascii="Times New Roman" w:eastAsia="Times New Roman" w:hAnsi="Times New Roman" w:cs="Times New Roman"/>
                  <w:color w:val="000000"/>
                  <w:sz w:val="20"/>
                  <w:szCs w:val="20"/>
                  <w:rPrChange w:id="4634" w:author="Brant McNeece" w:date="2021-09-07T19:52:00Z">
                    <w:rPr>
                      <w:rFonts w:ascii="Calibri" w:eastAsia="Times New Roman" w:hAnsi="Calibri" w:cs="Calibri"/>
                      <w:color w:val="000000"/>
                      <w:sz w:val="20"/>
                      <w:szCs w:val="20"/>
                    </w:rPr>
                  </w:rPrChange>
                </w:rPr>
                <w:t xml:space="preserve">OH19   </w:t>
              </w:r>
            </w:ins>
          </w:p>
        </w:tc>
        <w:tc>
          <w:tcPr>
            <w:tcW w:w="0" w:type="auto"/>
            <w:tcBorders>
              <w:top w:val="single" w:sz="4" w:space="0" w:color="auto"/>
              <w:left w:val="nil"/>
              <w:bottom w:val="nil"/>
              <w:right w:val="nil"/>
            </w:tcBorders>
            <w:shd w:val="clear" w:color="auto" w:fill="auto"/>
            <w:noWrap/>
            <w:vAlign w:val="center"/>
            <w:hideMark/>
          </w:tcPr>
          <w:p w14:paraId="03A8B3D7" w14:textId="77777777" w:rsidR="00A16307" w:rsidRPr="002A3B59" w:rsidRDefault="00A16307" w:rsidP="00B5391D">
            <w:pPr>
              <w:jc w:val="center"/>
              <w:rPr>
                <w:ins w:id="4635" w:author="Brant McNeece" w:date="2021-09-07T19:47:00Z"/>
                <w:rFonts w:ascii="Times New Roman" w:eastAsia="Times New Roman" w:hAnsi="Times New Roman" w:cs="Times New Roman"/>
                <w:color w:val="000000"/>
                <w:sz w:val="20"/>
                <w:szCs w:val="20"/>
                <w:rPrChange w:id="4636" w:author="Brant McNeece" w:date="2021-09-07T19:52:00Z">
                  <w:rPr>
                    <w:ins w:id="4637" w:author="Brant McNeece" w:date="2021-09-07T19:47:00Z"/>
                    <w:rFonts w:ascii="Calibri" w:eastAsia="Times New Roman" w:hAnsi="Calibri" w:cs="Calibri"/>
                    <w:color w:val="000000"/>
                    <w:sz w:val="20"/>
                    <w:szCs w:val="20"/>
                  </w:rPr>
                </w:rPrChange>
              </w:rPr>
            </w:pPr>
            <w:ins w:id="4638" w:author="Brant McNeece" w:date="2021-09-07T19:47:00Z">
              <w:r w:rsidRPr="002A3B59">
                <w:rPr>
                  <w:rFonts w:ascii="Times New Roman" w:eastAsia="Times New Roman" w:hAnsi="Times New Roman" w:cs="Times New Roman"/>
                  <w:color w:val="000000"/>
                  <w:sz w:val="20"/>
                  <w:szCs w:val="20"/>
                  <w:rPrChange w:id="4639"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7A07F0EE" w14:textId="77777777" w:rsidR="00A16307" w:rsidRPr="002A3B59" w:rsidRDefault="00A16307" w:rsidP="00B5391D">
            <w:pPr>
              <w:jc w:val="center"/>
              <w:rPr>
                <w:ins w:id="4640" w:author="Brant McNeece" w:date="2021-09-07T19:47:00Z"/>
                <w:rFonts w:ascii="Times New Roman" w:eastAsia="Times New Roman" w:hAnsi="Times New Roman" w:cs="Times New Roman"/>
                <w:color w:val="000000"/>
                <w:sz w:val="20"/>
                <w:szCs w:val="20"/>
                <w:rPrChange w:id="4641" w:author="Brant McNeece" w:date="2021-09-07T19:52:00Z">
                  <w:rPr>
                    <w:ins w:id="4642" w:author="Brant McNeece" w:date="2021-09-07T19:47:00Z"/>
                    <w:rFonts w:ascii="Calibri" w:eastAsia="Times New Roman" w:hAnsi="Calibri" w:cs="Calibri"/>
                    <w:color w:val="000000"/>
                    <w:sz w:val="20"/>
                    <w:szCs w:val="20"/>
                  </w:rPr>
                </w:rPrChange>
              </w:rPr>
            </w:pPr>
            <w:ins w:id="4643" w:author="Brant McNeece" w:date="2021-09-07T19:47:00Z">
              <w:r w:rsidRPr="002A3B59">
                <w:rPr>
                  <w:rFonts w:ascii="Times New Roman" w:eastAsia="Times New Roman" w:hAnsi="Times New Roman" w:cs="Times New Roman"/>
                  <w:color w:val="000000"/>
                  <w:sz w:val="20"/>
                  <w:szCs w:val="20"/>
                  <w:rPrChange w:id="4644" w:author="Brant McNeece" w:date="2021-09-07T19:52:00Z">
                    <w:rPr>
                      <w:rFonts w:ascii="Calibri" w:eastAsia="Times New Roman" w:hAnsi="Calibri" w:cs="Calibri"/>
                      <w:color w:val="000000"/>
                      <w:sz w:val="20"/>
                      <w:szCs w:val="20"/>
                    </w:rPr>
                  </w:rPrChange>
                </w:rPr>
                <w:t xml:space="preserve">NC19  </w:t>
              </w:r>
            </w:ins>
          </w:p>
        </w:tc>
        <w:tc>
          <w:tcPr>
            <w:tcW w:w="0" w:type="auto"/>
            <w:tcBorders>
              <w:top w:val="single" w:sz="4" w:space="0" w:color="auto"/>
              <w:left w:val="nil"/>
              <w:bottom w:val="nil"/>
              <w:right w:val="nil"/>
            </w:tcBorders>
            <w:shd w:val="clear" w:color="auto" w:fill="auto"/>
            <w:noWrap/>
            <w:vAlign w:val="center"/>
            <w:hideMark/>
          </w:tcPr>
          <w:p w14:paraId="1DB2D2A6" w14:textId="77777777" w:rsidR="00A16307" w:rsidRPr="002A3B59" w:rsidRDefault="00A16307" w:rsidP="00B5391D">
            <w:pPr>
              <w:jc w:val="center"/>
              <w:rPr>
                <w:ins w:id="4645" w:author="Brant McNeece" w:date="2021-09-07T19:47:00Z"/>
                <w:rFonts w:ascii="Times New Roman" w:eastAsia="Times New Roman" w:hAnsi="Times New Roman" w:cs="Times New Roman"/>
                <w:color w:val="000000"/>
                <w:sz w:val="20"/>
                <w:szCs w:val="20"/>
                <w:rPrChange w:id="4646" w:author="Brant McNeece" w:date="2021-09-07T19:52:00Z">
                  <w:rPr>
                    <w:ins w:id="4647" w:author="Brant McNeece" w:date="2021-09-07T19:47:00Z"/>
                    <w:rFonts w:ascii="Calibri" w:eastAsia="Times New Roman" w:hAnsi="Calibri" w:cs="Calibri"/>
                    <w:color w:val="000000"/>
                    <w:sz w:val="20"/>
                    <w:szCs w:val="20"/>
                  </w:rPr>
                </w:rPrChange>
              </w:rPr>
            </w:pPr>
            <w:ins w:id="4648" w:author="Brant McNeece" w:date="2021-09-07T19:47:00Z">
              <w:r w:rsidRPr="002A3B59">
                <w:rPr>
                  <w:rFonts w:ascii="Times New Roman" w:eastAsia="Times New Roman" w:hAnsi="Times New Roman" w:cs="Times New Roman"/>
                  <w:color w:val="000000"/>
                  <w:sz w:val="20"/>
                  <w:szCs w:val="20"/>
                  <w:rPrChange w:id="4649" w:author="Brant McNeece" w:date="2021-09-07T19:52:00Z">
                    <w:rPr>
                      <w:rFonts w:ascii="Calibri" w:eastAsia="Times New Roman" w:hAnsi="Calibri" w:cs="Calibri"/>
                      <w:color w:val="000000"/>
                      <w:sz w:val="20"/>
                      <w:szCs w:val="20"/>
                    </w:rPr>
                  </w:rPrChange>
                </w:rPr>
                <w:t> </w:t>
              </w:r>
            </w:ins>
          </w:p>
        </w:tc>
        <w:tc>
          <w:tcPr>
            <w:tcW w:w="0" w:type="auto"/>
            <w:gridSpan w:val="2"/>
            <w:tcBorders>
              <w:top w:val="single" w:sz="4" w:space="0" w:color="auto"/>
              <w:left w:val="nil"/>
              <w:bottom w:val="single" w:sz="4" w:space="0" w:color="auto"/>
              <w:right w:val="nil"/>
            </w:tcBorders>
            <w:shd w:val="clear" w:color="auto" w:fill="auto"/>
            <w:noWrap/>
            <w:vAlign w:val="center"/>
            <w:hideMark/>
          </w:tcPr>
          <w:p w14:paraId="7047EB44" w14:textId="77777777" w:rsidR="00A16307" w:rsidRPr="002A3B59" w:rsidRDefault="00A16307" w:rsidP="00B5391D">
            <w:pPr>
              <w:jc w:val="center"/>
              <w:rPr>
                <w:ins w:id="4650" w:author="Brant McNeece" w:date="2021-09-07T19:47:00Z"/>
                <w:rFonts w:ascii="Times New Roman" w:eastAsia="Times New Roman" w:hAnsi="Times New Roman" w:cs="Times New Roman"/>
                <w:color w:val="000000"/>
                <w:sz w:val="20"/>
                <w:szCs w:val="20"/>
                <w:rPrChange w:id="4651" w:author="Brant McNeece" w:date="2021-09-07T19:52:00Z">
                  <w:rPr>
                    <w:ins w:id="4652" w:author="Brant McNeece" w:date="2021-09-07T19:47:00Z"/>
                    <w:rFonts w:ascii="Calibri" w:eastAsia="Times New Roman" w:hAnsi="Calibri" w:cs="Calibri"/>
                    <w:color w:val="000000"/>
                    <w:sz w:val="20"/>
                    <w:szCs w:val="20"/>
                  </w:rPr>
                </w:rPrChange>
              </w:rPr>
            </w:pPr>
            <w:ins w:id="4653" w:author="Brant McNeece" w:date="2021-09-07T19:47:00Z">
              <w:r w:rsidRPr="002A3B59">
                <w:rPr>
                  <w:rFonts w:ascii="Times New Roman" w:eastAsia="Times New Roman" w:hAnsi="Times New Roman" w:cs="Times New Roman"/>
                  <w:color w:val="000000"/>
                  <w:sz w:val="20"/>
                  <w:szCs w:val="20"/>
                  <w:rPrChange w:id="4654" w:author="Brant McNeece" w:date="2021-09-07T19:52:00Z">
                    <w:rPr>
                      <w:rFonts w:ascii="Calibri" w:eastAsia="Times New Roman" w:hAnsi="Calibri" w:cs="Calibri"/>
                      <w:color w:val="000000"/>
                      <w:sz w:val="20"/>
                      <w:szCs w:val="20"/>
                    </w:rPr>
                  </w:rPrChange>
                </w:rPr>
                <w:t xml:space="preserve">OH18   </w:t>
              </w:r>
            </w:ins>
          </w:p>
        </w:tc>
        <w:tc>
          <w:tcPr>
            <w:tcW w:w="0" w:type="auto"/>
            <w:tcBorders>
              <w:top w:val="single" w:sz="4" w:space="0" w:color="auto"/>
              <w:left w:val="nil"/>
              <w:bottom w:val="nil"/>
              <w:right w:val="nil"/>
            </w:tcBorders>
            <w:shd w:val="clear" w:color="auto" w:fill="auto"/>
            <w:noWrap/>
            <w:vAlign w:val="center"/>
            <w:hideMark/>
          </w:tcPr>
          <w:p w14:paraId="12197C0D" w14:textId="77777777" w:rsidR="00A16307" w:rsidRPr="002A3B59" w:rsidRDefault="00A16307" w:rsidP="00B5391D">
            <w:pPr>
              <w:jc w:val="center"/>
              <w:rPr>
                <w:ins w:id="4655" w:author="Brant McNeece" w:date="2021-09-07T19:47:00Z"/>
                <w:rFonts w:ascii="Times New Roman" w:eastAsia="Times New Roman" w:hAnsi="Times New Roman" w:cs="Times New Roman"/>
                <w:color w:val="000000"/>
                <w:sz w:val="20"/>
                <w:szCs w:val="20"/>
                <w:rPrChange w:id="4656" w:author="Brant McNeece" w:date="2021-09-07T19:52:00Z">
                  <w:rPr>
                    <w:ins w:id="4657" w:author="Brant McNeece" w:date="2021-09-07T19:47:00Z"/>
                    <w:rFonts w:ascii="Calibri" w:eastAsia="Times New Roman" w:hAnsi="Calibri" w:cs="Calibri"/>
                    <w:color w:val="000000"/>
                    <w:sz w:val="20"/>
                    <w:szCs w:val="20"/>
                  </w:rPr>
                </w:rPrChange>
              </w:rPr>
            </w:pPr>
            <w:ins w:id="4658" w:author="Brant McNeece" w:date="2021-09-07T19:47:00Z">
              <w:r w:rsidRPr="002A3B59">
                <w:rPr>
                  <w:rFonts w:ascii="Times New Roman" w:eastAsia="Times New Roman" w:hAnsi="Times New Roman" w:cs="Times New Roman"/>
                  <w:color w:val="000000"/>
                  <w:sz w:val="20"/>
                  <w:szCs w:val="20"/>
                  <w:rPrChange w:id="4659" w:author="Brant McNeece" w:date="2021-09-07T19:52:00Z">
                    <w:rPr>
                      <w:rFonts w:ascii="Calibri" w:eastAsia="Times New Roman" w:hAnsi="Calibri" w:cs="Calibri"/>
                      <w:color w:val="000000"/>
                      <w:sz w:val="20"/>
                      <w:szCs w:val="20"/>
                    </w:rPr>
                  </w:rPrChange>
                </w:rPr>
                <w:t> </w:t>
              </w:r>
            </w:ins>
          </w:p>
        </w:tc>
        <w:tc>
          <w:tcPr>
            <w:tcW w:w="0" w:type="auto"/>
            <w:tcBorders>
              <w:top w:val="single" w:sz="4" w:space="0" w:color="auto"/>
              <w:left w:val="nil"/>
              <w:bottom w:val="single" w:sz="4" w:space="0" w:color="auto"/>
              <w:right w:val="nil"/>
            </w:tcBorders>
            <w:shd w:val="clear" w:color="auto" w:fill="auto"/>
            <w:noWrap/>
            <w:vAlign w:val="center"/>
            <w:hideMark/>
          </w:tcPr>
          <w:p w14:paraId="76B8CB5F" w14:textId="77777777" w:rsidR="00A16307" w:rsidRPr="002A3B59" w:rsidRDefault="00A16307" w:rsidP="00B5391D">
            <w:pPr>
              <w:jc w:val="center"/>
              <w:rPr>
                <w:ins w:id="4660" w:author="Brant McNeece" w:date="2021-09-07T19:47:00Z"/>
                <w:rFonts w:ascii="Times New Roman" w:eastAsia="Times New Roman" w:hAnsi="Times New Roman" w:cs="Times New Roman"/>
                <w:color w:val="000000"/>
                <w:sz w:val="20"/>
                <w:szCs w:val="20"/>
                <w:rPrChange w:id="4661" w:author="Brant McNeece" w:date="2021-09-07T19:52:00Z">
                  <w:rPr>
                    <w:ins w:id="4662" w:author="Brant McNeece" w:date="2021-09-07T19:47:00Z"/>
                    <w:rFonts w:ascii="Calibri" w:eastAsia="Times New Roman" w:hAnsi="Calibri" w:cs="Calibri"/>
                    <w:color w:val="000000"/>
                    <w:sz w:val="20"/>
                    <w:szCs w:val="20"/>
                  </w:rPr>
                </w:rPrChange>
              </w:rPr>
            </w:pPr>
            <w:ins w:id="4663" w:author="Brant McNeece" w:date="2021-09-07T19:47:00Z">
              <w:r w:rsidRPr="002A3B59">
                <w:rPr>
                  <w:rFonts w:ascii="Times New Roman" w:eastAsia="Times New Roman" w:hAnsi="Times New Roman" w:cs="Times New Roman"/>
                  <w:color w:val="000000"/>
                  <w:sz w:val="20"/>
                  <w:szCs w:val="20"/>
                  <w:rPrChange w:id="4664" w:author="Brant McNeece" w:date="2021-09-07T19:52:00Z">
                    <w:rPr>
                      <w:rFonts w:ascii="Calibri" w:eastAsia="Times New Roman" w:hAnsi="Calibri" w:cs="Calibri"/>
                      <w:color w:val="000000"/>
                      <w:sz w:val="20"/>
                      <w:szCs w:val="20"/>
                    </w:rPr>
                  </w:rPrChange>
                </w:rPr>
                <w:t xml:space="preserve">NC18  </w:t>
              </w:r>
            </w:ins>
          </w:p>
        </w:tc>
      </w:tr>
      <w:tr w:rsidR="00A16307" w:rsidRPr="002A3B59" w14:paraId="0B338049" w14:textId="77777777" w:rsidTr="00B5391D">
        <w:trPr>
          <w:trHeight w:val="288"/>
          <w:ins w:id="4665" w:author="Brant McNeece" w:date="2021-09-07T19:47:00Z"/>
        </w:trPr>
        <w:tc>
          <w:tcPr>
            <w:tcW w:w="0" w:type="auto"/>
            <w:tcBorders>
              <w:top w:val="nil"/>
              <w:left w:val="nil"/>
              <w:bottom w:val="nil"/>
              <w:right w:val="nil"/>
            </w:tcBorders>
            <w:shd w:val="clear" w:color="auto" w:fill="auto"/>
            <w:noWrap/>
            <w:vAlign w:val="center"/>
            <w:hideMark/>
          </w:tcPr>
          <w:p w14:paraId="17E01955" w14:textId="77777777" w:rsidR="00A16307" w:rsidRPr="002A3B59" w:rsidRDefault="00A16307" w:rsidP="00B5391D">
            <w:pPr>
              <w:jc w:val="center"/>
              <w:rPr>
                <w:ins w:id="4666" w:author="Brant McNeece" w:date="2021-09-07T19:47:00Z"/>
                <w:rFonts w:ascii="Times New Roman" w:eastAsia="Times New Roman" w:hAnsi="Times New Roman" w:cs="Times New Roman"/>
                <w:color w:val="000000"/>
                <w:sz w:val="20"/>
                <w:szCs w:val="20"/>
                <w:rPrChange w:id="4667" w:author="Brant McNeece" w:date="2021-09-07T19:52:00Z">
                  <w:rPr>
                    <w:ins w:id="4668"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0B389278" w14:textId="77777777" w:rsidR="00A16307" w:rsidRPr="002A3B59" w:rsidRDefault="00A16307" w:rsidP="00B5391D">
            <w:pPr>
              <w:jc w:val="center"/>
              <w:rPr>
                <w:ins w:id="466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457CF1A" w14:textId="77777777" w:rsidR="00A16307" w:rsidRPr="002A3B59" w:rsidRDefault="00A16307" w:rsidP="00B5391D">
            <w:pPr>
              <w:jc w:val="center"/>
              <w:rPr>
                <w:ins w:id="467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7B0D331" w14:textId="77777777" w:rsidR="00A16307" w:rsidRPr="002A3B59" w:rsidRDefault="00A16307" w:rsidP="00B5391D">
            <w:pPr>
              <w:jc w:val="center"/>
              <w:rPr>
                <w:ins w:id="4671" w:author="Brant McNeece" w:date="2021-09-07T19:47:00Z"/>
                <w:rFonts w:ascii="Times New Roman" w:eastAsia="Times New Roman" w:hAnsi="Times New Roman" w:cs="Times New Roman"/>
                <w:color w:val="000000"/>
                <w:sz w:val="20"/>
                <w:szCs w:val="20"/>
                <w:rPrChange w:id="4672" w:author="Brant McNeece" w:date="2021-09-07T19:52:00Z">
                  <w:rPr>
                    <w:ins w:id="4673" w:author="Brant McNeece" w:date="2021-09-07T19:47:00Z"/>
                    <w:rFonts w:ascii="Calibri" w:eastAsia="Times New Roman" w:hAnsi="Calibri" w:cs="Calibri"/>
                    <w:color w:val="000000"/>
                    <w:sz w:val="20"/>
                    <w:szCs w:val="20"/>
                  </w:rPr>
                </w:rPrChange>
              </w:rPr>
            </w:pPr>
            <w:ins w:id="4674" w:author="Brant McNeece" w:date="2021-09-07T19:47:00Z">
              <w:r w:rsidRPr="002A3B59">
                <w:rPr>
                  <w:rFonts w:ascii="Times New Roman" w:eastAsia="Times New Roman" w:hAnsi="Times New Roman" w:cs="Times New Roman"/>
                  <w:color w:val="000000"/>
                  <w:sz w:val="20"/>
                  <w:szCs w:val="20"/>
                  <w:rPrChange w:id="4675"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25A2C1DD" w14:textId="77777777" w:rsidR="00A16307" w:rsidRPr="002A3B59" w:rsidRDefault="00A16307" w:rsidP="00B5391D">
            <w:pPr>
              <w:jc w:val="center"/>
              <w:rPr>
                <w:ins w:id="4676" w:author="Brant McNeece" w:date="2021-09-07T19:47:00Z"/>
                <w:rFonts w:ascii="Times New Roman" w:eastAsia="Times New Roman" w:hAnsi="Times New Roman" w:cs="Times New Roman"/>
                <w:color w:val="000000"/>
                <w:sz w:val="20"/>
                <w:szCs w:val="20"/>
                <w:rPrChange w:id="4677" w:author="Brant McNeece" w:date="2021-09-07T19:52:00Z">
                  <w:rPr>
                    <w:ins w:id="4678" w:author="Brant McNeece" w:date="2021-09-07T19:47:00Z"/>
                    <w:rFonts w:ascii="Calibri" w:eastAsia="Times New Roman" w:hAnsi="Calibri" w:cs="Calibri"/>
                    <w:color w:val="000000"/>
                    <w:sz w:val="20"/>
                    <w:szCs w:val="20"/>
                  </w:rPr>
                </w:rPrChange>
              </w:rPr>
            </w:pPr>
            <w:ins w:id="4679" w:author="Brant McNeece" w:date="2021-09-07T19:47:00Z">
              <w:r w:rsidRPr="002A3B59">
                <w:rPr>
                  <w:rFonts w:ascii="Times New Roman" w:eastAsia="Times New Roman" w:hAnsi="Times New Roman" w:cs="Times New Roman"/>
                  <w:color w:val="000000"/>
                  <w:sz w:val="20"/>
                  <w:szCs w:val="20"/>
                  <w:rPrChange w:id="4680"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6FF40490" w14:textId="77777777" w:rsidR="00A16307" w:rsidRPr="002A3B59" w:rsidRDefault="00A16307" w:rsidP="00B5391D">
            <w:pPr>
              <w:jc w:val="center"/>
              <w:rPr>
                <w:ins w:id="4681" w:author="Brant McNeece" w:date="2021-09-07T19:47:00Z"/>
                <w:rFonts w:ascii="Times New Roman" w:eastAsia="Times New Roman" w:hAnsi="Times New Roman" w:cs="Times New Roman"/>
                <w:color w:val="000000"/>
                <w:sz w:val="20"/>
                <w:szCs w:val="20"/>
                <w:rPrChange w:id="4682" w:author="Brant McNeece" w:date="2021-09-07T19:52:00Z">
                  <w:rPr>
                    <w:ins w:id="468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F5FFAE0" w14:textId="77777777" w:rsidR="00A16307" w:rsidRPr="002A3B59" w:rsidRDefault="00A16307" w:rsidP="00B5391D">
            <w:pPr>
              <w:jc w:val="center"/>
              <w:rPr>
                <w:ins w:id="4684" w:author="Brant McNeece" w:date="2021-09-07T19:47:00Z"/>
                <w:rFonts w:ascii="Times New Roman" w:eastAsia="Times New Roman" w:hAnsi="Times New Roman" w:cs="Times New Roman"/>
                <w:color w:val="000000"/>
                <w:sz w:val="20"/>
                <w:szCs w:val="20"/>
                <w:rPrChange w:id="4685" w:author="Brant McNeece" w:date="2021-09-07T19:52:00Z">
                  <w:rPr>
                    <w:ins w:id="4686" w:author="Brant McNeece" w:date="2021-09-07T19:47:00Z"/>
                    <w:rFonts w:ascii="Calibri" w:eastAsia="Times New Roman" w:hAnsi="Calibri" w:cs="Calibri"/>
                    <w:color w:val="000000"/>
                    <w:sz w:val="20"/>
                    <w:szCs w:val="20"/>
                  </w:rPr>
                </w:rPrChange>
              </w:rPr>
            </w:pPr>
            <w:ins w:id="4687" w:author="Brant McNeece" w:date="2021-09-07T19:47:00Z">
              <w:r w:rsidRPr="002A3B59">
                <w:rPr>
                  <w:rFonts w:ascii="Times New Roman" w:eastAsia="Times New Roman" w:hAnsi="Times New Roman" w:cs="Times New Roman"/>
                  <w:color w:val="000000"/>
                  <w:sz w:val="20"/>
                  <w:szCs w:val="20"/>
                  <w:rPrChange w:id="4688"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2028593D" w14:textId="77777777" w:rsidR="00A16307" w:rsidRPr="002A3B59" w:rsidRDefault="00A16307" w:rsidP="00B5391D">
            <w:pPr>
              <w:jc w:val="center"/>
              <w:rPr>
                <w:ins w:id="4689" w:author="Brant McNeece" w:date="2021-09-07T19:47:00Z"/>
                <w:rFonts w:ascii="Times New Roman" w:eastAsia="Times New Roman" w:hAnsi="Times New Roman" w:cs="Times New Roman"/>
                <w:color w:val="000000"/>
                <w:sz w:val="20"/>
                <w:szCs w:val="20"/>
                <w:rPrChange w:id="4690" w:author="Brant McNeece" w:date="2021-09-07T19:52:00Z">
                  <w:rPr>
                    <w:ins w:id="4691" w:author="Brant McNeece" w:date="2021-09-07T19:47:00Z"/>
                    <w:rFonts w:ascii="Calibri" w:eastAsia="Times New Roman" w:hAnsi="Calibri" w:cs="Calibri"/>
                    <w:color w:val="000000"/>
                    <w:sz w:val="20"/>
                    <w:szCs w:val="20"/>
                  </w:rPr>
                </w:rPrChange>
              </w:rPr>
            </w:pPr>
            <w:ins w:id="4692" w:author="Brant McNeece" w:date="2021-09-07T19:47:00Z">
              <w:r w:rsidRPr="002A3B59">
                <w:rPr>
                  <w:rFonts w:ascii="Times New Roman" w:eastAsia="Times New Roman" w:hAnsi="Times New Roman" w:cs="Times New Roman"/>
                  <w:color w:val="000000"/>
                  <w:sz w:val="20"/>
                  <w:szCs w:val="20"/>
                  <w:rPrChange w:id="4693"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46F4485C" w14:textId="77777777" w:rsidR="00A16307" w:rsidRPr="002A3B59" w:rsidRDefault="00A16307" w:rsidP="00B5391D">
            <w:pPr>
              <w:jc w:val="center"/>
              <w:rPr>
                <w:ins w:id="4694" w:author="Brant McNeece" w:date="2021-09-07T19:47:00Z"/>
                <w:rFonts w:ascii="Times New Roman" w:eastAsia="Times New Roman" w:hAnsi="Times New Roman" w:cs="Times New Roman"/>
                <w:color w:val="000000"/>
                <w:sz w:val="20"/>
                <w:szCs w:val="20"/>
                <w:rPrChange w:id="4695" w:author="Brant McNeece" w:date="2021-09-07T19:52:00Z">
                  <w:rPr>
                    <w:ins w:id="469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488CB0A" w14:textId="77777777" w:rsidR="00A16307" w:rsidRPr="002A3B59" w:rsidRDefault="00A16307" w:rsidP="00B5391D">
            <w:pPr>
              <w:jc w:val="center"/>
              <w:rPr>
                <w:ins w:id="4697" w:author="Brant McNeece" w:date="2021-09-07T19:47:00Z"/>
                <w:rFonts w:ascii="Times New Roman" w:eastAsia="Times New Roman" w:hAnsi="Times New Roman" w:cs="Times New Roman"/>
                <w:color w:val="000000"/>
                <w:sz w:val="20"/>
                <w:szCs w:val="20"/>
                <w:rPrChange w:id="4698" w:author="Brant McNeece" w:date="2021-09-07T19:52:00Z">
                  <w:rPr>
                    <w:ins w:id="4699" w:author="Brant McNeece" w:date="2021-09-07T19:47:00Z"/>
                    <w:rFonts w:ascii="Calibri" w:eastAsia="Times New Roman" w:hAnsi="Calibri" w:cs="Calibri"/>
                    <w:color w:val="000000"/>
                    <w:sz w:val="20"/>
                    <w:szCs w:val="20"/>
                  </w:rPr>
                </w:rPrChange>
              </w:rPr>
            </w:pPr>
            <w:ins w:id="4700" w:author="Brant McNeece" w:date="2021-09-07T19:47:00Z">
              <w:r w:rsidRPr="002A3B59">
                <w:rPr>
                  <w:rFonts w:ascii="Times New Roman" w:eastAsia="Times New Roman" w:hAnsi="Times New Roman" w:cs="Times New Roman"/>
                  <w:color w:val="000000"/>
                  <w:sz w:val="20"/>
                  <w:szCs w:val="20"/>
                  <w:rPrChange w:id="4701"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2EE1FB67" w14:textId="77777777" w:rsidR="00A16307" w:rsidRPr="002A3B59" w:rsidRDefault="00A16307" w:rsidP="00B5391D">
            <w:pPr>
              <w:jc w:val="center"/>
              <w:rPr>
                <w:ins w:id="4702" w:author="Brant McNeece" w:date="2021-09-07T19:47:00Z"/>
                <w:rFonts w:ascii="Times New Roman" w:eastAsia="Times New Roman" w:hAnsi="Times New Roman" w:cs="Times New Roman"/>
                <w:color w:val="000000"/>
                <w:sz w:val="20"/>
                <w:szCs w:val="20"/>
                <w:rPrChange w:id="4703" w:author="Brant McNeece" w:date="2021-09-07T19:52:00Z">
                  <w:rPr>
                    <w:ins w:id="4704" w:author="Brant McNeece" w:date="2021-09-07T19:47:00Z"/>
                    <w:rFonts w:ascii="Calibri" w:eastAsia="Times New Roman" w:hAnsi="Calibri" w:cs="Calibri"/>
                    <w:color w:val="000000"/>
                    <w:sz w:val="20"/>
                    <w:szCs w:val="20"/>
                  </w:rPr>
                </w:rPrChange>
              </w:rPr>
            </w:pPr>
            <w:ins w:id="4705" w:author="Brant McNeece" w:date="2021-09-07T19:47:00Z">
              <w:r w:rsidRPr="002A3B59">
                <w:rPr>
                  <w:rFonts w:ascii="Times New Roman" w:eastAsia="Times New Roman" w:hAnsi="Times New Roman" w:cs="Times New Roman"/>
                  <w:color w:val="000000"/>
                  <w:sz w:val="20"/>
                  <w:szCs w:val="20"/>
                  <w:rPrChange w:id="4706"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2E765DCF" w14:textId="77777777" w:rsidR="00A16307" w:rsidRPr="002A3B59" w:rsidRDefault="00A16307" w:rsidP="00B5391D">
            <w:pPr>
              <w:jc w:val="center"/>
              <w:rPr>
                <w:ins w:id="4707" w:author="Brant McNeece" w:date="2021-09-07T19:47:00Z"/>
                <w:rFonts w:ascii="Times New Roman" w:eastAsia="Times New Roman" w:hAnsi="Times New Roman" w:cs="Times New Roman"/>
                <w:color w:val="000000"/>
                <w:sz w:val="20"/>
                <w:szCs w:val="20"/>
                <w:rPrChange w:id="4708" w:author="Brant McNeece" w:date="2021-09-07T19:52:00Z">
                  <w:rPr>
                    <w:ins w:id="470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0DF99B4E" w14:textId="77777777" w:rsidR="00A16307" w:rsidRPr="002A3B59" w:rsidRDefault="00A16307" w:rsidP="00B5391D">
            <w:pPr>
              <w:jc w:val="center"/>
              <w:rPr>
                <w:ins w:id="4710" w:author="Brant McNeece" w:date="2021-09-07T19:47:00Z"/>
                <w:rFonts w:ascii="Times New Roman" w:eastAsia="Times New Roman" w:hAnsi="Times New Roman" w:cs="Times New Roman"/>
                <w:color w:val="000000"/>
                <w:sz w:val="20"/>
                <w:szCs w:val="20"/>
                <w:rPrChange w:id="4711" w:author="Brant McNeece" w:date="2021-09-07T19:52:00Z">
                  <w:rPr>
                    <w:ins w:id="4712" w:author="Brant McNeece" w:date="2021-09-07T19:47:00Z"/>
                    <w:rFonts w:ascii="Calibri" w:eastAsia="Times New Roman" w:hAnsi="Calibri" w:cs="Calibri"/>
                    <w:color w:val="000000"/>
                    <w:sz w:val="20"/>
                    <w:szCs w:val="20"/>
                  </w:rPr>
                </w:rPrChange>
              </w:rPr>
            </w:pPr>
            <w:ins w:id="4713" w:author="Brant McNeece" w:date="2021-09-07T19:47:00Z">
              <w:r w:rsidRPr="002A3B59">
                <w:rPr>
                  <w:rFonts w:ascii="Times New Roman" w:eastAsia="Times New Roman" w:hAnsi="Times New Roman" w:cs="Times New Roman"/>
                  <w:color w:val="000000"/>
                  <w:sz w:val="20"/>
                  <w:szCs w:val="20"/>
                  <w:rPrChange w:id="4714"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3BC7AF4A" w14:textId="77777777" w:rsidR="00A16307" w:rsidRPr="002A3B59" w:rsidRDefault="00A16307" w:rsidP="00B5391D">
            <w:pPr>
              <w:jc w:val="center"/>
              <w:rPr>
                <w:ins w:id="4715" w:author="Brant McNeece" w:date="2021-09-07T19:47:00Z"/>
                <w:rFonts w:ascii="Times New Roman" w:eastAsia="Times New Roman" w:hAnsi="Times New Roman" w:cs="Times New Roman"/>
                <w:color w:val="000000"/>
                <w:sz w:val="20"/>
                <w:szCs w:val="20"/>
                <w:rPrChange w:id="4716" w:author="Brant McNeece" w:date="2021-09-07T19:52:00Z">
                  <w:rPr>
                    <w:ins w:id="4717" w:author="Brant McNeece" w:date="2021-09-07T19:47:00Z"/>
                    <w:rFonts w:ascii="Calibri" w:eastAsia="Times New Roman" w:hAnsi="Calibri" w:cs="Calibri"/>
                    <w:color w:val="000000"/>
                    <w:sz w:val="20"/>
                    <w:szCs w:val="20"/>
                  </w:rPr>
                </w:rPrChange>
              </w:rPr>
            </w:pPr>
            <w:ins w:id="4718" w:author="Brant McNeece" w:date="2021-09-07T19:47:00Z">
              <w:r w:rsidRPr="002A3B59">
                <w:rPr>
                  <w:rFonts w:ascii="Times New Roman" w:eastAsia="Times New Roman" w:hAnsi="Times New Roman" w:cs="Times New Roman"/>
                  <w:color w:val="000000"/>
                  <w:sz w:val="20"/>
                  <w:szCs w:val="20"/>
                  <w:rPrChange w:id="4719"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769C8D4F" w14:textId="77777777" w:rsidR="00A16307" w:rsidRPr="002A3B59" w:rsidRDefault="00A16307" w:rsidP="00B5391D">
            <w:pPr>
              <w:jc w:val="center"/>
              <w:rPr>
                <w:ins w:id="4720" w:author="Brant McNeece" w:date="2021-09-07T19:47:00Z"/>
                <w:rFonts w:ascii="Times New Roman" w:eastAsia="Times New Roman" w:hAnsi="Times New Roman" w:cs="Times New Roman"/>
                <w:color w:val="000000"/>
                <w:sz w:val="20"/>
                <w:szCs w:val="20"/>
                <w:rPrChange w:id="4721" w:author="Brant McNeece" w:date="2021-09-07T19:52:00Z">
                  <w:rPr>
                    <w:ins w:id="472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6EE61153" w14:textId="77777777" w:rsidR="00A16307" w:rsidRPr="002A3B59" w:rsidRDefault="00A16307" w:rsidP="00B5391D">
            <w:pPr>
              <w:jc w:val="center"/>
              <w:rPr>
                <w:ins w:id="4723" w:author="Brant McNeece" w:date="2021-09-07T19:47:00Z"/>
                <w:rFonts w:ascii="Times New Roman" w:eastAsia="Times New Roman" w:hAnsi="Times New Roman" w:cs="Times New Roman"/>
                <w:color w:val="000000"/>
                <w:sz w:val="20"/>
                <w:szCs w:val="20"/>
                <w:rPrChange w:id="4724" w:author="Brant McNeece" w:date="2021-09-07T19:52:00Z">
                  <w:rPr>
                    <w:ins w:id="4725" w:author="Brant McNeece" w:date="2021-09-07T19:47:00Z"/>
                    <w:rFonts w:ascii="Calibri" w:eastAsia="Times New Roman" w:hAnsi="Calibri" w:cs="Calibri"/>
                    <w:color w:val="000000"/>
                    <w:sz w:val="20"/>
                    <w:szCs w:val="20"/>
                  </w:rPr>
                </w:rPrChange>
              </w:rPr>
            </w:pPr>
            <w:ins w:id="4726" w:author="Brant McNeece" w:date="2021-09-07T19:47:00Z">
              <w:r w:rsidRPr="002A3B59">
                <w:rPr>
                  <w:rFonts w:ascii="Times New Roman" w:eastAsia="Times New Roman" w:hAnsi="Times New Roman" w:cs="Times New Roman"/>
                  <w:color w:val="000000"/>
                  <w:sz w:val="20"/>
                  <w:szCs w:val="20"/>
                  <w:rPrChange w:id="4727" w:author="Brant McNeece" w:date="2021-09-07T19:52:00Z">
                    <w:rPr>
                      <w:rFonts w:ascii="Calibri" w:eastAsia="Times New Roman" w:hAnsi="Calibri" w:cs="Calibri"/>
                      <w:color w:val="000000"/>
                      <w:sz w:val="20"/>
                      <w:szCs w:val="20"/>
                    </w:rPr>
                  </w:rPrChange>
                </w:rPr>
                <w:t>Protein</w:t>
              </w:r>
            </w:ins>
          </w:p>
        </w:tc>
      </w:tr>
      <w:tr w:rsidR="00A16307" w:rsidRPr="002A3B59" w14:paraId="1415D246" w14:textId="77777777" w:rsidTr="00B5391D">
        <w:trPr>
          <w:trHeight w:val="288"/>
          <w:ins w:id="4728" w:author="Brant McNeece" w:date="2021-09-07T19:47:00Z"/>
        </w:trPr>
        <w:tc>
          <w:tcPr>
            <w:tcW w:w="0" w:type="auto"/>
            <w:vMerge w:val="restart"/>
            <w:tcBorders>
              <w:top w:val="nil"/>
              <w:left w:val="nil"/>
              <w:bottom w:val="single" w:sz="4" w:space="0" w:color="000000"/>
              <w:right w:val="nil"/>
            </w:tcBorders>
            <w:shd w:val="clear" w:color="auto" w:fill="auto"/>
            <w:noWrap/>
            <w:vAlign w:val="center"/>
            <w:hideMark/>
          </w:tcPr>
          <w:p w14:paraId="51CD2FFC" w14:textId="77777777" w:rsidR="00A16307" w:rsidRPr="002A3B59" w:rsidRDefault="00A16307" w:rsidP="00B5391D">
            <w:pPr>
              <w:jc w:val="center"/>
              <w:rPr>
                <w:ins w:id="4729" w:author="Brant McNeece" w:date="2021-09-07T19:47:00Z"/>
                <w:rFonts w:ascii="Times New Roman" w:eastAsia="Times New Roman" w:hAnsi="Times New Roman" w:cs="Times New Roman"/>
                <w:color w:val="000000"/>
                <w:sz w:val="20"/>
                <w:szCs w:val="20"/>
                <w:rPrChange w:id="4730" w:author="Brant McNeece" w:date="2021-09-07T19:52:00Z">
                  <w:rPr>
                    <w:ins w:id="4731" w:author="Brant McNeece" w:date="2021-09-07T19:47:00Z"/>
                    <w:rFonts w:ascii="Calibri" w:eastAsia="Times New Roman" w:hAnsi="Calibri" w:cs="Calibri"/>
                    <w:color w:val="000000"/>
                    <w:sz w:val="20"/>
                    <w:szCs w:val="20"/>
                  </w:rPr>
                </w:rPrChange>
              </w:rPr>
            </w:pPr>
            <w:ins w:id="4732" w:author="Brant McNeece" w:date="2021-09-07T19:47:00Z">
              <w:r w:rsidRPr="002A3B59">
                <w:rPr>
                  <w:rFonts w:ascii="Times New Roman" w:eastAsia="Times New Roman" w:hAnsi="Times New Roman" w:cs="Times New Roman"/>
                  <w:color w:val="000000"/>
                  <w:sz w:val="20"/>
                  <w:szCs w:val="20"/>
                  <w:rPrChange w:id="4733" w:author="Brant McNeece" w:date="2021-09-07T19:52:00Z">
                    <w:rPr>
                      <w:rFonts w:ascii="Calibri" w:eastAsia="Times New Roman" w:hAnsi="Calibri" w:cs="Calibri"/>
                      <w:color w:val="000000"/>
                      <w:sz w:val="20"/>
                      <w:szCs w:val="20"/>
                    </w:rPr>
                  </w:rPrChange>
                </w:rPr>
                <w:t>Pop34</w:t>
              </w:r>
            </w:ins>
          </w:p>
        </w:tc>
        <w:tc>
          <w:tcPr>
            <w:tcW w:w="0" w:type="auto"/>
            <w:vMerge w:val="restart"/>
            <w:tcBorders>
              <w:top w:val="nil"/>
              <w:left w:val="nil"/>
              <w:bottom w:val="nil"/>
              <w:right w:val="nil"/>
            </w:tcBorders>
            <w:shd w:val="clear" w:color="auto" w:fill="auto"/>
            <w:noWrap/>
            <w:vAlign w:val="center"/>
            <w:hideMark/>
          </w:tcPr>
          <w:p w14:paraId="47B6AA9E" w14:textId="77777777" w:rsidR="00A16307" w:rsidRPr="002A3B59" w:rsidRDefault="00A16307" w:rsidP="00B5391D">
            <w:pPr>
              <w:jc w:val="center"/>
              <w:rPr>
                <w:ins w:id="4734" w:author="Brant McNeece" w:date="2021-09-07T19:47:00Z"/>
                <w:rFonts w:ascii="Times New Roman" w:eastAsia="Times New Roman" w:hAnsi="Times New Roman" w:cs="Times New Roman"/>
                <w:color w:val="000000"/>
                <w:sz w:val="20"/>
                <w:szCs w:val="20"/>
                <w:rPrChange w:id="4735" w:author="Brant McNeece" w:date="2021-09-07T19:52:00Z">
                  <w:rPr>
                    <w:ins w:id="4736" w:author="Brant McNeece" w:date="2021-09-07T19:47:00Z"/>
                    <w:rFonts w:ascii="Calibri" w:eastAsia="Times New Roman" w:hAnsi="Calibri" w:cs="Calibri"/>
                    <w:color w:val="000000"/>
                    <w:sz w:val="20"/>
                    <w:szCs w:val="20"/>
                  </w:rPr>
                </w:rPrChange>
              </w:rPr>
            </w:pPr>
            <w:ins w:id="4737" w:author="Brant McNeece" w:date="2021-09-07T19:47:00Z">
              <w:r w:rsidRPr="002A3B59">
                <w:rPr>
                  <w:rFonts w:ascii="Times New Roman" w:eastAsia="Times New Roman" w:hAnsi="Times New Roman" w:cs="Times New Roman"/>
                  <w:color w:val="000000"/>
                  <w:sz w:val="20"/>
                  <w:szCs w:val="20"/>
                  <w:rPrChange w:id="4738" w:author="Brant McNeece" w:date="2021-09-07T19:52:00Z">
                    <w:rPr>
                      <w:rFonts w:ascii="Calibri" w:eastAsia="Times New Roman" w:hAnsi="Calibri" w:cs="Calibri"/>
                      <w:color w:val="000000"/>
                      <w:sz w:val="20"/>
                      <w:szCs w:val="20"/>
                    </w:rPr>
                  </w:rPrChange>
                </w:rPr>
                <w:t>NC18</w:t>
              </w:r>
            </w:ins>
          </w:p>
        </w:tc>
        <w:tc>
          <w:tcPr>
            <w:tcW w:w="0" w:type="auto"/>
            <w:tcBorders>
              <w:top w:val="nil"/>
              <w:left w:val="nil"/>
              <w:bottom w:val="nil"/>
              <w:right w:val="nil"/>
            </w:tcBorders>
            <w:shd w:val="clear" w:color="auto" w:fill="auto"/>
            <w:noWrap/>
            <w:vAlign w:val="center"/>
            <w:hideMark/>
          </w:tcPr>
          <w:p w14:paraId="45BC4198" w14:textId="77777777" w:rsidR="00A16307" w:rsidRPr="002A3B59" w:rsidRDefault="00A16307" w:rsidP="00B5391D">
            <w:pPr>
              <w:jc w:val="center"/>
              <w:rPr>
                <w:ins w:id="4739" w:author="Brant McNeece" w:date="2021-09-07T19:47:00Z"/>
                <w:rFonts w:ascii="Times New Roman" w:eastAsia="Times New Roman" w:hAnsi="Times New Roman" w:cs="Times New Roman"/>
                <w:color w:val="000000"/>
                <w:sz w:val="20"/>
                <w:szCs w:val="20"/>
                <w:rPrChange w:id="4740" w:author="Brant McNeece" w:date="2021-09-07T19:52:00Z">
                  <w:rPr>
                    <w:ins w:id="4741" w:author="Brant McNeece" w:date="2021-09-07T19:47:00Z"/>
                    <w:rFonts w:ascii="Calibri" w:eastAsia="Times New Roman" w:hAnsi="Calibri" w:cs="Calibri"/>
                    <w:color w:val="000000"/>
                    <w:sz w:val="20"/>
                    <w:szCs w:val="20"/>
                  </w:rPr>
                </w:rPrChange>
              </w:rPr>
            </w:pPr>
            <w:ins w:id="4742" w:author="Brant McNeece" w:date="2021-09-07T19:47:00Z">
              <w:r w:rsidRPr="002A3B59">
                <w:rPr>
                  <w:rFonts w:ascii="Times New Roman" w:eastAsia="Times New Roman" w:hAnsi="Times New Roman" w:cs="Times New Roman"/>
                  <w:color w:val="000000"/>
                  <w:sz w:val="20"/>
                  <w:szCs w:val="20"/>
                  <w:rPrChange w:id="4743"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622D4805" w14:textId="77777777" w:rsidR="00A16307" w:rsidRPr="002A3B59" w:rsidRDefault="00A16307" w:rsidP="00B5391D">
            <w:pPr>
              <w:jc w:val="center"/>
              <w:rPr>
                <w:ins w:id="4744" w:author="Brant McNeece" w:date="2021-09-07T19:47:00Z"/>
                <w:rFonts w:ascii="Times New Roman" w:eastAsia="Times New Roman" w:hAnsi="Times New Roman" w:cs="Times New Roman"/>
                <w:color w:val="000000"/>
                <w:sz w:val="20"/>
                <w:szCs w:val="20"/>
                <w:rPrChange w:id="4745" w:author="Brant McNeece" w:date="2021-09-07T19:52:00Z">
                  <w:rPr>
                    <w:ins w:id="4746" w:author="Brant McNeece" w:date="2021-09-07T19:47:00Z"/>
                    <w:rFonts w:ascii="Calibri" w:eastAsia="Times New Roman" w:hAnsi="Calibri" w:cs="Calibri"/>
                    <w:color w:val="000000"/>
                    <w:sz w:val="20"/>
                    <w:szCs w:val="20"/>
                  </w:rPr>
                </w:rPrChange>
              </w:rPr>
            </w:pPr>
            <w:ins w:id="4747" w:author="Brant McNeece" w:date="2021-09-07T19:47:00Z">
              <w:r w:rsidRPr="002A3B59">
                <w:rPr>
                  <w:rFonts w:ascii="Times New Roman" w:eastAsia="Times New Roman" w:hAnsi="Times New Roman" w:cs="Times New Roman"/>
                  <w:color w:val="000000"/>
                  <w:sz w:val="20"/>
                  <w:szCs w:val="20"/>
                  <w:rPrChange w:id="4748" w:author="Brant McNeece" w:date="2021-09-07T19:52:00Z">
                    <w:rPr>
                      <w:rFonts w:ascii="Calibri" w:eastAsia="Times New Roman" w:hAnsi="Calibri" w:cs="Calibri"/>
                      <w:color w:val="000000"/>
                      <w:sz w:val="20"/>
                      <w:szCs w:val="20"/>
                    </w:rPr>
                  </w:rPrChange>
                </w:rPr>
                <w:t>-0.57***</w:t>
              </w:r>
            </w:ins>
          </w:p>
        </w:tc>
        <w:tc>
          <w:tcPr>
            <w:tcW w:w="0" w:type="auto"/>
            <w:tcBorders>
              <w:top w:val="nil"/>
              <w:left w:val="nil"/>
              <w:bottom w:val="nil"/>
              <w:right w:val="nil"/>
            </w:tcBorders>
            <w:shd w:val="clear" w:color="auto" w:fill="auto"/>
            <w:noWrap/>
            <w:vAlign w:val="center"/>
            <w:hideMark/>
          </w:tcPr>
          <w:p w14:paraId="7E30E5EB" w14:textId="77777777" w:rsidR="00A16307" w:rsidRPr="002A3B59" w:rsidRDefault="00A16307" w:rsidP="00B5391D">
            <w:pPr>
              <w:jc w:val="center"/>
              <w:rPr>
                <w:ins w:id="4749" w:author="Brant McNeece" w:date="2021-09-07T19:47:00Z"/>
                <w:rFonts w:ascii="Times New Roman" w:eastAsia="Times New Roman" w:hAnsi="Times New Roman" w:cs="Times New Roman"/>
                <w:color w:val="000000"/>
                <w:sz w:val="20"/>
                <w:szCs w:val="20"/>
                <w:rPrChange w:id="4750" w:author="Brant McNeece" w:date="2021-09-07T19:52:00Z">
                  <w:rPr>
                    <w:ins w:id="4751" w:author="Brant McNeece" w:date="2021-09-07T19:47:00Z"/>
                    <w:rFonts w:ascii="Calibri" w:eastAsia="Times New Roman" w:hAnsi="Calibri" w:cs="Calibri"/>
                    <w:color w:val="000000"/>
                    <w:sz w:val="20"/>
                    <w:szCs w:val="20"/>
                  </w:rPr>
                </w:rPrChange>
              </w:rPr>
            </w:pPr>
            <w:ins w:id="4752" w:author="Brant McNeece" w:date="2021-09-07T19:47:00Z">
              <w:r w:rsidRPr="002A3B59">
                <w:rPr>
                  <w:rFonts w:ascii="Times New Roman" w:eastAsia="Times New Roman" w:hAnsi="Times New Roman" w:cs="Times New Roman"/>
                  <w:color w:val="000000"/>
                  <w:sz w:val="20"/>
                  <w:szCs w:val="20"/>
                  <w:rPrChange w:id="4753" w:author="Brant McNeece" w:date="2021-09-07T19:52:00Z">
                    <w:rPr>
                      <w:rFonts w:ascii="Calibri" w:eastAsia="Times New Roman" w:hAnsi="Calibri" w:cs="Calibri"/>
                      <w:color w:val="000000"/>
                      <w:sz w:val="20"/>
                      <w:szCs w:val="20"/>
                    </w:rPr>
                  </w:rPrChange>
                </w:rPr>
                <w:t>0.83***</w:t>
              </w:r>
            </w:ins>
          </w:p>
        </w:tc>
        <w:tc>
          <w:tcPr>
            <w:tcW w:w="0" w:type="auto"/>
            <w:tcBorders>
              <w:top w:val="nil"/>
              <w:left w:val="nil"/>
              <w:bottom w:val="nil"/>
              <w:right w:val="nil"/>
            </w:tcBorders>
            <w:shd w:val="clear" w:color="auto" w:fill="auto"/>
            <w:noWrap/>
            <w:vAlign w:val="center"/>
            <w:hideMark/>
          </w:tcPr>
          <w:p w14:paraId="34F15D1C" w14:textId="77777777" w:rsidR="00A16307" w:rsidRPr="002A3B59" w:rsidRDefault="00A16307" w:rsidP="00B5391D">
            <w:pPr>
              <w:jc w:val="center"/>
              <w:rPr>
                <w:ins w:id="4754" w:author="Brant McNeece" w:date="2021-09-07T19:47:00Z"/>
                <w:rFonts w:ascii="Times New Roman" w:eastAsia="Times New Roman" w:hAnsi="Times New Roman" w:cs="Times New Roman"/>
                <w:color w:val="000000"/>
                <w:sz w:val="20"/>
                <w:szCs w:val="20"/>
                <w:rPrChange w:id="4755" w:author="Brant McNeece" w:date="2021-09-07T19:52:00Z">
                  <w:rPr>
                    <w:ins w:id="475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A8DD503" w14:textId="77777777" w:rsidR="00A16307" w:rsidRPr="002A3B59" w:rsidRDefault="00A16307" w:rsidP="00B5391D">
            <w:pPr>
              <w:jc w:val="center"/>
              <w:rPr>
                <w:ins w:id="4757" w:author="Brant McNeece" w:date="2021-09-07T19:47:00Z"/>
                <w:rFonts w:ascii="Times New Roman" w:eastAsia="Times New Roman" w:hAnsi="Times New Roman" w:cs="Times New Roman"/>
                <w:color w:val="000000"/>
                <w:sz w:val="20"/>
                <w:szCs w:val="20"/>
                <w:rPrChange w:id="4758" w:author="Brant McNeece" w:date="2021-09-07T19:52:00Z">
                  <w:rPr>
                    <w:ins w:id="4759" w:author="Brant McNeece" w:date="2021-09-07T19:47:00Z"/>
                    <w:rFonts w:ascii="Calibri" w:eastAsia="Times New Roman" w:hAnsi="Calibri" w:cs="Calibri"/>
                    <w:color w:val="000000"/>
                    <w:sz w:val="20"/>
                    <w:szCs w:val="20"/>
                  </w:rPr>
                </w:rPrChange>
              </w:rPr>
            </w:pPr>
            <w:ins w:id="4760" w:author="Brant McNeece" w:date="2021-09-07T19:47:00Z">
              <w:r w:rsidRPr="002A3B59">
                <w:rPr>
                  <w:rFonts w:ascii="Times New Roman" w:eastAsia="Times New Roman" w:hAnsi="Times New Roman" w:cs="Times New Roman"/>
                  <w:color w:val="000000"/>
                  <w:sz w:val="20"/>
                  <w:szCs w:val="20"/>
                  <w:rPrChange w:id="4761" w:author="Brant McNeece" w:date="2021-09-07T19:52:00Z">
                    <w:rPr>
                      <w:rFonts w:ascii="Calibri" w:eastAsia="Times New Roman" w:hAnsi="Calibri" w:cs="Calibri"/>
                      <w:color w:val="000000"/>
                      <w:sz w:val="20"/>
                      <w:szCs w:val="20"/>
                    </w:rPr>
                  </w:rPrChange>
                </w:rPr>
                <w:t>-0.15</w:t>
              </w:r>
            </w:ins>
          </w:p>
        </w:tc>
        <w:tc>
          <w:tcPr>
            <w:tcW w:w="0" w:type="auto"/>
            <w:tcBorders>
              <w:top w:val="nil"/>
              <w:left w:val="nil"/>
              <w:bottom w:val="nil"/>
              <w:right w:val="nil"/>
            </w:tcBorders>
            <w:shd w:val="clear" w:color="auto" w:fill="auto"/>
            <w:noWrap/>
            <w:vAlign w:val="center"/>
            <w:hideMark/>
          </w:tcPr>
          <w:p w14:paraId="1E31A5C4" w14:textId="77777777" w:rsidR="00A16307" w:rsidRPr="002A3B59" w:rsidRDefault="00A16307" w:rsidP="00B5391D">
            <w:pPr>
              <w:jc w:val="center"/>
              <w:rPr>
                <w:ins w:id="4762" w:author="Brant McNeece" w:date="2021-09-07T19:47:00Z"/>
                <w:rFonts w:ascii="Times New Roman" w:eastAsia="Times New Roman" w:hAnsi="Times New Roman" w:cs="Times New Roman"/>
                <w:color w:val="000000"/>
                <w:sz w:val="20"/>
                <w:szCs w:val="20"/>
                <w:rPrChange w:id="4763" w:author="Brant McNeece" w:date="2021-09-07T19:52:00Z">
                  <w:rPr>
                    <w:ins w:id="4764" w:author="Brant McNeece" w:date="2021-09-07T19:47:00Z"/>
                    <w:rFonts w:ascii="Calibri" w:eastAsia="Times New Roman" w:hAnsi="Calibri" w:cs="Calibri"/>
                    <w:color w:val="000000"/>
                    <w:sz w:val="20"/>
                    <w:szCs w:val="20"/>
                  </w:rPr>
                </w:rPrChange>
              </w:rPr>
            </w:pPr>
            <w:ins w:id="4765" w:author="Brant McNeece" w:date="2021-09-07T19:47:00Z">
              <w:r w:rsidRPr="002A3B59">
                <w:rPr>
                  <w:rFonts w:ascii="Times New Roman" w:eastAsia="Times New Roman" w:hAnsi="Times New Roman" w:cs="Times New Roman"/>
                  <w:color w:val="000000"/>
                  <w:sz w:val="20"/>
                  <w:szCs w:val="20"/>
                  <w:rPrChange w:id="4766" w:author="Brant McNeece" w:date="2021-09-07T19:52:00Z">
                    <w:rPr>
                      <w:rFonts w:ascii="Calibri" w:eastAsia="Times New Roman" w:hAnsi="Calibri" w:cs="Calibri"/>
                      <w:color w:val="000000"/>
                      <w:sz w:val="20"/>
                      <w:szCs w:val="20"/>
                    </w:rPr>
                  </w:rPrChange>
                </w:rPr>
                <w:t>0.23*</w:t>
              </w:r>
            </w:ins>
          </w:p>
        </w:tc>
        <w:tc>
          <w:tcPr>
            <w:tcW w:w="0" w:type="auto"/>
            <w:tcBorders>
              <w:top w:val="nil"/>
              <w:left w:val="nil"/>
              <w:bottom w:val="nil"/>
              <w:right w:val="nil"/>
            </w:tcBorders>
            <w:shd w:val="clear" w:color="auto" w:fill="auto"/>
            <w:noWrap/>
            <w:vAlign w:val="center"/>
            <w:hideMark/>
          </w:tcPr>
          <w:p w14:paraId="71B1033A" w14:textId="77777777" w:rsidR="00A16307" w:rsidRPr="002A3B59" w:rsidRDefault="00A16307" w:rsidP="00B5391D">
            <w:pPr>
              <w:jc w:val="center"/>
              <w:rPr>
                <w:ins w:id="4767" w:author="Brant McNeece" w:date="2021-09-07T19:47:00Z"/>
                <w:rFonts w:ascii="Times New Roman" w:eastAsia="Times New Roman" w:hAnsi="Times New Roman" w:cs="Times New Roman"/>
                <w:color w:val="000000"/>
                <w:sz w:val="20"/>
                <w:szCs w:val="20"/>
                <w:rPrChange w:id="4768" w:author="Brant McNeece" w:date="2021-09-07T19:52:00Z">
                  <w:rPr>
                    <w:ins w:id="476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ED5BCA9" w14:textId="77777777" w:rsidR="00A16307" w:rsidRPr="002A3B59" w:rsidRDefault="00A16307" w:rsidP="00B5391D">
            <w:pPr>
              <w:jc w:val="center"/>
              <w:rPr>
                <w:ins w:id="4770" w:author="Brant McNeece" w:date="2021-09-07T19:47:00Z"/>
                <w:rFonts w:ascii="Times New Roman" w:eastAsia="Times New Roman" w:hAnsi="Times New Roman" w:cs="Times New Roman"/>
                <w:color w:val="000000"/>
                <w:sz w:val="20"/>
                <w:szCs w:val="20"/>
                <w:rPrChange w:id="4771" w:author="Brant McNeece" w:date="2021-09-07T19:52:00Z">
                  <w:rPr>
                    <w:ins w:id="4772" w:author="Brant McNeece" w:date="2021-09-07T19:47:00Z"/>
                    <w:rFonts w:ascii="Calibri" w:eastAsia="Times New Roman" w:hAnsi="Calibri" w:cs="Calibri"/>
                    <w:color w:val="000000"/>
                    <w:sz w:val="20"/>
                    <w:szCs w:val="20"/>
                  </w:rPr>
                </w:rPrChange>
              </w:rPr>
            </w:pPr>
            <w:ins w:id="4773" w:author="Brant McNeece" w:date="2021-09-07T19:47:00Z">
              <w:r w:rsidRPr="002A3B59">
                <w:rPr>
                  <w:rFonts w:ascii="Times New Roman" w:eastAsia="Times New Roman" w:hAnsi="Times New Roman" w:cs="Times New Roman"/>
                  <w:color w:val="000000"/>
                  <w:sz w:val="20"/>
                  <w:szCs w:val="20"/>
                  <w:rPrChange w:id="4774" w:author="Brant McNeece" w:date="2021-09-07T19:52:00Z">
                    <w:rPr>
                      <w:rFonts w:ascii="Calibri" w:eastAsia="Times New Roman" w:hAnsi="Calibri" w:cs="Calibri"/>
                      <w:color w:val="000000"/>
                      <w:sz w:val="20"/>
                      <w:szCs w:val="20"/>
                    </w:rPr>
                  </w:rPrChange>
                </w:rPr>
                <w:t>-0.63***</w:t>
              </w:r>
            </w:ins>
          </w:p>
        </w:tc>
        <w:tc>
          <w:tcPr>
            <w:tcW w:w="0" w:type="auto"/>
            <w:tcBorders>
              <w:top w:val="nil"/>
              <w:left w:val="nil"/>
              <w:bottom w:val="nil"/>
              <w:right w:val="nil"/>
            </w:tcBorders>
            <w:shd w:val="clear" w:color="auto" w:fill="auto"/>
            <w:noWrap/>
            <w:vAlign w:val="center"/>
            <w:hideMark/>
          </w:tcPr>
          <w:p w14:paraId="58B36B25" w14:textId="77777777" w:rsidR="00A16307" w:rsidRPr="002A3B59" w:rsidRDefault="00A16307" w:rsidP="00B5391D">
            <w:pPr>
              <w:jc w:val="center"/>
              <w:rPr>
                <w:ins w:id="4775" w:author="Brant McNeece" w:date="2021-09-07T19:47:00Z"/>
                <w:rFonts w:ascii="Times New Roman" w:eastAsia="Times New Roman" w:hAnsi="Times New Roman" w:cs="Times New Roman"/>
                <w:color w:val="000000"/>
                <w:sz w:val="20"/>
                <w:szCs w:val="20"/>
                <w:rPrChange w:id="4776" w:author="Brant McNeece" w:date="2021-09-07T19:52:00Z">
                  <w:rPr>
                    <w:ins w:id="4777" w:author="Brant McNeece" w:date="2021-09-07T19:47:00Z"/>
                    <w:rFonts w:ascii="Calibri" w:eastAsia="Times New Roman" w:hAnsi="Calibri" w:cs="Calibri"/>
                    <w:color w:val="000000"/>
                    <w:sz w:val="20"/>
                    <w:szCs w:val="20"/>
                  </w:rPr>
                </w:rPrChange>
              </w:rPr>
            </w:pPr>
            <w:ins w:id="4778" w:author="Brant McNeece" w:date="2021-09-07T19:47:00Z">
              <w:r w:rsidRPr="002A3B59">
                <w:rPr>
                  <w:rFonts w:ascii="Times New Roman" w:eastAsia="Times New Roman" w:hAnsi="Times New Roman" w:cs="Times New Roman"/>
                  <w:color w:val="000000"/>
                  <w:sz w:val="20"/>
                  <w:szCs w:val="20"/>
                  <w:rPrChange w:id="4779" w:author="Brant McNeece" w:date="2021-09-07T19:52:00Z">
                    <w:rPr>
                      <w:rFonts w:ascii="Calibri" w:eastAsia="Times New Roman" w:hAnsi="Calibri" w:cs="Calibri"/>
                      <w:color w:val="000000"/>
                      <w:sz w:val="20"/>
                      <w:szCs w:val="20"/>
                    </w:rPr>
                  </w:rPrChange>
                </w:rPr>
                <w:t>0.85***</w:t>
              </w:r>
            </w:ins>
          </w:p>
        </w:tc>
        <w:tc>
          <w:tcPr>
            <w:tcW w:w="0" w:type="auto"/>
            <w:tcBorders>
              <w:top w:val="nil"/>
              <w:left w:val="nil"/>
              <w:bottom w:val="nil"/>
              <w:right w:val="nil"/>
            </w:tcBorders>
            <w:shd w:val="clear" w:color="auto" w:fill="auto"/>
            <w:noWrap/>
            <w:vAlign w:val="center"/>
            <w:hideMark/>
          </w:tcPr>
          <w:p w14:paraId="76225CC7" w14:textId="77777777" w:rsidR="00A16307" w:rsidRPr="002A3B59" w:rsidRDefault="00A16307" w:rsidP="00B5391D">
            <w:pPr>
              <w:jc w:val="center"/>
              <w:rPr>
                <w:ins w:id="4780" w:author="Brant McNeece" w:date="2021-09-07T19:47:00Z"/>
                <w:rFonts w:ascii="Times New Roman" w:eastAsia="Times New Roman" w:hAnsi="Times New Roman" w:cs="Times New Roman"/>
                <w:color w:val="000000"/>
                <w:sz w:val="20"/>
                <w:szCs w:val="20"/>
                <w:rPrChange w:id="4781" w:author="Brant McNeece" w:date="2021-09-07T19:52:00Z">
                  <w:rPr>
                    <w:ins w:id="478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F4E458A" w14:textId="77777777" w:rsidR="00A16307" w:rsidRPr="002A3B59" w:rsidRDefault="00A16307" w:rsidP="00B5391D">
            <w:pPr>
              <w:jc w:val="center"/>
              <w:rPr>
                <w:ins w:id="4783" w:author="Brant McNeece" w:date="2021-09-07T19:47:00Z"/>
                <w:rFonts w:ascii="Times New Roman" w:eastAsia="Times New Roman" w:hAnsi="Times New Roman" w:cs="Times New Roman"/>
                <w:color w:val="000000"/>
                <w:sz w:val="20"/>
                <w:szCs w:val="20"/>
                <w:rPrChange w:id="4784" w:author="Brant McNeece" w:date="2021-09-07T19:52:00Z">
                  <w:rPr>
                    <w:ins w:id="4785" w:author="Brant McNeece" w:date="2021-09-07T19:47:00Z"/>
                    <w:rFonts w:ascii="Calibri" w:eastAsia="Times New Roman" w:hAnsi="Calibri" w:cs="Calibri"/>
                    <w:color w:val="000000"/>
                    <w:sz w:val="20"/>
                    <w:szCs w:val="20"/>
                  </w:rPr>
                </w:rPrChange>
              </w:rPr>
            </w:pPr>
            <w:ins w:id="4786" w:author="Brant McNeece" w:date="2021-09-07T19:47:00Z">
              <w:r w:rsidRPr="002A3B59">
                <w:rPr>
                  <w:rFonts w:ascii="Times New Roman" w:eastAsia="Times New Roman" w:hAnsi="Times New Roman" w:cs="Times New Roman"/>
                  <w:color w:val="000000"/>
                  <w:sz w:val="20"/>
                  <w:szCs w:val="20"/>
                  <w:rPrChange w:id="4787" w:author="Brant McNeece" w:date="2021-09-07T19:52:00Z">
                    <w:rPr>
                      <w:rFonts w:ascii="Calibri" w:eastAsia="Times New Roman" w:hAnsi="Calibri" w:cs="Calibri"/>
                      <w:color w:val="000000"/>
                      <w:sz w:val="20"/>
                      <w:szCs w:val="20"/>
                    </w:rPr>
                  </w:rPrChange>
                </w:rPr>
                <w:t>-0.08</w:t>
              </w:r>
            </w:ins>
          </w:p>
        </w:tc>
        <w:tc>
          <w:tcPr>
            <w:tcW w:w="0" w:type="auto"/>
            <w:tcBorders>
              <w:top w:val="nil"/>
              <w:left w:val="nil"/>
              <w:bottom w:val="nil"/>
              <w:right w:val="nil"/>
            </w:tcBorders>
            <w:shd w:val="clear" w:color="auto" w:fill="auto"/>
            <w:noWrap/>
            <w:vAlign w:val="center"/>
            <w:hideMark/>
          </w:tcPr>
          <w:p w14:paraId="18CE93BB" w14:textId="77777777" w:rsidR="00A16307" w:rsidRPr="002A3B59" w:rsidRDefault="00A16307" w:rsidP="00B5391D">
            <w:pPr>
              <w:jc w:val="center"/>
              <w:rPr>
                <w:ins w:id="4788" w:author="Brant McNeece" w:date="2021-09-07T19:47:00Z"/>
                <w:rFonts w:ascii="Times New Roman" w:eastAsia="Times New Roman" w:hAnsi="Times New Roman" w:cs="Times New Roman"/>
                <w:color w:val="000000"/>
                <w:sz w:val="20"/>
                <w:szCs w:val="20"/>
                <w:rPrChange w:id="4789" w:author="Brant McNeece" w:date="2021-09-07T19:52:00Z">
                  <w:rPr>
                    <w:ins w:id="4790" w:author="Brant McNeece" w:date="2021-09-07T19:47:00Z"/>
                    <w:rFonts w:ascii="Calibri" w:eastAsia="Times New Roman" w:hAnsi="Calibri" w:cs="Calibri"/>
                    <w:color w:val="000000"/>
                    <w:sz w:val="20"/>
                    <w:szCs w:val="20"/>
                  </w:rPr>
                </w:rPrChange>
              </w:rPr>
            </w:pPr>
            <w:ins w:id="4791" w:author="Brant McNeece" w:date="2021-09-07T19:47:00Z">
              <w:r w:rsidRPr="002A3B59">
                <w:rPr>
                  <w:rFonts w:ascii="Times New Roman" w:eastAsia="Times New Roman" w:hAnsi="Times New Roman" w:cs="Times New Roman"/>
                  <w:color w:val="000000"/>
                  <w:sz w:val="20"/>
                  <w:szCs w:val="20"/>
                  <w:rPrChange w:id="4792" w:author="Brant McNeece" w:date="2021-09-07T19:52:00Z">
                    <w:rPr>
                      <w:rFonts w:ascii="Calibri" w:eastAsia="Times New Roman" w:hAnsi="Calibri" w:cs="Calibri"/>
                      <w:color w:val="000000"/>
                      <w:sz w:val="20"/>
                      <w:szCs w:val="20"/>
                    </w:rPr>
                  </w:rPrChange>
                </w:rPr>
                <w:t>0.24*</w:t>
              </w:r>
            </w:ins>
          </w:p>
        </w:tc>
        <w:tc>
          <w:tcPr>
            <w:tcW w:w="0" w:type="auto"/>
            <w:tcBorders>
              <w:top w:val="nil"/>
              <w:left w:val="nil"/>
              <w:bottom w:val="nil"/>
              <w:right w:val="nil"/>
            </w:tcBorders>
            <w:shd w:val="clear" w:color="auto" w:fill="auto"/>
            <w:noWrap/>
            <w:vAlign w:val="center"/>
            <w:hideMark/>
          </w:tcPr>
          <w:p w14:paraId="4806232E" w14:textId="77777777" w:rsidR="00A16307" w:rsidRPr="002A3B59" w:rsidRDefault="00A16307" w:rsidP="00B5391D">
            <w:pPr>
              <w:jc w:val="center"/>
              <w:rPr>
                <w:ins w:id="4793" w:author="Brant McNeece" w:date="2021-09-07T19:47:00Z"/>
                <w:rFonts w:ascii="Times New Roman" w:eastAsia="Times New Roman" w:hAnsi="Times New Roman" w:cs="Times New Roman"/>
                <w:color w:val="000000"/>
                <w:sz w:val="20"/>
                <w:szCs w:val="20"/>
                <w:rPrChange w:id="4794" w:author="Brant McNeece" w:date="2021-09-07T19:52:00Z">
                  <w:rPr>
                    <w:ins w:id="4795"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E808908" w14:textId="77777777" w:rsidR="00A16307" w:rsidRPr="002A3B59" w:rsidRDefault="00A16307" w:rsidP="00B5391D">
            <w:pPr>
              <w:jc w:val="center"/>
              <w:rPr>
                <w:ins w:id="4796" w:author="Brant McNeece" w:date="2021-09-07T19:47:00Z"/>
                <w:rFonts w:ascii="Times New Roman" w:eastAsia="Times New Roman" w:hAnsi="Times New Roman" w:cs="Times New Roman"/>
                <w:color w:val="000000"/>
                <w:sz w:val="20"/>
                <w:szCs w:val="20"/>
                <w:rPrChange w:id="4797" w:author="Brant McNeece" w:date="2021-09-07T19:52:00Z">
                  <w:rPr>
                    <w:ins w:id="4798" w:author="Brant McNeece" w:date="2021-09-07T19:47:00Z"/>
                    <w:rFonts w:ascii="Calibri" w:eastAsia="Times New Roman" w:hAnsi="Calibri" w:cs="Calibri"/>
                    <w:color w:val="000000"/>
                    <w:sz w:val="20"/>
                    <w:szCs w:val="20"/>
                  </w:rPr>
                </w:rPrChange>
              </w:rPr>
            </w:pPr>
            <w:ins w:id="4799" w:author="Brant McNeece" w:date="2021-09-07T19:47:00Z">
              <w:r w:rsidRPr="002A3B59">
                <w:rPr>
                  <w:rFonts w:ascii="Times New Roman" w:eastAsia="Times New Roman" w:hAnsi="Times New Roman" w:cs="Times New Roman"/>
                  <w:color w:val="000000"/>
                  <w:sz w:val="20"/>
                  <w:szCs w:val="20"/>
                  <w:rPrChange w:id="4800" w:author="Brant McNeece" w:date="2021-09-07T19:52:00Z">
                    <w:rPr>
                      <w:rFonts w:ascii="Calibri" w:eastAsia="Times New Roman" w:hAnsi="Calibri" w:cs="Calibri"/>
                      <w:color w:val="000000"/>
                      <w:sz w:val="20"/>
                      <w:szCs w:val="20"/>
                    </w:rPr>
                  </w:rPrChange>
                </w:rPr>
                <w:t>-0.52**</w:t>
              </w:r>
            </w:ins>
          </w:p>
        </w:tc>
      </w:tr>
      <w:tr w:rsidR="00A16307" w:rsidRPr="002A3B59" w14:paraId="1218B3FF" w14:textId="77777777" w:rsidTr="00B5391D">
        <w:trPr>
          <w:trHeight w:val="288"/>
          <w:ins w:id="4801" w:author="Brant McNeece" w:date="2021-09-07T19:47:00Z"/>
        </w:trPr>
        <w:tc>
          <w:tcPr>
            <w:tcW w:w="0" w:type="auto"/>
            <w:vMerge/>
            <w:tcBorders>
              <w:top w:val="nil"/>
              <w:left w:val="nil"/>
              <w:bottom w:val="single" w:sz="4" w:space="0" w:color="000000"/>
              <w:right w:val="nil"/>
            </w:tcBorders>
            <w:vAlign w:val="center"/>
            <w:hideMark/>
          </w:tcPr>
          <w:p w14:paraId="24307D28" w14:textId="77777777" w:rsidR="00A16307" w:rsidRPr="002A3B59" w:rsidRDefault="00A16307" w:rsidP="00B5391D">
            <w:pPr>
              <w:rPr>
                <w:ins w:id="4802" w:author="Brant McNeece" w:date="2021-09-07T19:47:00Z"/>
                <w:rFonts w:ascii="Times New Roman" w:eastAsia="Times New Roman" w:hAnsi="Times New Roman" w:cs="Times New Roman"/>
                <w:color w:val="000000"/>
                <w:sz w:val="20"/>
                <w:szCs w:val="20"/>
                <w:rPrChange w:id="4803" w:author="Brant McNeece" w:date="2021-09-07T19:52:00Z">
                  <w:rPr>
                    <w:ins w:id="4804"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733E2412" w14:textId="77777777" w:rsidR="00A16307" w:rsidRPr="002A3B59" w:rsidRDefault="00A16307" w:rsidP="00B5391D">
            <w:pPr>
              <w:rPr>
                <w:ins w:id="4805" w:author="Brant McNeece" w:date="2021-09-07T19:47:00Z"/>
                <w:rFonts w:ascii="Times New Roman" w:eastAsia="Times New Roman" w:hAnsi="Times New Roman" w:cs="Times New Roman"/>
                <w:color w:val="000000"/>
                <w:sz w:val="20"/>
                <w:szCs w:val="20"/>
                <w:rPrChange w:id="4806" w:author="Brant McNeece" w:date="2021-09-07T19:52:00Z">
                  <w:rPr>
                    <w:ins w:id="4807"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1FABDC0" w14:textId="77777777" w:rsidR="00A16307" w:rsidRPr="002A3B59" w:rsidRDefault="00A16307" w:rsidP="00B5391D">
            <w:pPr>
              <w:jc w:val="center"/>
              <w:rPr>
                <w:ins w:id="4808" w:author="Brant McNeece" w:date="2021-09-07T19:47:00Z"/>
                <w:rFonts w:ascii="Times New Roman" w:eastAsia="Times New Roman" w:hAnsi="Times New Roman" w:cs="Times New Roman"/>
                <w:color w:val="000000"/>
                <w:sz w:val="20"/>
                <w:szCs w:val="20"/>
                <w:rPrChange w:id="4809" w:author="Brant McNeece" w:date="2021-09-07T19:52:00Z">
                  <w:rPr>
                    <w:ins w:id="4810" w:author="Brant McNeece" w:date="2021-09-07T19:47:00Z"/>
                    <w:rFonts w:ascii="Calibri" w:eastAsia="Times New Roman" w:hAnsi="Calibri" w:cs="Calibri"/>
                    <w:color w:val="000000"/>
                    <w:sz w:val="20"/>
                    <w:szCs w:val="20"/>
                  </w:rPr>
                </w:rPrChange>
              </w:rPr>
            </w:pPr>
            <w:ins w:id="4811" w:author="Brant McNeece" w:date="2021-09-07T19:47:00Z">
              <w:r w:rsidRPr="002A3B59">
                <w:rPr>
                  <w:rFonts w:ascii="Times New Roman" w:eastAsia="Times New Roman" w:hAnsi="Times New Roman" w:cs="Times New Roman"/>
                  <w:color w:val="000000"/>
                  <w:sz w:val="20"/>
                  <w:szCs w:val="20"/>
                  <w:rPrChange w:id="4812"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7B4E4849" w14:textId="77777777" w:rsidR="00A16307" w:rsidRPr="002A3B59" w:rsidRDefault="00A16307" w:rsidP="00B5391D">
            <w:pPr>
              <w:jc w:val="center"/>
              <w:rPr>
                <w:ins w:id="4813" w:author="Brant McNeece" w:date="2021-09-07T19:47:00Z"/>
                <w:rFonts w:ascii="Times New Roman" w:eastAsia="Times New Roman" w:hAnsi="Times New Roman" w:cs="Times New Roman"/>
                <w:color w:val="000000"/>
                <w:sz w:val="20"/>
                <w:szCs w:val="20"/>
                <w:rPrChange w:id="4814" w:author="Brant McNeece" w:date="2021-09-07T19:52:00Z">
                  <w:rPr>
                    <w:ins w:id="4815" w:author="Brant McNeece" w:date="2021-09-07T19:47:00Z"/>
                    <w:rFonts w:ascii="Calibri" w:eastAsia="Times New Roman" w:hAnsi="Calibri" w:cs="Calibri"/>
                    <w:color w:val="000000"/>
                    <w:sz w:val="20"/>
                    <w:szCs w:val="20"/>
                  </w:rPr>
                </w:rPrChange>
              </w:rPr>
            </w:pPr>
            <w:ins w:id="4816" w:author="Brant McNeece" w:date="2021-09-07T19:47:00Z">
              <w:r w:rsidRPr="002A3B59">
                <w:rPr>
                  <w:rFonts w:ascii="Times New Roman" w:eastAsia="Times New Roman" w:hAnsi="Times New Roman" w:cs="Times New Roman"/>
                  <w:color w:val="000000"/>
                  <w:sz w:val="20"/>
                  <w:szCs w:val="20"/>
                  <w:rPrChange w:id="4817" w:author="Brant McNeece" w:date="2021-09-07T19:52:00Z">
                    <w:rPr>
                      <w:rFonts w:ascii="Calibri" w:eastAsia="Times New Roman" w:hAnsi="Calibri" w:cs="Calibri"/>
                      <w:color w:val="000000"/>
                      <w:sz w:val="20"/>
                      <w:szCs w:val="20"/>
                    </w:rPr>
                  </w:rPrChange>
                </w:rPr>
                <w:t>0.69***</w:t>
              </w:r>
            </w:ins>
          </w:p>
        </w:tc>
        <w:tc>
          <w:tcPr>
            <w:tcW w:w="0" w:type="auto"/>
            <w:tcBorders>
              <w:top w:val="nil"/>
              <w:left w:val="nil"/>
              <w:bottom w:val="nil"/>
              <w:right w:val="nil"/>
            </w:tcBorders>
            <w:shd w:val="clear" w:color="auto" w:fill="auto"/>
            <w:noWrap/>
            <w:vAlign w:val="center"/>
            <w:hideMark/>
          </w:tcPr>
          <w:p w14:paraId="05381B0C" w14:textId="77777777" w:rsidR="00A16307" w:rsidRPr="002A3B59" w:rsidRDefault="00A16307" w:rsidP="00B5391D">
            <w:pPr>
              <w:jc w:val="center"/>
              <w:rPr>
                <w:ins w:id="4818" w:author="Brant McNeece" w:date="2021-09-07T19:47:00Z"/>
                <w:rFonts w:ascii="Times New Roman" w:eastAsia="Times New Roman" w:hAnsi="Times New Roman" w:cs="Times New Roman"/>
                <w:color w:val="000000"/>
                <w:sz w:val="20"/>
                <w:szCs w:val="20"/>
                <w:rPrChange w:id="4819" w:author="Brant McNeece" w:date="2021-09-07T19:52:00Z">
                  <w:rPr>
                    <w:ins w:id="4820" w:author="Brant McNeece" w:date="2021-09-07T19:47:00Z"/>
                    <w:rFonts w:ascii="Calibri" w:eastAsia="Times New Roman" w:hAnsi="Calibri" w:cs="Calibri"/>
                    <w:color w:val="000000"/>
                    <w:sz w:val="20"/>
                    <w:szCs w:val="20"/>
                  </w:rPr>
                </w:rPrChange>
              </w:rPr>
            </w:pPr>
            <w:ins w:id="4821" w:author="Brant McNeece" w:date="2021-09-07T19:47:00Z">
              <w:r w:rsidRPr="002A3B59">
                <w:rPr>
                  <w:rFonts w:ascii="Times New Roman" w:eastAsia="Times New Roman" w:hAnsi="Times New Roman" w:cs="Times New Roman"/>
                  <w:color w:val="000000"/>
                  <w:sz w:val="20"/>
                  <w:szCs w:val="20"/>
                  <w:rPrChange w:id="4822" w:author="Brant McNeece" w:date="2021-09-07T19:52:00Z">
                    <w:rPr>
                      <w:rFonts w:ascii="Calibri" w:eastAsia="Times New Roman" w:hAnsi="Calibri" w:cs="Calibri"/>
                      <w:color w:val="000000"/>
                      <w:sz w:val="20"/>
                      <w:szCs w:val="20"/>
                    </w:rPr>
                  </w:rPrChange>
                </w:rPr>
                <w:t>-0.4***</w:t>
              </w:r>
            </w:ins>
          </w:p>
        </w:tc>
        <w:tc>
          <w:tcPr>
            <w:tcW w:w="0" w:type="auto"/>
            <w:tcBorders>
              <w:top w:val="nil"/>
              <w:left w:val="nil"/>
              <w:bottom w:val="nil"/>
              <w:right w:val="nil"/>
            </w:tcBorders>
            <w:shd w:val="clear" w:color="auto" w:fill="auto"/>
            <w:noWrap/>
            <w:vAlign w:val="center"/>
            <w:hideMark/>
          </w:tcPr>
          <w:p w14:paraId="54725F05" w14:textId="77777777" w:rsidR="00A16307" w:rsidRPr="002A3B59" w:rsidRDefault="00A16307" w:rsidP="00B5391D">
            <w:pPr>
              <w:jc w:val="center"/>
              <w:rPr>
                <w:ins w:id="4823" w:author="Brant McNeece" w:date="2021-09-07T19:47:00Z"/>
                <w:rFonts w:ascii="Times New Roman" w:eastAsia="Times New Roman" w:hAnsi="Times New Roman" w:cs="Times New Roman"/>
                <w:color w:val="000000"/>
                <w:sz w:val="20"/>
                <w:szCs w:val="20"/>
                <w:rPrChange w:id="4824" w:author="Brant McNeece" w:date="2021-09-07T19:52:00Z">
                  <w:rPr>
                    <w:ins w:id="4825"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2B41D7B" w14:textId="77777777" w:rsidR="00A16307" w:rsidRPr="002A3B59" w:rsidRDefault="00A16307" w:rsidP="00B5391D">
            <w:pPr>
              <w:jc w:val="center"/>
              <w:rPr>
                <w:ins w:id="4826" w:author="Brant McNeece" w:date="2021-09-07T19:47:00Z"/>
                <w:rFonts w:ascii="Times New Roman" w:eastAsia="Times New Roman" w:hAnsi="Times New Roman" w:cs="Times New Roman"/>
                <w:color w:val="000000"/>
                <w:sz w:val="20"/>
                <w:szCs w:val="20"/>
                <w:rPrChange w:id="4827" w:author="Brant McNeece" w:date="2021-09-07T19:52:00Z">
                  <w:rPr>
                    <w:ins w:id="4828" w:author="Brant McNeece" w:date="2021-09-07T19:47:00Z"/>
                    <w:rFonts w:ascii="Calibri" w:eastAsia="Times New Roman" w:hAnsi="Calibri" w:cs="Calibri"/>
                    <w:color w:val="000000"/>
                    <w:sz w:val="20"/>
                    <w:szCs w:val="20"/>
                  </w:rPr>
                </w:rPrChange>
              </w:rPr>
            </w:pPr>
            <w:ins w:id="4829" w:author="Brant McNeece" w:date="2021-09-07T19:47:00Z">
              <w:r w:rsidRPr="002A3B59">
                <w:rPr>
                  <w:rFonts w:ascii="Times New Roman" w:eastAsia="Times New Roman" w:hAnsi="Times New Roman" w:cs="Times New Roman"/>
                  <w:color w:val="000000"/>
                  <w:sz w:val="20"/>
                  <w:szCs w:val="20"/>
                  <w:rPrChange w:id="4830" w:author="Brant McNeece" w:date="2021-09-07T19:52:00Z">
                    <w:rPr>
                      <w:rFonts w:ascii="Calibri" w:eastAsia="Times New Roman" w:hAnsi="Calibri" w:cs="Calibri"/>
                      <w:color w:val="000000"/>
                      <w:sz w:val="20"/>
                      <w:szCs w:val="20"/>
                    </w:rPr>
                  </w:rPrChange>
                </w:rPr>
                <w:t>-0.3</w:t>
              </w:r>
            </w:ins>
          </w:p>
        </w:tc>
        <w:tc>
          <w:tcPr>
            <w:tcW w:w="0" w:type="auto"/>
            <w:tcBorders>
              <w:top w:val="nil"/>
              <w:left w:val="nil"/>
              <w:bottom w:val="nil"/>
              <w:right w:val="nil"/>
            </w:tcBorders>
            <w:shd w:val="clear" w:color="auto" w:fill="auto"/>
            <w:noWrap/>
            <w:vAlign w:val="center"/>
            <w:hideMark/>
          </w:tcPr>
          <w:p w14:paraId="12DBC949" w14:textId="77777777" w:rsidR="00A16307" w:rsidRPr="002A3B59" w:rsidRDefault="00A16307" w:rsidP="00B5391D">
            <w:pPr>
              <w:jc w:val="center"/>
              <w:rPr>
                <w:ins w:id="4831" w:author="Brant McNeece" w:date="2021-09-07T19:47:00Z"/>
                <w:rFonts w:ascii="Times New Roman" w:eastAsia="Times New Roman" w:hAnsi="Times New Roman" w:cs="Times New Roman"/>
                <w:color w:val="000000"/>
                <w:sz w:val="20"/>
                <w:szCs w:val="20"/>
                <w:rPrChange w:id="4832" w:author="Brant McNeece" w:date="2021-09-07T19:52:00Z">
                  <w:rPr>
                    <w:ins w:id="4833" w:author="Brant McNeece" w:date="2021-09-07T19:47:00Z"/>
                    <w:rFonts w:ascii="Calibri" w:eastAsia="Times New Roman" w:hAnsi="Calibri" w:cs="Calibri"/>
                    <w:color w:val="000000"/>
                    <w:sz w:val="20"/>
                    <w:szCs w:val="20"/>
                  </w:rPr>
                </w:rPrChange>
              </w:rPr>
            </w:pPr>
            <w:ins w:id="4834" w:author="Brant McNeece" w:date="2021-09-07T19:47:00Z">
              <w:r w:rsidRPr="002A3B59">
                <w:rPr>
                  <w:rFonts w:ascii="Times New Roman" w:eastAsia="Times New Roman" w:hAnsi="Times New Roman" w:cs="Times New Roman"/>
                  <w:color w:val="000000"/>
                  <w:sz w:val="20"/>
                  <w:szCs w:val="20"/>
                  <w:rPrChange w:id="4835" w:author="Brant McNeece" w:date="2021-09-07T19:52:00Z">
                    <w:rPr>
                      <w:rFonts w:ascii="Calibri" w:eastAsia="Times New Roman" w:hAnsi="Calibri" w:cs="Calibri"/>
                      <w:color w:val="000000"/>
                      <w:sz w:val="20"/>
                      <w:szCs w:val="20"/>
                    </w:rPr>
                  </w:rPrChange>
                </w:rPr>
                <w:t>0.3</w:t>
              </w:r>
            </w:ins>
          </w:p>
        </w:tc>
        <w:tc>
          <w:tcPr>
            <w:tcW w:w="0" w:type="auto"/>
            <w:tcBorders>
              <w:top w:val="nil"/>
              <w:left w:val="nil"/>
              <w:bottom w:val="nil"/>
              <w:right w:val="nil"/>
            </w:tcBorders>
            <w:shd w:val="clear" w:color="auto" w:fill="auto"/>
            <w:noWrap/>
            <w:vAlign w:val="center"/>
            <w:hideMark/>
          </w:tcPr>
          <w:p w14:paraId="14C5A195" w14:textId="77777777" w:rsidR="00A16307" w:rsidRPr="002A3B59" w:rsidRDefault="00A16307" w:rsidP="00B5391D">
            <w:pPr>
              <w:jc w:val="center"/>
              <w:rPr>
                <w:ins w:id="4836" w:author="Brant McNeece" w:date="2021-09-07T19:47:00Z"/>
                <w:rFonts w:ascii="Times New Roman" w:eastAsia="Times New Roman" w:hAnsi="Times New Roman" w:cs="Times New Roman"/>
                <w:color w:val="000000"/>
                <w:sz w:val="20"/>
                <w:szCs w:val="20"/>
                <w:rPrChange w:id="4837" w:author="Brant McNeece" w:date="2021-09-07T19:52:00Z">
                  <w:rPr>
                    <w:ins w:id="4838"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CD47D1C" w14:textId="77777777" w:rsidR="00A16307" w:rsidRPr="002A3B59" w:rsidRDefault="00A16307" w:rsidP="00B5391D">
            <w:pPr>
              <w:jc w:val="center"/>
              <w:rPr>
                <w:ins w:id="4839" w:author="Brant McNeece" w:date="2021-09-07T19:47:00Z"/>
                <w:rFonts w:ascii="Times New Roman" w:eastAsia="Times New Roman" w:hAnsi="Times New Roman" w:cs="Times New Roman"/>
                <w:color w:val="000000"/>
                <w:sz w:val="20"/>
                <w:szCs w:val="20"/>
                <w:rPrChange w:id="4840" w:author="Brant McNeece" w:date="2021-09-07T19:52:00Z">
                  <w:rPr>
                    <w:ins w:id="4841" w:author="Brant McNeece" w:date="2021-09-07T19:47:00Z"/>
                    <w:rFonts w:ascii="Calibri" w:eastAsia="Times New Roman" w:hAnsi="Calibri" w:cs="Calibri"/>
                    <w:color w:val="000000"/>
                    <w:sz w:val="20"/>
                    <w:szCs w:val="20"/>
                  </w:rPr>
                </w:rPrChange>
              </w:rPr>
            </w:pPr>
            <w:ins w:id="4842" w:author="Brant McNeece" w:date="2021-09-07T19:47:00Z">
              <w:r w:rsidRPr="002A3B59">
                <w:rPr>
                  <w:rFonts w:ascii="Times New Roman" w:eastAsia="Times New Roman" w:hAnsi="Times New Roman" w:cs="Times New Roman"/>
                  <w:color w:val="000000"/>
                  <w:sz w:val="20"/>
                  <w:szCs w:val="20"/>
                  <w:rPrChange w:id="4843" w:author="Brant McNeece" w:date="2021-09-07T19:52:00Z">
                    <w:rPr>
                      <w:rFonts w:ascii="Calibri" w:eastAsia="Times New Roman" w:hAnsi="Calibri" w:cs="Calibri"/>
                      <w:color w:val="000000"/>
                      <w:sz w:val="20"/>
                      <w:szCs w:val="20"/>
                    </w:rPr>
                  </w:rPrChange>
                </w:rPr>
                <w:t>0.65***</w:t>
              </w:r>
            </w:ins>
          </w:p>
        </w:tc>
        <w:tc>
          <w:tcPr>
            <w:tcW w:w="0" w:type="auto"/>
            <w:tcBorders>
              <w:top w:val="nil"/>
              <w:left w:val="nil"/>
              <w:bottom w:val="nil"/>
              <w:right w:val="nil"/>
            </w:tcBorders>
            <w:shd w:val="clear" w:color="auto" w:fill="auto"/>
            <w:noWrap/>
            <w:vAlign w:val="center"/>
            <w:hideMark/>
          </w:tcPr>
          <w:p w14:paraId="7ED08CE9" w14:textId="77777777" w:rsidR="00A16307" w:rsidRPr="002A3B59" w:rsidRDefault="00A16307" w:rsidP="00B5391D">
            <w:pPr>
              <w:jc w:val="center"/>
              <w:rPr>
                <w:ins w:id="4844" w:author="Brant McNeece" w:date="2021-09-07T19:47:00Z"/>
                <w:rFonts w:ascii="Times New Roman" w:eastAsia="Times New Roman" w:hAnsi="Times New Roman" w:cs="Times New Roman"/>
                <w:color w:val="000000"/>
                <w:sz w:val="20"/>
                <w:szCs w:val="20"/>
                <w:rPrChange w:id="4845" w:author="Brant McNeece" w:date="2021-09-07T19:52:00Z">
                  <w:rPr>
                    <w:ins w:id="4846" w:author="Brant McNeece" w:date="2021-09-07T19:47:00Z"/>
                    <w:rFonts w:ascii="Calibri" w:eastAsia="Times New Roman" w:hAnsi="Calibri" w:cs="Calibri"/>
                    <w:color w:val="000000"/>
                    <w:sz w:val="20"/>
                    <w:szCs w:val="20"/>
                  </w:rPr>
                </w:rPrChange>
              </w:rPr>
            </w:pPr>
            <w:ins w:id="4847" w:author="Brant McNeece" w:date="2021-09-07T19:47:00Z">
              <w:r w:rsidRPr="002A3B59">
                <w:rPr>
                  <w:rFonts w:ascii="Times New Roman" w:eastAsia="Times New Roman" w:hAnsi="Times New Roman" w:cs="Times New Roman"/>
                  <w:color w:val="000000"/>
                  <w:sz w:val="20"/>
                  <w:szCs w:val="20"/>
                  <w:rPrChange w:id="4848" w:author="Brant McNeece" w:date="2021-09-07T19:52:00Z">
                    <w:rPr>
                      <w:rFonts w:ascii="Calibri" w:eastAsia="Times New Roman" w:hAnsi="Calibri" w:cs="Calibri"/>
                      <w:color w:val="000000"/>
                      <w:sz w:val="20"/>
                      <w:szCs w:val="20"/>
                    </w:rPr>
                  </w:rPrChange>
                </w:rPr>
                <w:t>-0.57***</w:t>
              </w:r>
            </w:ins>
          </w:p>
        </w:tc>
        <w:tc>
          <w:tcPr>
            <w:tcW w:w="0" w:type="auto"/>
            <w:tcBorders>
              <w:top w:val="nil"/>
              <w:left w:val="nil"/>
              <w:bottom w:val="nil"/>
              <w:right w:val="nil"/>
            </w:tcBorders>
            <w:shd w:val="clear" w:color="auto" w:fill="auto"/>
            <w:noWrap/>
            <w:vAlign w:val="center"/>
            <w:hideMark/>
          </w:tcPr>
          <w:p w14:paraId="21BABCA9" w14:textId="77777777" w:rsidR="00A16307" w:rsidRPr="002A3B59" w:rsidRDefault="00A16307" w:rsidP="00B5391D">
            <w:pPr>
              <w:jc w:val="center"/>
              <w:rPr>
                <w:ins w:id="4849" w:author="Brant McNeece" w:date="2021-09-07T19:47:00Z"/>
                <w:rFonts w:ascii="Times New Roman" w:eastAsia="Times New Roman" w:hAnsi="Times New Roman" w:cs="Times New Roman"/>
                <w:color w:val="000000"/>
                <w:sz w:val="20"/>
                <w:szCs w:val="20"/>
                <w:rPrChange w:id="4850" w:author="Brant McNeece" w:date="2021-09-07T19:52:00Z">
                  <w:rPr>
                    <w:ins w:id="4851"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3E4562C" w14:textId="77777777" w:rsidR="00A16307" w:rsidRPr="002A3B59" w:rsidRDefault="00A16307" w:rsidP="00B5391D">
            <w:pPr>
              <w:jc w:val="center"/>
              <w:rPr>
                <w:ins w:id="4852" w:author="Brant McNeece" w:date="2021-09-07T19:47:00Z"/>
                <w:rFonts w:ascii="Times New Roman" w:eastAsia="Times New Roman" w:hAnsi="Times New Roman" w:cs="Times New Roman"/>
                <w:color w:val="000000"/>
                <w:sz w:val="20"/>
                <w:szCs w:val="20"/>
                <w:rPrChange w:id="4853" w:author="Brant McNeece" w:date="2021-09-07T19:52:00Z">
                  <w:rPr>
                    <w:ins w:id="4854" w:author="Brant McNeece" w:date="2021-09-07T19:47:00Z"/>
                    <w:rFonts w:ascii="Calibri" w:eastAsia="Times New Roman" w:hAnsi="Calibri" w:cs="Calibri"/>
                    <w:color w:val="000000"/>
                    <w:sz w:val="20"/>
                    <w:szCs w:val="20"/>
                  </w:rPr>
                </w:rPrChange>
              </w:rPr>
            </w:pPr>
            <w:ins w:id="4855" w:author="Brant McNeece" w:date="2021-09-07T19:47:00Z">
              <w:r w:rsidRPr="002A3B59">
                <w:rPr>
                  <w:rFonts w:ascii="Times New Roman" w:eastAsia="Times New Roman" w:hAnsi="Times New Roman" w:cs="Times New Roman"/>
                  <w:color w:val="000000"/>
                  <w:sz w:val="20"/>
                  <w:szCs w:val="20"/>
                  <w:rPrChange w:id="4856" w:author="Brant McNeece" w:date="2021-09-07T19:52:00Z">
                    <w:rPr>
                      <w:rFonts w:ascii="Calibri" w:eastAsia="Times New Roman" w:hAnsi="Calibri" w:cs="Calibri"/>
                      <w:color w:val="000000"/>
                      <w:sz w:val="20"/>
                      <w:szCs w:val="20"/>
                    </w:rPr>
                  </w:rPrChange>
                </w:rPr>
                <w:t>0.05</w:t>
              </w:r>
            </w:ins>
          </w:p>
        </w:tc>
        <w:tc>
          <w:tcPr>
            <w:tcW w:w="0" w:type="auto"/>
            <w:tcBorders>
              <w:top w:val="nil"/>
              <w:left w:val="nil"/>
              <w:bottom w:val="nil"/>
              <w:right w:val="nil"/>
            </w:tcBorders>
            <w:shd w:val="clear" w:color="auto" w:fill="auto"/>
            <w:noWrap/>
            <w:vAlign w:val="center"/>
            <w:hideMark/>
          </w:tcPr>
          <w:p w14:paraId="39CA80FE" w14:textId="77777777" w:rsidR="00A16307" w:rsidRPr="002A3B59" w:rsidRDefault="00A16307" w:rsidP="00B5391D">
            <w:pPr>
              <w:jc w:val="center"/>
              <w:rPr>
                <w:ins w:id="4857" w:author="Brant McNeece" w:date="2021-09-07T19:47:00Z"/>
                <w:rFonts w:ascii="Times New Roman" w:eastAsia="Times New Roman" w:hAnsi="Times New Roman" w:cs="Times New Roman"/>
                <w:color w:val="000000"/>
                <w:sz w:val="20"/>
                <w:szCs w:val="20"/>
                <w:rPrChange w:id="4858" w:author="Brant McNeece" w:date="2021-09-07T19:52:00Z">
                  <w:rPr>
                    <w:ins w:id="4859" w:author="Brant McNeece" w:date="2021-09-07T19:47:00Z"/>
                    <w:rFonts w:ascii="Calibri" w:eastAsia="Times New Roman" w:hAnsi="Calibri" w:cs="Calibri"/>
                    <w:color w:val="000000"/>
                    <w:sz w:val="20"/>
                    <w:szCs w:val="20"/>
                  </w:rPr>
                </w:rPrChange>
              </w:rPr>
            </w:pPr>
            <w:ins w:id="4860" w:author="Brant McNeece" w:date="2021-09-07T19:47:00Z">
              <w:r w:rsidRPr="002A3B59">
                <w:rPr>
                  <w:rFonts w:ascii="Times New Roman" w:eastAsia="Times New Roman" w:hAnsi="Times New Roman" w:cs="Times New Roman"/>
                  <w:color w:val="000000"/>
                  <w:sz w:val="20"/>
                  <w:szCs w:val="20"/>
                  <w:rPrChange w:id="4861" w:author="Brant McNeece" w:date="2021-09-07T19:52:00Z">
                    <w:rPr>
                      <w:rFonts w:ascii="Calibri" w:eastAsia="Times New Roman" w:hAnsi="Calibri" w:cs="Calibri"/>
                      <w:color w:val="000000"/>
                      <w:sz w:val="20"/>
                      <w:szCs w:val="20"/>
                    </w:rPr>
                  </w:rPrChange>
                </w:rPr>
                <w:t>0.01</w:t>
              </w:r>
            </w:ins>
          </w:p>
        </w:tc>
        <w:tc>
          <w:tcPr>
            <w:tcW w:w="0" w:type="auto"/>
            <w:tcBorders>
              <w:top w:val="nil"/>
              <w:left w:val="nil"/>
              <w:bottom w:val="nil"/>
              <w:right w:val="nil"/>
            </w:tcBorders>
            <w:shd w:val="clear" w:color="auto" w:fill="auto"/>
            <w:noWrap/>
            <w:vAlign w:val="center"/>
            <w:hideMark/>
          </w:tcPr>
          <w:p w14:paraId="28C37428" w14:textId="77777777" w:rsidR="00A16307" w:rsidRPr="002A3B59" w:rsidRDefault="00A16307" w:rsidP="00B5391D">
            <w:pPr>
              <w:jc w:val="center"/>
              <w:rPr>
                <w:ins w:id="4862" w:author="Brant McNeece" w:date="2021-09-07T19:47:00Z"/>
                <w:rFonts w:ascii="Times New Roman" w:eastAsia="Times New Roman" w:hAnsi="Times New Roman" w:cs="Times New Roman"/>
                <w:color w:val="000000"/>
                <w:sz w:val="20"/>
                <w:szCs w:val="20"/>
                <w:rPrChange w:id="4863" w:author="Brant McNeece" w:date="2021-09-07T19:52:00Z">
                  <w:rPr>
                    <w:ins w:id="486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6D4BDAE0" w14:textId="77777777" w:rsidR="00A16307" w:rsidRPr="002A3B59" w:rsidRDefault="00A16307" w:rsidP="00B5391D">
            <w:pPr>
              <w:jc w:val="center"/>
              <w:rPr>
                <w:ins w:id="4865" w:author="Brant McNeece" w:date="2021-09-07T19:47:00Z"/>
                <w:rFonts w:ascii="Times New Roman" w:eastAsia="Times New Roman" w:hAnsi="Times New Roman" w:cs="Times New Roman"/>
                <w:sz w:val="20"/>
                <w:szCs w:val="20"/>
              </w:rPr>
            </w:pPr>
          </w:p>
        </w:tc>
      </w:tr>
      <w:tr w:rsidR="00A16307" w:rsidRPr="002A3B59" w14:paraId="5D6D6DC8" w14:textId="77777777" w:rsidTr="00B5391D">
        <w:trPr>
          <w:trHeight w:val="288"/>
          <w:ins w:id="4866" w:author="Brant McNeece" w:date="2021-09-07T19:47:00Z"/>
        </w:trPr>
        <w:tc>
          <w:tcPr>
            <w:tcW w:w="0" w:type="auto"/>
            <w:vMerge/>
            <w:tcBorders>
              <w:top w:val="nil"/>
              <w:left w:val="nil"/>
              <w:bottom w:val="single" w:sz="4" w:space="0" w:color="000000"/>
              <w:right w:val="nil"/>
            </w:tcBorders>
            <w:vAlign w:val="center"/>
            <w:hideMark/>
          </w:tcPr>
          <w:p w14:paraId="58BDF169" w14:textId="77777777" w:rsidR="00A16307" w:rsidRPr="002A3B59" w:rsidRDefault="00A16307" w:rsidP="00B5391D">
            <w:pPr>
              <w:rPr>
                <w:ins w:id="4867" w:author="Brant McNeece" w:date="2021-09-07T19:47:00Z"/>
                <w:rFonts w:ascii="Times New Roman" w:eastAsia="Times New Roman" w:hAnsi="Times New Roman" w:cs="Times New Roman"/>
                <w:color w:val="000000"/>
                <w:sz w:val="20"/>
                <w:szCs w:val="20"/>
                <w:rPrChange w:id="4868" w:author="Brant McNeece" w:date="2021-09-07T19:52:00Z">
                  <w:rPr>
                    <w:ins w:id="4869" w:author="Brant McNeece" w:date="2021-09-07T19:47:00Z"/>
                    <w:rFonts w:ascii="Calibri" w:eastAsia="Times New Roman" w:hAnsi="Calibri" w:cs="Calibri"/>
                    <w:color w:val="000000"/>
                    <w:sz w:val="20"/>
                    <w:szCs w:val="20"/>
                  </w:rPr>
                </w:rPrChange>
              </w:rPr>
            </w:pPr>
          </w:p>
        </w:tc>
        <w:tc>
          <w:tcPr>
            <w:tcW w:w="0" w:type="auto"/>
            <w:vMerge w:val="restart"/>
            <w:tcBorders>
              <w:top w:val="nil"/>
              <w:left w:val="nil"/>
              <w:bottom w:val="nil"/>
              <w:right w:val="nil"/>
            </w:tcBorders>
            <w:shd w:val="clear" w:color="auto" w:fill="auto"/>
            <w:noWrap/>
            <w:vAlign w:val="center"/>
            <w:hideMark/>
          </w:tcPr>
          <w:p w14:paraId="09E336B1" w14:textId="77777777" w:rsidR="00A16307" w:rsidRPr="002A3B59" w:rsidRDefault="00A16307" w:rsidP="00B5391D">
            <w:pPr>
              <w:jc w:val="center"/>
              <w:rPr>
                <w:ins w:id="4870" w:author="Brant McNeece" w:date="2021-09-07T19:47:00Z"/>
                <w:rFonts w:ascii="Times New Roman" w:eastAsia="Times New Roman" w:hAnsi="Times New Roman" w:cs="Times New Roman"/>
                <w:color w:val="000000"/>
                <w:sz w:val="20"/>
                <w:szCs w:val="20"/>
                <w:rPrChange w:id="4871" w:author="Brant McNeece" w:date="2021-09-07T19:52:00Z">
                  <w:rPr>
                    <w:ins w:id="4872" w:author="Brant McNeece" w:date="2021-09-07T19:47:00Z"/>
                    <w:rFonts w:ascii="Calibri" w:eastAsia="Times New Roman" w:hAnsi="Calibri" w:cs="Calibri"/>
                    <w:color w:val="000000"/>
                    <w:sz w:val="20"/>
                    <w:szCs w:val="20"/>
                  </w:rPr>
                </w:rPrChange>
              </w:rPr>
            </w:pPr>
            <w:ins w:id="4873" w:author="Brant McNeece" w:date="2021-09-07T19:47:00Z">
              <w:r w:rsidRPr="002A3B59">
                <w:rPr>
                  <w:rFonts w:ascii="Times New Roman" w:eastAsia="Times New Roman" w:hAnsi="Times New Roman" w:cs="Times New Roman"/>
                  <w:color w:val="000000"/>
                  <w:sz w:val="20"/>
                  <w:szCs w:val="20"/>
                  <w:rPrChange w:id="4874" w:author="Brant McNeece" w:date="2021-09-07T19:52:00Z">
                    <w:rPr>
                      <w:rFonts w:ascii="Calibri" w:eastAsia="Times New Roman" w:hAnsi="Calibri" w:cs="Calibri"/>
                      <w:color w:val="000000"/>
                      <w:sz w:val="20"/>
                      <w:szCs w:val="20"/>
                    </w:rPr>
                  </w:rPrChange>
                </w:rPr>
                <w:t>OH18</w:t>
              </w:r>
            </w:ins>
          </w:p>
        </w:tc>
        <w:tc>
          <w:tcPr>
            <w:tcW w:w="0" w:type="auto"/>
            <w:tcBorders>
              <w:top w:val="nil"/>
              <w:left w:val="nil"/>
              <w:bottom w:val="nil"/>
              <w:right w:val="nil"/>
            </w:tcBorders>
            <w:shd w:val="clear" w:color="auto" w:fill="auto"/>
            <w:noWrap/>
            <w:vAlign w:val="center"/>
            <w:hideMark/>
          </w:tcPr>
          <w:p w14:paraId="6CB5ED34" w14:textId="77777777" w:rsidR="00A16307" w:rsidRPr="002A3B59" w:rsidRDefault="00A16307" w:rsidP="00B5391D">
            <w:pPr>
              <w:jc w:val="center"/>
              <w:rPr>
                <w:ins w:id="4875" w:author="Brant McNeece" w:date="2021-09-07T19:47:00Z"/>
                <w:rFonts w:ascii="Times New Roman" w:eastAsia="Times New Roman" w:hAnsi="Times New Roman" w:cs="Times New Roman"/>
                <w:color w:val="000000"/>
                <w:sz w:val="20"/>
                <w:szCs w:val="20"/>
                <w:rPrChange w:id="4876" w:author="Brant McNeece" w:date="2021-09-07T19:52:00Z">
                  <w:rPr>
                    <w:ins w:id="4877" w:author="Brant McNeece" w:date="2021-09-07T19:47:00Z"/>
                    <w:rFonts w:ascii="Calibri" w:eastAsia="Times New Roman" w:hAnsi="Calibri" w:cs="Calibri"/>
                    <w:color w:val="000000"/>
                    <w:sz w:val="20"/>
                    <w:szCs w:val="20"/>
                  </w:rPr>
                </w:rPrChange>
              </w:rPr>
            </w:pPr>
            <w:ins w:id="4878" w:author="Brant McNeece" w:date="2021-09-07T19:47:00Z">
              <w:r w:rsidRPr="002A3B59">
                <w:rPr>
                  <w:rFonts w:ascii="Times New Roman" w:eastAsia="Times New Roman" w:hAnsi="Times New Roman" w:cs="Times New Roman"/>
                  <w:color w:val="000000"/>
                  <w:sz w:val="20"/>
                  <w:szCs w:val="20"/>
                  <w:rPrChange w:id="4879"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1A59D9FB" w14:textId="77777777" w:rsidR="00A16307" w:rsidRPr="002A3B59" w:rsidRDefault="00A16307" w:rsidP="00B5391D">
            <w:pPr>
              <w:jc w:val="center"/>
              <w:rPr>
                <w:ins w:id="4880" w:author="Brant McNeece" w:date="2021-09-07T19:47:00Z"/>
                <w:rFonts w:ascii="Times New Roman" w:eastAsia="Times New Roman" w:hAnsi="Times New Roman" w:cs="Times New Roman"/>
                <w:color w:val="000000"/>
                <w:sz w:val="20"/>
                <w:szCs w:val="20"/>
                <w:rPrChange w:id="4881" w:author="Brant McNeece" w:date="2021-09-07T19:52:00Z">
                  <w:rPr>
                    <w:ins w:id="4882" w:author="Brant McNeece" w:date="2021-09-07T19:47:00Z"/>
                    <w:rFonts w:ascii="Calibri" w:eastAsia="Times New Roman" w:hAnsi="Calibri" w:cs="Calibri"/>
                    <w:color w:val="000000"/>
                    <w:sz w:val="20"/>
                    <w:szCs w:val="20"/>
                  </w:rPr>
                </w:rPrChange>
              </w:rPr>
            </w:pPr>
            <w:ins w:id="4883" w:author="Brant McNeece" w:date="2021-09-07T19:47:00Z">
              <w:r w:rsidRPr="002A3B59">
                <w:rPr>
                  <w:rFonts w:ascii="Times New Roman" w:eastAsia="Times New Roman" w:hAnsi="Times New Roman" w:cs="Times New Roman"/>
                  <w:color w:val="000000"/>
                  <w:sz w:val="20"/>
                  <w:szCs w:val="20"/>
                  <w:rPrChange w:id="4884" w:author="Brant McNeece" w:date="2021-09-07T19:52:00Z">
                    <w:rPr>
                      <w:rFonts w:ascii="Calibri" w:eastAsia="Times New Roman" w:hAnsi="Calibri" w:cs="Calibri"/>
                      <w:color w:val="000000"/>
                      <w:sz w:val="20"/>
                      <w:szCs w:val="20"/>
                    </w:rPr>
                  </w:rPrChange>
                </w:rPr>
                <w:t>-0.49***</w:t>
              </w:r>
            </w:ins>
          </w:p>
        </w:tc>
        <w:tc>
          <w:tcPr>
            <w:tcW w:w="0" w:type="auto"/>
            <w:tcBorders>
              <w:top w:val="nil"/>
              <w:left w:val="nil"/>
              <w:bottom w:val="nil"/>
              <w:right w:val="nil"/>
            </w:tcBorders>
            <w:shd w:val="clear" w:color="auto" w:fill="auto"/>
            <w:noWrap/>
            <w:vAlign w:val="center"/>
            <w:hideMark/>
          </w:tcPr>
          <w:p w14:paraId="040C2FDB" w14:textId="77777777" w:rsidR="00A16307" w:rsidRPr="002A3B59" w:rsidRDefault="00A16307" w:rsidP="00B5391D">
            <w:pPr>
              <w:jc w:val="center"/>
              <w:rPr>
                <w:ins w:id="4885" w:author="Brant McNeece" w:date="2021-09-07T19:47:00Z"/>
                <w:rFonts w:ascii="Times New Roman" w:eastAsia="Times New Roman" w:hAnsi="Times New Roman" w:cs="Times New Roman"/>
                <w:color w:val="000000"/>
                <w:sz w:val="20"/>
                <w:szCs w:val="20"/>
                <w:rPrChange w:id="4886" w:author="Brant McNeece" w:date="2021-09-07T19:52:00Z">
                  <w:rPr>
                    <w:ins w:id="4887" w:author="Brant McNeece" w:date="2021-09-07T19:47:00Z"/>
                    <w:rFonts w:ascii="Calibri" w:eastAsia="Times New Roman" w:hAnsi="Calibri" w:cs="Calibri"/>
                    <w:color w:val="000000"/>
                    <w:sz w:val="20"/>
                    <w:szCs w:val="20"/>
                  </w:rPr>
                </w:rPrChange>
              </w:rPr>
            </w:pPr>
            <w:ins w:id="4888" w:author="Brant McNeece" w:date="2021-09-07T19:47:00Z">
              <w:r w:rsidRPr="002A3B59">
                <w:rPr>
                  <w:rFonts w:ascii="Times New Roman" w:eastAsia="Times New Roman" w:hAnsi="Times New Roman" w:cs="Times New Roman"/>
                  <w:color w:val="000000"/>
                  <w:sz w:val="20"/>
                  <w:szCs w:val="20"/>
                  <w:rPrChange w:id="4889" w:author="Brant McNeece" w:date="2021-09-07T19:52:00Z">
                    <w:rPr>
                      <w:rFonts w:ascii="Calibri" w:eastAsia="Times New Roman" w:hAnsi="Calibri" w:cs="Calibri"/>
                      <w:color w:val="000000"/>
                      <w:sz w:val="20"/>
                      <w:szCs w:val="20"/>
                    </w:rPr>
                  </w:rPrChange>
                </w:rPr>
                <w:t>0.68***</w:t>
              </w:r>
            </w:ins>
          </w:p>
        </w:tc>
        <w:tc>
          <w:tcPr>
            <w:tcW w:w="0" w:type="auto"/>
            <w:tcBorders>
              <w:top w:val="nil"/>
              <w:left w:val="nil"/>
              <w:bottom w:val="nil"/>
              <w:right w:val="nil"/>
            </w:tcBorders>
            <w:shd w:val="clear" w:color="auto" w:fill="auto"/>
            <w:noWrap/>
            <w:vAlign w:val="center"/>
            <w:hideMark/>
          </w:tcPr>
          <w:p w14:paraId="6294847A" w14:textId="77777777" w:rsidR="00A16307" w:rsidRPr="002A3B59" w:rsidRDefault="00A16307" w:rsidP="00B5391D">
            <w:pPr>
              <w:jc w:val="center"/>
              <w:rPr>
                <w:ins w:id="4890" w:author="Brant McNeece" w:date="2021-09-07T19:47:00Z"/>
                <w:rFonts w:ascii="Times New Roman" w:eastAsia="Times New Roman" w:hAnsi="Times New Roman" w:cs="Times New Roman"/>
                <w:color w:val="000000"/>
                <w:sz w:val="20"/>
                <w:szCs w:val="20"/>
                <w:rPrChange w:id="4891" w:author="Brant McNeece" w:date="2021-09-07T19:52:00Z">
                  <w:rPr>
                    <w:ins w:id="4892"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6AB24B1" w14:textId="77777777" w:rsidR="00A16307" w:rsidRPr="002A3B59" w:rsidRDefault="00A16307" w:rsidP="00B5391D">
            <w:pPr>
              <w:jc w:val="center"/>
              <w:rPr>
                <w:ins w:id="4893" w:author="Brant McNeece" w:date="2021-09-07T19:47:00Z"/>
                <w:rFonts w:ascii="Times New Roman" w:eastAsia="Times New Roman" w:hAnsi="Times New Roman" w:cs="Times New Roman"/>
                <w:color w:val="000000"/>
                <w:sz w:val="20"/>
                <w:szCs w:val="20"/>
                <w:rPrChange w:id="4894" w:author="Brant McNeece" w:date="2021-09-07T19:52:00Z">
                  <w:rPr>
                    <w:ins w:id="4895" w:author="Brant McNeece" w:date="2021-09-07T19:47:00Z"/>
                    <w:rFonts w:ascii="Calibri" w:eastAsia="Times New Roman" w:hAnsi="Calibri" w:cs="Calibri"/>
                    <w:color w:val="000000"/>
                    <w:sz w:val="20"/>
                    <w:szCs w:val="20"/>
                  </w:rPr>
                </w:rPrChange>
              </w:rPr>
            </w:pPr>
            <w:ins w:id="4896" w:author="Brant McNeece" w:date="2021-09-07T19:47:00Z">
              <w:r w:rsidRPr="002A3B59">
                <w:rPr>
                  <w:rFonts w:ascii="Times New Roman" w:eastAsia="Times New Roman" w:hAnsi="Times New Roman" w:cs="Times New Roman"/>
                  <w:color w:val="000000"/>
                  <w:sz w:val="20"/>
                  <w:szCs w:val="20"/>
                  <w:rPrChange w:id="4897" w:author="Brant McNeece" w:date="2021-09-07T19:52:00Z">
                    <w:rPr>
                      <w:rFonts w:ascii="Calibri" w:eastAsia="Times New Roman" w:hAnsi="Calibri" w:cs="Calibri"/>
                      <w:color w:val="000000"/>
                      <w:sz w:val="20"/>
                      <w:szCs w:val="20"/>
                    </w:rPr>
                  </w:rPrChange>
                </w:rPr>
                <w:t>-0.62***</w:t>
              </w:r>
            </w:ins>
          </w:p>
        </w:tc>
        <w:tc>
          <w:tcPr>
            <w:tcW w:w="0" w:type="auto"/>
            <w:tcBorders>
              <w:top w:val="nil"/>
              <w:left w:val="nil"/>
              <w:bottom w:val="nil"/>
              <w:right w:val="nil"/>
            </w:tcBorders>
            <w:shd w:val="clear" w:color="auto" w:fill="auto"/>
            <w:noWrap/>
            <w:vAlign w:val="center"/>
            <w:hideMark/>
          </w:tcPr>
          <w:p w14:paraId="1EAB9B7B" w14:textId="77777777" w:rsidR="00A16307" w:rsidRPr="002A3B59" w:rsidRDefault="00A16307" w:rsidP="00B5391D">
            <w:pPr>
              <w:jc w:val="center"/>
              <w:rPr>
                <w:ins w:id="4898" w:author="Brant McNeece" w:date="2021-09-07T19:47:00Z"/>
                <w:rFonts w:ascii="Times New Roman" w:eastAsia="Times New Roman" w:hAnsi="Times New Roman" w:cs="Times New Roman"/>
                <w:color w:val="000000"/>
                <w:sz w:val="20"/>
                <w:szCs w:val="20"/>
                <w:rPrChange w:id="4899" w:author="Brant McNeece" w:date="2021-09-07T19:52:00Z">
                  <w:rPr>
                    <w:ins w:id="4900" w:author="Brant McNeece" w:date="2021-09-07T19:47:00Z"/>
                    <w:rFonts w:ascii="Calibri" w:eastAsia="Times New Roman" w:hAnsi="Calibri" w:cs="Calibri"/>
                    <w:color w:val="000000"/>
                    <w:sz w:val="20"/>
                    <w:szCs w:val="20"/>
                  </w:rPr>
                </w:rPrChange>
              </w:rPr>
            </w:pPr>
            <w:ins w:id="4901" w:author="Brant McNeece" w:date="2021-09-07T19:47:00Z">
              <w:r w:rsidRPr="002A3B59">
                <w:rPr>
                  <w:rFonts w:ascii="Times New Roman" w:eastAsia="Times New Roman" w:hAnsi="Times New Roman" w:cs="Times New Roman"/>
                  <w:color w:val="000000"/>
                  <w:sz w:val="20"/>
                  <w:szCs w:val="20"/>
                  <w:rPrChange w:id="4902" w:author="Brant McNeece" w:date="2021-09-07T19:52:00Z">
                    <w:rPr>
                      <w:rFonts w:ascii="Calibri" w:eastAsia="Times New Roman" w:hAnsi="Calibri" w:cs="Calibri"/>
                      <w:color w:val="000000"/>
                      <w:sz w:val="20"/>
                      <w:szCs w:val="20"/>
                    </w:rPr>
                  </w:rPrChange>
                </w:rPr>
                <w:t>0.69***</w:t>
              </w:r>
            </w:ins>
          </w:p>
        </w:tc>
        <w:tc>
          <w:tcPr>
            <w:tcW w:w="0" w:type="auto"/>
            <w:tcBorders>
              <w:top w:val="nil"/>
              <w:left w:val="nil"/>
              <w:bottom w:val="nil"/>
              <w:right w:val="nil"/>
            </w:tcBorders>
            <w:shd w:val="clear" w:color="auto" w:fill="auto"/>
            <w:noWrap/>
            <w:vAlign w:val="center"/>
            <w:hideMark/>
          </w:tcPr>
          <w:p w14:paraId="387876DB" w14:textId="77777777" w:rsidR="00A16307" w:rsidRPr="002A3B59" w:rsidRDefault="00A16307" w:rsidP="00B5391D">
            <w:pPr>
              <w:jc w:val="center"/>
              <w:rPr>
                <w:ins w:id="4903" w:author="Brant McNeece" w:date="2021-09-07T19:47:00Z"/>
                <w:rFonts w:ascii="Times New Roman" w:eastAsia="Times New Roman" w:hAnsi="Times New Roman" w:cs="Times New Roman"/>
                <w:color w:val="000000"/>
                <w:sz w:val="20"/>
                <w:szCs w:val="20"/>
                <w:rPrChange w:id="4904" w:author="Brant McNeece" w:date="2021-09-07T19:52:00Z">
                  <w:rPr>
                    <w:ins w:id="4905"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007479BE" w14:textId="77777777" w:rsidR="00A16307" w:rsidRPr="002A3B59" w:rsidRDefault="00A16307" w:rsidP="00B5391D">
            <w:pPr>
              <w:jc w:val="center"/>
              <w:rPr>
                <w:ins w:id="4906" w:author="Brant McNeece" w:date="2021-09-07T19:47:00Z"/>
                <w:rFonts w:ascii="Times New Roman" w:eastAsia="Times New Roman" w:hAnsi="Times New Roman" w:cs="Times New Roman"/>
                <w:color w:val="000000"/>
                <w:sz w:val="20"/>
                <w:szCs w:val="20"/>
                <w:rPrChange w:id="4907" w:author="Brant McNeece" w:date="2021-09-07T19:52:00Z">
                  <w:rPr>
                    <w:ins w:id="4908" w:author="Brant McNeece" w:date="2021-09-07T19:47:00Z"/>
                    <w:rFonts w:ascii="Calibri" w:eastAsia="Times New Roman" w:hAnsi="Calibri" w:cs="Calibri"/>
                    <w:color w:val="000000"/>
                    <w:sz w:val="20"/>
                    <w:szCs w:val="20"/>
                  </w:rPr>
                </w:rPrChange>
              </w:rPr>
            </w:pPr>
            <w:ins w:id="4909" w:author="Brant McNeece" w:date="2021-09-07T19:47:00Z">
              <w:r w:rsidRPr="002A3B59">
                <w:rPr>
                  <w:rFonts w:ascii="Times New Roman" w:eastAsia="Times New Roman" w:hAnsi="Times New Roman" w:cs="Times New Roman"/>
                  <w:color w:val="000000"/>
                  <w:sz w:val="20"/>
                  <w:szCs w:val="20"/>
                  <w:rPrChange w:id="4910" w:author="Brant McNeece" w:date="2021-09-07T19:52:00Z">
                    <w:rPr>
                      <w:rFonts w:ascii="Calibri" w:eastAsia="Times New Roman" w:hAnsi="Calibri" w:cs="Calibri"/>
                      <w:color w:val="000000"/>
                      <w:sz w:val="20"/>
                      <w:szCs w:val="20"/>
                    </w:rPr>
                  </w:rPrChange>
                </w:rPr>
                <w:t>-0.11</w:t>
              </w:r>
            </w:ins>
          </w:p>
        </w:tc>
        <w:tc>
          <w:tcPr>
            <w:tcW w:w="0" w:type="auto"/>
            <w:tcBorders>
              <w:top w:val="nil"/>
              <w:left w:val="nil"/>
              <w:bottom w:val="nil"/>
              <w:right w:val="nil"/>
            </w:tcBorders>
            <w:shd w:val="clear" w:color="auto" w:fill="auto"/>
            <w:noWrap/>
            <w:vAlign w:val="center"/>
            <w:hideMark/>
          </w:tcPr>
          <w:p w14:paraId="0F6F1AC2" w14:textId="77777777" w:rsidR="00A16307" w:rsidRPr="002A3B59" w:rsidRDefault="00A16307" w:rsidP="00B5391D">
            <w:pPr>
              <w:jc w:val="center"/>
              <w:rPr>
                <w:ins w:id="4911" w:author="Brant McNeece" w:date="2021-09-07T19:47:00Z"/>
                <w:rFonts w:ascii="Times New Roman" w:eastAsia="Times New Roman" w:hAnsi="Times New Roman" w:cs="Times New Roman"/>
                <w:color w:val="000000"/>
                <w:sz w:val="20"/>
                <w:szCs w:val="20"/>
                <w:rPrChange w:id="4912" w:author="Brant McNeece" w:date="2021-09-07T19:52:00Z">
                  <w:rPr>
                    <w:ins w:id="4913" w:author="Brant McNeece" w:date="2021-09-07T19:47:00Z"/>
                    <w:rFonts w:ascii="Calibri" w:eastAsia="Times New Roman" w:hAnsi="Calibri" w:cs="Calibri"/>
                    <w:color w:val="000000"/>
                    <w:sz w:val="20"/>
                    <w:szCs w:val="20"/>
                  </w:rPr>
                </w:rPrChange>
              </w:rPr>
            </w:pPr>
            <w:ins w:id="4914" w:author="Brant McNeece" w:date="2021-09-07T19:47:00Z">
              <w:r w:rsidRPr="002A3B59">
                <w:rPr>
                  <w:rFonts w:ascii="Times New Roman" w:eastAsia="Times New Roman" w:hAnsi="Times New Roman" w:cs="Times New Roman"/>
                  <w:color w:val="000000"/>
                  <w:sz w:val="20"/>
                  <w:szCs w:val="20"/>
                  <w:rPrChange w:id="4915" w:author="Brant McNeece" w:date="2021-09-07T19:52:00Z">
                    <w:rPr>
                      <w:rFonts w:ascii="Calibri" w:eastAsia="Times New Roman" w:hAnsi="Calibri" w:cs="Calibri"/>
                      <w:color w:val="000000"/>
                      <w:sz w:val="20"/>
                      <w:szCs w:val="20"/>
                    </w:rPr>
                  </w:rPrChange>
                </w:rPr>
                <w:t>0.17*</w:t>
              </w:r>
            </w:ins>
          </w:p>
        </w:tc>
        <w:tc>
          <w:tcPr>
            <w:tcW w:w="0" w:type="auto"/>
            <w:tcBorders>
              <w:top w:val="nil"/>
              <w:left w:val="nil"/>
              <w:bottom w:val="nil"/>
              <w:right w:val="nil"/>
            </w:tcBorders>
            <w:shd w:val="clear" w:color="auto" w:fill="auto"/>
            <w:noWrap/>
            <w:vAlign w:val="center"/>
            <w:hideMark/>
          </w:tcPr>
          <w:p w14:paraId="346248D0" w14:textId="77777777" w:rsidR="00A16307" w:rsidRPr="002A3B59" w:rsidRDefault="00A16307" w:rsidP="00B5391D">
            <w:pPr>
              <w:jc w:val="center"/>
              <w:rPr>
                <w:ins w:id="4916" w:author="Brant McNeece" w:date="2021-09-07T19:47:00Z"/>
                <w:rFonts w:ascii="Times New Roman" w:eastAsia="Times New Roman" w:hAnsi="Times New Roman" w:cs="Times New Roman"/>
                <w:color w:val="000000"/>
                <w:sz w:val="20"/>
                <w:szCs w:val="20"/>
                <w:rPrChange w:id="4917" w:author="Brant McNeece" w:date="2021-09-07T19:52:00Z">
                  <w:rPr>
                    <w:ins w:id="4918"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9902BB7" w14:textId="77777777" w:rsidR="00A16307" w:rsidRPr="002A3B59" w:rsidRDefault="00A16307" w:rsidP="00B5391D">
            <w:pPr>
              <w:jc w:val="center"/>
              <w:rPr>
                <w:ins w:id="4919" w:author="Brant McNeece" w:date="2021-09-07T19:47:00Z"/>
                <w:rFonts w:ascii="Times New Roman" w:eastAsia="Times New Roman" w:hAnsi="Times New Roman" w:cs="Times New Roman"/>
                <w:color w:val="000000"/>
                <w:sz w:val="20"/>
                <w:szCs w:val="20"/>
                <w:rPrChange w:id="4920" w:author="Brant McNeece" w:date="2021-09-07T19:52:00Z">
                  <w:rPr>
                    <w:ins w:id="4921" w:author="Brant McNeece" w:date="2021-09-07T19:47:00Z"/>
                    <w:rFonts w:ascii="Calibri" w:eastAsia="Times New Roman" w:hAnsi="Calibri" w:cs="Calibri"/>
                    <w:color w:val="000000"/>
                    <w:sz w:val="20"/>
                    <w:szCs w:val="20"/>
                  </w:rPr>
                </w:rPrChange>
              </w:rPr>
            </w:pPr>
            <w:ins w:id="4922" w:author="Brant McNeece" w:date="2021-09-07T19:47:00Z">
              <w:r w:rsidRPr="002A3B59">
                <w:rPr>
                  <w:rFonts w:ascii="Times New Roman" w:eastAsia="Times New Roman" w:hAnsi="Times New Roman" w:cs="Times New Roman"/>
                  <w:color w:val="000000"/>
                  <w:sz w:val="20"/>
                  <w:szCs w:val="20"/>
                  <w:rPrChange w:id="4923" w:author="Brant McNeece" w:date="2021-09-07T19:52:00Z">
                    <w:rPr>
                      <w:rFonts w:ascii="Calibri" w:eastAsia="Times New Roman" w:hAnsi="Calibri" w:cs="Calibri"/>
                      <w:color w:val="000000"/>
                      <w:sz w:val="20"/>
                      <w:szCs w:val="20"/>
                    </w:rPr>
                  </w:rPrChange>
                </w:rPr>
                <w:t>-0.61**</w:t>
              </w:r>
            </w:ins>
          </w:p>
        </w:tc>
        <w:tc>
          <w:tcPr>
            <w:tcW w:w="0" w:type="auto"/>
            <w:tcBorders>
              <w:top w:val="nil"/>
              <w:left w:val="nil"/>
              <w:bottom w:val="nil"/>
              <w:right w:val="nil"/>
            </w:tcBorders>
            <w:shd w:val="clear" w:color="auto" w:fill="auto"/>
            <w:noWrap/>
            <w:vAlign w:val="center"/>
            <w:hideMark/>
          </w:tcPr>
          <w:p w14:paraId="6AE9ECFF" w14:textId="77777777" w:rsidR="00A16307" w:rsidRPr="002A3B59" w:rsidRDefault="00A16307" w:rsidP="00B5391D">
            <w:pPr>
              <w:jc w:val="center"/>
              <w:rPr>
                <w:ins w:id="4924" w:author="Brant McNeece" w:date="2021-09-07T19:47:00Z"/>
                <w:rFonts w:ascii="Times New Roman" w:eastAsia="Times New Roman" w:hAnsi="Times New Roman" w:cs="Times New Roman"/>
                <w:color w:val="000000"/>
                <w:sz w:val="20"/>
                <w:szCs w:val="20"/>
                <w:rPrChange w:id="4925" w:author="Brant McNeece" w:date="2021-09-07T19:52:00Z">
                  <w:rPr>
                    <w:ins w:id="492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B35EF2B" w14:textId="77777777" w:rsidR="00A16307" w:rsidRPr="002A3B59" w:rsidRDefault="00A16307" w:rsidP="00B5391D">
            <w:pPr>
              <w:jc w:val="center"/>
              <w:rPr>
                <w:ins w:id="492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F251A43" w14:textId="77777777" w:rsidR="00A16307" w:rsidRPr="002A3B59" w:rsidRDefault="00A16307" w:rsidP="00B5391D">
            <w:pPr>
              <w:jc w:val="center"/>
              <w:rPr>
                <w:ins w:id="4928" w:author="Brant McNeece" w:date="2021-09-07T19:47:00Z"/>
                <w:rFonts w:ascii="Times New Roman" w:eastAsia="Times New Roman" w:hAnsi="Times New Roman" w:cs="Times New Roman"/>
                <w:sz w:val="20"/>
                <w:szCs w:val="20"/>
              </w:rPr>
            </w:pPr>
          </w:p>
        </w:tc>
      </w:tr>
      <w:tr w:rsidR="00A16307" w:rsidRPr="002A3B59" w14:paraId="48560772" w14:textId="77777777" w:rsidTr="00B5391D">
        <w:trPr>
          <w:trHeight w:val="288"/>
          <w:ins w:id="4929" w:author="Brant McNeece" w:date="2021-09-07T19:47:00Z"/>
        </w:trPr>
        <w:tc>
          <w:tcPr>
            <w:tcW w:w="0" w:type="auto"/>
            <w:vMerge/>
            <w:tcBorders>
              <w:top w:val="nil"/>
              <w:left w:val="nil"/>
              <w:bottom w:val="single" w:sz="4" w:space="0" w:color="000000"/>
              <w:right w:val="nil"/>
            </w:tcBorders>
            <w:vAlign w:val="center"/>
            <w:hideMark/>
          </w:tcPr>
          <w:p w14:paraId="4A196BA5" w14:textId="77777777" w:rsidR="00A16307" w:rsidRPr="002A3B59" w:rsidRDefault="00A16307" w:rsidP="00B5391D">
            <w:pPr>
              <w:rPr>
                <w:ins w:id="4930" w:author="Brant McNeece" w:date="2021-09-07T19:47:00Z"/>
                <w:rFonts w:ascii="Times New Roman" w:eastAsia="Times New Roman" w:hAnsi="Times New Roman" w:cs="Times New Roman"/>
                <w:color w:val="000000"/>
                <w:sz w:val="20"/>
                <w:szCs w:val="20"/>
                <w:rPrChange w:id="4931" w:author="Brant McNeece" w:date="2021-09-07T19:52:00Z">
                  <w:rPr>
                    <w:ins w:id="4932"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4C43788D" w14:textId="77777777" w:rsidR="00A16307" w:rsidRPr="002A3B59" w:rsidRDefault="00A16307" w:rsidP="00B5391D">
            <w:pPr>
              <w:rPr>
                <w:ins w:id="4933" w:author="Brant McNeece" w:date="2021-09-07T19:47:00Z"/>
                <w:rFonts w:ascii="Times New Roman" w:eastAsia="Times New Roman" w:hAnsi="Times New Roman" w:cs="Times New Roman"/>
                <w:color w:val="000000"/>
                <w:sz w:val="20"/>
                <w:szCs w:val="20"/>
                <w:rPrChange w:id="4934" w:author="Brant McNeece" w:date="2021-09-07T19:52:00Z">
                  <w:rPr>
                    <w:ins w:id="4935"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3748A5E" w14:textId="77777777" w:rsidR="00A16307" w:rsidRPr="002A3B59" w:rsidRDefault="00A16307" w:rsidP="00B5391D">
            <w:pPr>
              <w:jc w:val="center"/>
              <w:rPr>
                <w:ins w:id="4936" w:author="Brant McNeece" w:date="2021-09-07T19:47:00Z"/>
                <w:rFonts w:ascii="Times New Roman" w:eastAsia="Times New Roman" w:hAnsi="Times New Roman" w:cs="Times New Roman"/>
                <w:color w:val="000000"/>
                <w:sz w:val="20"/>
                <w:szCs w:val="20"/>
                <w:rPrChange w:id="4937" w:author="Brant McNeece" w:date="2021-09-07T19:52:00Z">
                  <w:rPr>
                    <w:ins w:id="4938" w:author="Brant McNeece" w:date="2021-09-07T19:47:00Z"/>
                    <w:rFonts w:ascii="Calibri" w:eastAsia="Times New Roman" w:hAnsi="Calibri" w:cs="Calibri"/>
                    <w:color w:val="000000"/>
                    <w:sz w:val="20"/>
                    <w:szCs w:val="20"/>
                  </w:rPr>
                </w:rPrChange>
              </w:rPr>
            </w:pPr>
            <w:ins w:id="4939" w:author="Brant McNeece" w:date="2021-09-07T19:47:00Z">
              <w:r w:rsidRPr="002A3B59">
                <w:rPr>
                  <w:rFonts w:ascii="Times New Roman" w:eastAsia="Times New Roman" w:hAnsi="Times New Roman" w:cs="Times New Roman"/>
                  <w:color w:val="000000"/>
                  <w:sz w:val="20"/>
                  <w:szCs w:val="20"/>
                  <w:rPrChange w:id="4940"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38ED2D7D" w14:textId="77777777" w:rsidR="00A16307" w:rsidRPr="002A3B59" w:rsidRDefault="00A16307" w:rsidP="00B5391D">
            <w:pPr>
              <w:jc w:val="center"/>
              <w:rPr>
                <w:ins w:id="4941" w:author="Brant McNeece" w:date="2021-09-07T19:47:00Z"/>
                <w:rFonts w:ascii="Times New Roman" w:eastAsia="Times New Roman" w:hAnsi="Times New Roman" w:cs="Times New Roman"/>
                <w:color w:val="000000"/>
                <w:sz w:val="20"/>
                <w:szCs w:val="20"/>
                <w:rPrChange w:id="4942" w:author="Brant McNeece" w:date="2021-09-07T19:52:00Z">
                  <w:rPr>
                    <w:ins w:id="4943" w:author="Brant McNeece" w:date="2021-09-07T19:47:00Z"/>
                    <w:rFonts w:ascii="Calibri" w:eastAsia="Times New Roman" w:hAnsi="Calibri" w:cs="Calibri"/>
                    <w:color w:val="000000"/>
                    <w:sz w:val="20"/>
                    <w:szCs w:val="20"/>
                  </w:rPr>
                </w:rPrChange>
              </w:rPr>
            </w:pPr>
            <w:ins w:id="4944" w:author="Brant McNeece" w:date="2021-09-07T19:47:00Z">
              <w:r w:rsidRPr="002A3B59">
                <w:rPr>
                  <w:rFonts w:ascii="Times New Roman" w:eastAsia="Times New Roman" w:hAnsi="Times New Roman" w:cs="Times New Roman"/>
                  <w:color w:val="000000"/>
                  <w:sz w:val="20"/>
                  <w:szCs w:val="20"/>
                  <w:rPrChange w:id="4945" w:author="Brant McNeece" w:date="2021-09-07T19:52:00Z">
                    <w:rPr>
                      <w:rFonts w:ascii="Calibri" w:eastAsia="Times New Roman" w:hAnsi="Calibri" w:cs="Calibri"/>
                      <w:color w:val="000000"/>
                      <w:sz w:val="20"/>
                      <w:szCs w:val="20"/>
                    </w:rPr>
                  </w:rPrChange>
                </w:rPr>
                <w:t>0.6***</w:t>
              </w:r>
            </w:ins>
          </w:p>
        </w:tc>
        <w:tc>
          <w:tcPr>
            <w:tcW w:w="0" w:type="auto"/>
            <w:tcBorders>
              <w:top w:val="nil"/>
              <w:left w:val="nil"/>
              <w:bottom w:val="nil"/>
              <w:right w:val="nil"/>
            </w:tcBorders>
            <w:shd w:val="clear" w:color="auto" w:fill="auto"/>
            <w:noWrap/>
            <w:vAlign w:val="center"/>
            <w:hideMark/>
          </w:tcPr>
          <w:p w14:paraId="7DF6D91E" w14:textId="77777777" w:rsidR="00A16307" w:rsidRPr="002A3B59" w:rsidRDefault="00A16307" w:rsidP="00B5391D">
            <w:pPr>
              <w:jc w:val="center"/>
              <w:rPr>
                <w:ins w:id="4946" w:author="Brant McNeece" w:date="2021-09-07T19:47:00Z"/>
                <w:rFonts w:ascii="Times New Roman" w:eastAsia="Times New Roman" w:hAnsi="Times New Roman" w:cs="Times New Roman"/>
                <w:color w:val="000000"/>
                <w:sz w:val="20"/>
                <w:szCs w:val="20"/>
                <w:rPrChange w:id="4947" w:author="Brant McNeece" w:date="2021-09-07T19:52:00Z">
                  <w:rPr>
                    <w:ins w:id="4948" w:author="Brant McNeece" w:date="2021-09-07T19:47:00Z"/>
                    <w:rFonts w:ascii="Calibri" w:eastAsia="Times New Roman" w:hAnsi="Calibri" w:cs="Calibri"/>
                    <w:color w:val="000000"/>
                    <w:sz w:val="20"/>
                    <w:szCs w:val="20"/>
                  </w:rPr>
                </w:rPrChange>
              </w:rPr>
            </w:pPr>
            <w:ins w:id="4949" w:author="Brant McNeece" w:date="2021-09-07T19:47:00Z">
              <w:r w:rsidRPr="002A3B59">
                <w:rPr>
                  <w:rFonts w:ascii="Times New Roman" w:eastAsia="Times New Roman" w:hAnsi="Times New Roman" w:cs="Times New Roman"/>
                  <w:color w:val="000000"/>
                  <w:sz w:val="20"/>
                  <w:szCs w:val="20"/>
                  <w:rPrChange w:id="4950" w:author="Brant McNeece" w:date="2021-09-07T19:52:00Z">
                    <w:rPr>
                      <w:rFonts w:ascii="Calibri" w:eastAsia="Times New Roman" w:hAnsi="Calibri" w:cs="Calibri"/>
                      <w:color w:val="000000"/>
                      <w:sz w:val="20"/>
                      <w:szCs w:val="20"/>
                    </w:rPr>
                  </w:rPrChange>
                </w:rPr>
                <w:t>-0.37***</w:t>
              </w:r>
            </w:ins>
          </w:p>
        </w:tc>
        <w:tc>
          <w:tcPr>
            <w:tcW w:w="0" w:type="auto"/>
            <w:tcBorders>
              <w:top w:val="nil"/>
              <w:left w:val="nil"/>
              <w:bottom w:val="nil"/>
              <w:right w:val="nil"/>
            </w:tcBorders>
            <w:shd w:val="clear" w:color="auto" w:fill="auto"/>
            <w:noWrap/>
            <w:vAlign w:val="center"/>
            <w:hideMark/>
          </w:tcPr>
          <w:p w14:paraId="01F44365" w14:textId="77777777" w:rsidR="00A16307" w:rsidRPr="002A3B59" w:rsidRDefault="00A16307" w:rsidP="00B5391D">
            <w:pPr>
              <w:jc w:val="center"/>
              <w:rPr>
                <w:ins w:id="4951" w:author="Brant McNeece" w:date="2021-09-07T19:47:00Z"/>
                <w:rFonts w:ascii="Times New Roman" w:eastAsia="Times New Roman" w:hAnsi="Times New Roman" w:cs="Times New Roman"/>
                <w:color w:val="000000"/>
                <w:sz w:val="20"/>
                <w:szCs w:val="20"/>
                <w:rPrChange w:id="4952" w:author="Brant McNeece" w:date="2021-09-07T19:52:00Z">
                  <w:rPr>
                    <w:ins w:id="495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2CA37F6" w14:textId="77777777" w:rsidR="00A16307" w:rsidRPr="002A3B59" w:rsidRDefault="00A16307" w:rsidP="00B5391D">
            <w:pPr>
              <w:jc w:val="center"/>
              <w:rPr>
                <w:ins w:id="4954" w:author="Brant McNeece" w:date="2021-09-07T19:47:00Z"/>
                <w:rFonts w:ascii="Times New Roman" w:eastAsia="Times New Roman" w:hAnsi="Times New Roman" w:cs="Times New Roman"/>
                <w:color w:val="000000"/>
                <w:sz w:val="20"/>
                <w:szCs w:val="20"/>
                <w:rPrChange w:id="4955" w:author="Brant McNeece" w:date="2021-09-07T19:52:00Z">
                  <w:rPr>
                    <w:ins w:id="4956" w:author="Brant McNeece" w:date="2021-09-07T19:47:00Z"/>
                    <w:rFonts w:ascii="Calibri" w:eastAsia="Times New Roman" w:hAnsi="Calibri" w:cs="Calibri"/>
                    <w:color w:val="000000"/>
                    <w:sz w:val="20"/>
                    <w:szCs w:val="20"/>
                  </w:rPr>
                </w:rPrChange>
              </w:rPr>
            </w:pPr>
            <w:ins w:id="4957" w:author="Brant McNeece" w:date="2021-09-07T19:47:00Z">
              <w:r w:rsidRPr="002A3B59">
                <w:rPr>
                  <w:rFonts w:ascii="Times New Roman" w:eastAsia="Times New Roman" w:hAnsi="Times New Roman" w:cs="Times New Roman"/>
                  <w:color w:val="000000"/>
                  <w:sz w:val="20"/>
                  <w:szCs w:val="20"/>
                  <w:rPrChange w:id="4958" w:author="Brant McNeece" w:date="2021-09-07T19:52:00Z">
                    <w:rPr>
                      <w:rFonts w:ascii="Calibri" w:eastAsia="Times New Roman" w:hAnsi="Calibri" w:cs="Calibri"/>
                      <w:color w:val="000000"/>
                      <w:sz w:val="20"/>
                      <w:szCs w:val="20"/>
                    </w:rPr>
                  </w:rPrChange>
                </w:rPr>
                <w:t>0.51***</w:t>
              </w:r>
            </w:ins>
          </w:p>
        </w:tc>
        <w:tc>
          <w:tcPr>
            <w:tcW w:w="0" w:type="auto"/>
            <w:tcBorders>
              <w:top w:val="nil"/>
              <w:left w:val="nil"/>
              <w:bottom w:val="nil"/>
              <w:right w:val="nil"/>
            </w:tcBorders>
            <w:shd w:val="clear" w:color="auto" w:fill="auto"/>
            <w:noWrap/>
            <w:vAlign w:val="center"/>
            <w:hideMark/>
          </w:tcPr>
          <w:p w14:paraId="72D189AB" w14:textId="77777777" w:rsidR="00A16307" w:rsidRPr="002A3B59" w:rsidRDefault="00A16307" w:rsidP="00B5391D">
            <w:pPr>
              <w:jc w:val="center"/>
              <w:rPr>
                <w:ins w:id="4959" w:author="Brant McNeece" w:date="2021-09-07T19:47:00Z"/>
                <w:rFonts w:ascii="Times New Roman" w:eastAsia="Times New Roman" w:hAnsi="Times New Roman" w:cs="Times New Roman"/>
                <w:color w:val="000000"/>
                <w:sz w:val="20"/>
                <w:szCs w:val="20"/>
                <w:rPrChange w:id="4960" w:author="Brant McNeece" w:date="2021-09-07T19:52:00Z">
                  <w:rPr>
                    <w:ins w:id="4961" w:author="Brant McNeece" w:date="2021-09-07T19:47:00Z"/>
                    <w:rFonts w:ascii="Calibri" w:eastAsia="Times New Roman" w:hAnsi="Calibri" w:cs="Calibri"/>
                    <w:color w:val="000000"/>
                    <w:sz w:val="20"/>
                    <w:szCs w:val="20"/>
                  </w:rPr>
                </w:rPrChange>
              </w:rPr>
            </w:pPr>
            <w:ins w:id="4962" w:author="Brant McNeece" w:date="2021-09-07T19:47:00Z">
              <w:r w:rsidRPr="002A3B59">
                <w:rPr>
                  <w:rFonts w:ascii="Times New Roman" w:eastAsia="Times New Roman" w:hAnsi="Times New Roman" w:cs="Times New Roman"/>
                  <w:color w:val="000000"/>
                  <w:sz w:val="20"/>
                  <w:szCs w:val="20"/>
                  <w:rPrChange w:id="4963" w:author="Brant McNeece" w:date="2021-09-07T19:52:00Z">
                    <w:rPr>
                      <w:rFonts w:ascii="Calibri" w:eastAsia="Times New Roman" w:hAnsi="Calibri" w:cs="Calibri"/>
                      <w:color w:val="000000"/>
                      <w:sz w:val="20"/>
                      <w:szCs w:val="20"/>
                    </w:rPr>
                  </w:rPrChange>
                </w:rPr>
                <w:t>-0.36***</w:t>
              </w:r>
            </w:ins>
          </w:p>
        </w:tc>
        <w:tc>
          <w:tcPr>
            <w:tcW w:w="0" w:type="auto"/>
            <w:tcBorders>
              <w:top w:val="nil"/>
              <w:left w:val="nil"/>
              <w:bottom w:val="nil"/>
              <w:right w:val="nil"/>
            </w:tcBorders>
            <w:shd w:val="clear" w:color="auto" w:fill="auto"/>
            <w:noWrap/>
            <w:vAlign w:val="center"/>
            <w:hideMark/>
          </w:tcPr>
          <w:p w14:paraId="6B9B69E4" w14:textId="77777777" w:rsidR="00A16307" w:rsidRPr="002A3B59" w:rsidRDefault="00A16307" w:rsidP="00B5391D">
            <w:pPr>
              <w:jc w:val="center"/>
              <w:rPr>
                <w:ins w:id="4964" w:author="Brant McNeece" w:date="2021-09-07T19:47:00Z"/>
                <w:rFonts w:ascii="Times New Roman" w:eastAsia="Times New Roman" w:hAnsi="Times New Roman" w:cs="Times New Roman"/>
                <w:color w:val="000000"/>
                <w:sz w:val="20"/>
                <w:szCs w:val="20"/>
                <w:rPrChange w:id="4965" w:author="Brant McNeece" w:date="2021-09-07T19:52:00Z">
                  <w:rPr>
                    <w:ins w:id="496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43A4AEF" w14:textId="77777777" w:rsidR="00A16307" w:rsidRPr="002A3B59" w:rsidRDefault="00A16307" w:rsidP="00B5391D">
            <w:pPr>
              <w:jc w:val="center"/>
              <w:rPr>
                <w:ins w:id="4967" w:author="Brant McNeece" w:date="2021-09-07T19:47:00Z"/>
                <w:rFonts w:ascii="Times New Roman" w:eastAsia="Times New Roman" w:hAnsi="Times New Roman" w:cs="Times New Roman"/>
                <w:color w:val="000000"/>
                <w:sz w:val="20"/>
                <w:szCs w:val="20"/>
                <w:rPrChange w:id="4968" w:author="Brant McNeece" w:date="2021-09-07T19:52:00Z">
                  <w:rPr>
                    <w:ins w:id="4969" w:author="Brant McNeece" w:date="2021-09-07T19:47:00Z"/>
                    <w:rFonts w:ascii="Calibri" w:eastAsia="Times New Roman" w:hAnsi="Calibri" w:cs="Calibri"/>
                    <w:color w:val="000000"/>
                    <w:sz w:val="20"/>
                    <w:szCs w:val="20"/>
                  </w:rPr>
                </w:rPrChange>
              </w:rPr>
            </w:pPr>
            <w:ins w:id="4970" w:author="Brant McNeece" w:date="2021-09-07T19:47:00Z">
              <w:r w:rsidRPr="002A3B59">
                <w:rPr>
                  <w:rFonts w:ascii="Times New Roman" w:eastAsia="Times New Roman" w:hAnsi="Times New Roman" w:cs="Times New Roman"/>
                  <w:color w:val="000000"/>
                  <w:sz w:val="20"/>
                  <w:szCs w:val="20"/>
                  <w:rPrChange w:id="4971" w:author="Brant McNeece" w:date="2021-09-07T19:52:00Z">
                    <w:rPr>
                      <w:rFonts w:ascii="Calibri" w:eastAsia="Times New Roman" w:hAnsi="Calibri" w:cs="Calibri"/>
                      <w:color w:val="000000"/>
                      <w:sz w:val="20"/>
                      <w:szCs w:val="20"/>
                    </w:rPr>
                  </w:rPrChange>
                </w:rPr>
                <w:t>0.9</w:t>
              </w:r>
            </w:ins>
          </w:p>
        </w:tc>
        <w:tc>
          <w:tcPr>
            <w:tcW w:w="0" w:type="auto"/>
            <w:tcBorders>
              <w:top w:val="nil"/>
              <w:left w:val="nil"/>
              <w:bottom w:val="nil"/>
              <w:right w:val="nil"/>
            </w:tcBorders>
            <w:shd w:val="clear" w:color="auto" w:fill="auto"/>
            <w:noWrap/>
            <w:vAlign w:val="center"/>
            <w:hideMark/>
          </w:tcPr>
          <w:p w14:paraId="0B599D73" w14:textId="77777777" w:rsidR="00A16307" w:rsidRPr="002A3B59" w:rsidRDefault="00A16307" w:rsidP="00B5391D">
            <w:pPr>
              <w:jc w:val="center"/>
              <w:rPr>
                <w:ins w:id="4972" w:author="Brant McNeece" w:date="2021-09-07T19:47:00Z"/>
                <w:rFonts w:ascii="Times New Roman" w:eastAsia="Times New Roman" w:hAnsi="Times New Roman" w:cs="Times New Roman"/>
                <w:color w:val="000000"/>
                <w:sz w:val="20"/>
                <w:szCs w:val="20"/>
                <w:rPrChange w:id="4973" w:author="Brant McNeece" w:date="2021-09-07T19:52:00Z">
                  <w:rPr>
                    <w:ins w:id="4974" w:author="Brant McNeece" w:date="2021-09-07T19:47:00Z"/>
                    <w:rFonts w:ascii="Calibri" w:eastAsia="Times New Roman" w:hAnsi="Calibri" w:cs="Calibri"/>
                    <w:color w:val="000000"/>
                    <w:sz w:val="20"/>
                    <w:szCs w:val="20"/>
                  </w:rPr>
                </w:rPrChange>
              </w:rPr>
            </w:pPr>
            <w:ins w:id="4975" w:author="Brant McNeece" w:date="2021-09-07T19:47:00Z">
              <w:r w:rsidRPr="002A3B59">
                <w:rPr>
                  <w:rFonts w:ascii="Times New Roman" w:eastAsia="Times New Roman" w:hAnsi="Times New Roman" w:cs="Times New Roman"/>
                  <w:color w:val="000000"/>
                  <w:sz w:val="20"/>
                  <w:szCs w:val="20"/>
                  <w:rPrChange w:id="4976" w:author="Brant McNeece" w:date="2021-09-07T19:52:00Z">
                    <w:rPr>
                      <w:rFonts w:ascii="Calibri" w:eastAsia="Times New Roman" w:hAnsi="Calibri" w:cs="Calibri"/>
                      <w:color w:val="000000"/>
                      <w:sz w:val="20"/>
                      <w:szCs w:val="20"/>
                    </w:rPr>
                  </w:rPrChange>
                </w:rPr>
                <w:t>-0.11</w:t>
              </w:r>
            </w:ins>
          </w:p>
        </w:tc>
        <w:tc>
          <w:tcPr>
            <w:tcW w:w="0" w:type="auto"/>
            <w:tcBorders>
              <w:top w:val="nil"/>
              <w:left w:val="nil"/>
              <w:bottom w:val="nil"/>
              <w:right w:val="nil"/>
            </w:tcBorders>
            <w:shd w:val="clear" w:color="auto" w:fill="auto"/>
            <w:noWrap/>
            <w:vAlign w:val="center"/>
            <w:hideMark/>
          </w:tcPr>
          <w:p w14:paraId="07FA0A77" w14:textId="77777777" w:rsidR="00A16307" w:rsidRPr="002A3B59" w:rsidRDefault="00A16307" w:rsidP="00B5391D">
            <w:pPr>
              <w:jc w:val="center"/>
              <w:rPr>
                <w:ins w:id="4977" w:author="Brant McNeece" w:date="2021-09-07T19:47:00Z"/>
                <w:rFonts w:ascii="Times New Roman" w:eastAsia="Times New Roman" w:hAnsi="Times New Roman" w:cs="Times New Roman"/>
                <w:color w:val="000000"/>
                <w:sz w:val="20"/>
                <w:szCs w:val="20"/>
                <w:rPrChange w:id="4978" w:author="Brant McNeece" w:date="2021-09-07T19:52:00Z">
                  <w:rPr>
                    <w:ins w:id="497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E7027DC" w14:textId="77777777" w:rsidR="00A16307" w:rsidRPr="002A3B59" w:rsidRDefault="00A16307" w:rsidP="00B5391D">
            <w:pPr>
              <w:jc w:val="center"/>
              <w:rPr>
                <w:ins w:id="498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FB5F857" w14:textId="77777777" w:rsidR="00A16307" w:rsidRPr="002A3B59" w:rsidRDefault="00A16307" w:rsidP="00B5391D">
            <w:pPr>
              <w:jc w:val="center"/>
              <w:rPr>
                <w:ins w:id="498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304FE25" w14:textId="77777777" w:rsidR="00A16307" w:rsidRPr="002A3B59" w:rsidRDefault="00A16307" w:rsidP="00B5391D">
            <w:pPr>
              <w:jc w:val="center"/>
              <w:rPr>
                <w:ins w:id="498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196916E" w14:textId="77777777" w:rsidR="00A16307" w:rsidRPr="002A3B59" w:rsidRDefault="00A16307" w:rsidP="00B5391D">
            <w:pPr>
              <w:jc w:val="center"/>
              <w:rPr>
                <w:ins w:id="4983" w:author="Brant McNeece" w:date="2021-09-07T19:47:00Z"/>
                <w:rFonts w:ascii="Times New Roman" w:eastAsia="Times New Roman" w:hAnsi="Times New Roman" w:cs="Times New Roman"/>
                <w:sz w:val="20"/>
                <w:szCs w:val="20"/>
              </w:rPr>
            </w:pPr>
          </w:p>
        </w:tc>
      </w:tr>
      <w:tr w:rsidR="00A16307" w:rsidRPr="002A3B59" w14:paraId="74BEFF56" w14:textId="77777777" w:rsidTr="00B5391D">
        <w:trPr>
          <w:trHeight w:val="288"/>
          <w:ins w:id="4984" w:author="Brant McNeece" w:date="2021-09-07T19:47:00Z"/>
        </w:trPr>
        <w:tc>
          <w:tcPr>
            <w:tcW w:w="0" w:type="auto"/>
            <w:vMerge/>
            <w:tcBorders>
              <w:top w:val="nil"/>
              <w:left w:val="nil"/>
              <w:bottom w:val="single" w:sz="4" w:space="0" w:color="000000"/>
              <w:right w:val="nil"/>
            </w:tcBorders>
            <w:vAlign w:val="center"/>
            <w:hideMark/>
          </w:tcPr>
          <w:p w14:paraId="27687C21" w14:textId="77777777" w:rsidR="00A16307" w:rsidRPr="002A3B59" w:rsidRDefault="00A16307" w:rsidP="00B5391D">
            <w:pPr>
              <w:rPr>
                <w:ins w:id="4985" w:author="Brant McNeece" w:date="2021-09-07T19:47:00Z"/>
                <w:rFonts w:ascii="Times New Roman" w:eastAsia="Times New Roman" w:hAnsi="Times New Roman" w:cs="Times New Roman"/>
                <w:color w:val="000000"/>
                <w:sz w:val="20"/>
                <w:szCs w:val="20"/>
                <w:rPrChange w:id="4986" w:author="Brant McNeece" w:date="2021-09-07T19:52:00Z">
                  <w:rPr>
                    <w:ins w:id="4987" w:author="Brant McNeece" w:date="2021-09-07T19:47:00Z"/>
                    <w:rFonts w:ascii="Calibri" w:eastAsia="Times New Roman" w:hAnsi="Calibri" w:cs="Calibri"/>
                    <w:color w:val="000000"/>
                    <w:sz w:val="20"/>
                    <w:szCs w:val="20"/>
                  </w:rPr>
                </w:rPrChange>
              </w:rPr>
            </w:pPr>
          </w:p>
        </w:tc>
        <w:tc>
          <w:tcPr>
            <w:tcW w:w="0" w:type="auto"/>
            <w:vMerge w:val="restart"/>
            <w:tcBorders>
              <w:top w:val="nil"/>
              <w:left w:val="nil"/>
              <w:bottom w:val="nil"/>
              <w:right w:val="nil"/>
            </w:tcBorders>
            <w:shd w:val="clear" w:color="auto" w:fill="auto"/>
            <w:noWrap/>
            <w:vAlign w:val="center"/>
            <w:hideMark/>
          </w:tcPr>
          <w:p w14:paraId="6E6EBE0D" w14:textId="77777777" w:rsidR="00A16307" w:rsidRPr="002A3B59" w:rsidRDefault="00A16307" w:rsidP="00B5391D">
            <w:pPr>
              <w:jc w:val="center"/>
              <w:rPr>
                <w:ins w:id="4988" w:author="Brant McNeece" w:date="2021-09-07T19:47:00Z"/>
                <w:rFonts w:ascii="Times New Roman" w:eastAsia="Times New Roman" w:hAnsi="Times New Roman" w:cs="Times New Roman"/>
                <w:color w:val="000000"/>
                <w:sz w:val="20"/>
                <w:szCs w:val="20"/>
                <w:rPrChange w:id="4989" w:author="Brant McNeece" w:date="2021-09-07T19:52:00Z">
                  <w:rPr>
                    <w:ins w:id="4990" w:author="Brant McNeece" w:date="2021-09-07T19:47:00Z"/>
                    <w:rFonts w:ascii="Calibri" w:eastAsia="Times New Roman" w:hAnsi="Calibri" w:cs="Calibri"/>
                    <w:color w:val="000000"/>
                    <w:sz w:val="20"/>
                    <w:szCs w:val="20"/>
                  </w:rPr>
                </w:rPrChange>
              </w:rPr>
            </w:pPr>
            <w:ins w:id="4991" w:author="Brant McNeece" w:date="2021-09-07T19:47:00Z">
              <w:r w:rsidRPr="002A3B59">
                <w:rPr>
                  <w:rFonts w:ascii="Times New Roman" w:eastAsia="Times New Roman" w:hAnsi="Times New Roman" w:cs="Times New Roman"/>
                  <w:color w:val="000000"/>
                  <w:sz w:val="20"/>
                  <w:szCs w:val="20"/>
                  <w:rPrChange w:id="4992" w:author="Brant McNeece" w:date="2021-09-07T19:52:00Z">
                    <w:rPr>
                      <w:rFonts w:ascii="Calibri" w:eastAsia="Times New Roman" w:hAnsi="Calibri" w:cs="Calibri"/>
                      <w:color w:val="000000"/>
                      <w:sz w:val="20"/>
                      <w:szCs w:val="20"/>
                    </w:rPr>
                  </w:rPrChange>
                </w:rPr>
                <w:t>NC19</w:t>
              </w:r>
            </w:ins>
          </w:p>
        </w:tc>
        <w:tc>
          <w:tcPr>
            <w:tcW w:w="0" w:type="auto"/>
            <w:tcBorders>
              <w:top w:val="nil"/>
              <w:left w:val="nil"/>
              <w:bottom w:val="nil"/>
              <w:right w:val="nil"/>
            </w:tcBorders>
            <w:shd w:val="clear" w:color="auto" w:fill="auto"/>
            <w:noWrap/>
            <w:vAlign w:val="center"/>
            <w:hideMark/>
          </w:tcPr>
          <w:p w14:paraId="297DDE2D" w14:textId="77777777" w:rsidR="00A16307" w:rsidRPr="002A3B59" w:rsidRDefault="00A16307" w:rsidP="00B5391D">
            <w:pPr>
              <w:jc w:val="center"/>
              <w:rPr>
                <w:ins w:id="4993" w:author="Brant McNeece" w:date="2021-09-07T19:47:00Z"/>
                <w:rFonts w:ascii="Times New Roman" w:eastAsia="Times New Roman" w:hAnsi="Times New Roman" w:cs="Times New Roman"/>
                <w:color w:val="000000"/>
                <w:sz w:val="20"/>
                <w:szCs w:val="20"/>
                <w:rPrChange w:id="4994" w:author="Brant McNeece" w:date="2021-09-07T19:52:00Z">
                  <w:rPr>
                    <w:ins w:id="4995" w:author="Brant McNeece" w:date="2021-09-07T19:47:00Z"/>
                    <w:rFonts w:ascii="Calibri" w:eastAsia="Times New Roman" w:hAnsi="Calibri" w:cs="Calibri"/>
                    <w:color w:val="000000"/>
                    <w:sz w:val="20"/>
                    <w:szCs w:val="20"/>
                  </w:rPr>
                </w:rPrChange>
              </w:rPr>
            </w:pPr>
            <w:ins w:id="4996" w:author="Brant McNeece" w:date="2021-09-07T19:47:00Z">
              <w:r w:rsidRPr="002A3B59">
                <w:rPr>
                  <w:rFonts w:ascii="Times New Roman" w:eastAsia="Times New Roman" w:hAnsi="Times New Roman" w:cs="Times New Roman"/>
                  <w:color w:val="000000"/>
                  <w:sz w:val="20"/>
                  <w:szCs w:val="20"/>
                  <w:rPrChange w:id="4997"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5CC13C16" w14:textId="77777777" w:rsidR="00A16307" w:rsidRPr="002A3B59" w:rsidRDefault="00A16307" w:rsidP="00B5391D">
            <w:pPr>
              <w:jc w:val="center"/>
              <w:rPr>
                <w:ins w:id="4998" w:author="Brant McNeece" w:date="2021-09-07T19:47:00Z"/>
                <w:rFonts w:ascii="Times New Roman" w:eastAsia="Times New Roman" w:hAnsi="Times New Roman" w:cs="Times New Roman"/>
                <w:color w:val="000000"/>
                <w:sz w:val="20"/>
                <w:szCs w:val="20"/>
                <w:rPrChange w:id="4999" w:author="Brant McNeece" w:date="2021-09-07T19:52:00Z">
                  <w:rPr>
                    <w:ins w:id="5000" w:author="Brant McNeece" w:date="2021-09-07T19:47:00Z"/>
                    <w:rFonts w:ascii="Calibri" w:eastAsia="Times New Roman" w:hAnsi="Calibri" w:cs="Calibri"/>
                    <w:color w:val="000000"/>
                    <w:sz w:val="20"/>
                    <w:szCs w:val="20"/>
                  </w:rPr>
                </w:rPrChange>
              </w:rPr>
            </w:pPr>
            <w:ins w:id="5001" w:author="Brant McNeece" w:date="2021-09-07T19:47:00Z">
              <w:r w:rsidRPr="002A3B59">
                <w:rPr>
                  <w:rFonts w:ascii="Times New Roman" w:eastAsia="Times New Roman" w:hAnsi="Times New Roman" w:cs="Times New Roman"/>
                  <w:color w:val="000000"/>
                  <w:sz w:val="20"/>
                  <w:szCs w:val="20"/>
                  <w:rPrChange w:id="5002" w:author="Brant McNeece" w:date="2021-09-07T19:52:00Z">
                    <w:rPr>
                      <w:rFonts w:ascii="Calibri" w:eastAsia="Times New Roman" w:hAnsi="Calibri" w:cs="Calibri"/>
                      <w:color w:val="000000"/>
                      <w:sz w:val="20"/>
                      <w:szCs w:val="20"/>
                    </w:rPr>
                  </w:rPrChange>
                </w:rPr>
                <w:t>-0.65***</w:t>
              </w:r>
            </w:ins>
          </w:p>
        </w:tc>
        <w:tc>
          <w:tcPr>
            <w:tcW w:w="0" w:type="auto"/>
            <w:tcBorders>
              <w:top w:val="nil"/>
              <w:left w:val="nil"/>
              <w:bottom w:val="nil"/>
              <w:right w:val="nil"/>
            </w:tcBorders>
            <w:shd w:val="clear" w:color="auto" w:fill="auto"/>
            <w:noWrap/>
            <w:vAlign w:val="center"/>
            <w:hideMark/>
          </w:tcPr>
          <w:p w14:paraId="7C2B0CBA" w14:textId="77777777" w:rsidR="00A16307" w:rsidRPr="002A3B59" w:rsidRDefault="00A16307" w:rsidP="00B5391D">
            <w:pPr>
              <w:jc w:val="center"/>
              <w:rPr>
                <w:ins w:id="5003" w:author="Brant McNeece" w:date="2021-09-07T19:47:00Z"/>
                <w:rFonts w:ascii="Times New Roman" w:eastAsia="Times New Roman" w:hAnsi="Times New Roman" w:cs="Times New Roman"/>
                <w:color w:val="000000"/>
                <w:sz w:val="20"/>
                <w:szCs w:val="20"/>
                <w:rPrChange w:id="5004" w:author="Brant McNeece" w:date="2021-09-07T19:52:00Z">
                  <w:rPr>
                    <w:ins w:id="5005" w:author="Brant McNeece" w:date="2021-09-07T19:47:00Z"/>
                    <w:rFonts w:ascii="Calibri" w:eastAsia="Times New Roman" w:hAnsi="Calibri" w:cs="Calibri"/>
                    <w:color w:val="000000"/>
                    <w:sz w:val="20"/>
                    <w:szCs w:val="20"/>
                  </w:rPr>
                </w:rPrChange>
              </w:rPr>
            </w:pPr>
            <w:ins w:id="5006" w:author="Brant McNeece" w:date="2021-09-07T19:47:00Z">
              <w:r w:rsidRPr="002A3B59">
                <w:rPr>
                  <w:rFonts w:ascii="Times New Roman" w:eastAsia="Times New Roman" w:hAnsi="Times New Roman" w:cs="Times New Roman"/>
                  <w:color w:val="000000"/>
                  <w:sz w:val="20"/>
                  <w:szCs w:val="20"/>
                  <w:rPrChange w:id="5007" w:author="Brant McNeece" w:date="2021-09-07T19:52:00Z">
                    <w:rPr>
                      <w:rFonts w:ascii="Calibri" w:eastAsia="Times New Roman" w:hAnsi="Calibri" w:cs="Calibri"/>
                      <w:color w:val="000000"/>
                      <w:sz w:val="20"/>
                      <w:szCs w:val="20"/>
                    </w:rPr>
                  </w:rPrChange>
                </w:rPr>
                <w:t>0.78***</w:t>
              </w:r>
            </w:ins>
          </w:p>
        </w:tc>
        <w:tc>
          <w:tcPr>
            <w:tcW w:w="0" w:type="auto"/>
            <w:tcBorders>
              <w:top w:val="nil"/>
              <w:left w:val="nil"/>
              <w:bottom w:val="nil"/>
              <w:right w:val="nil"/>
            </w:tcBorders>
            <w:shd w:val="clear" w:color="auto" w:fill="auto"/>
            <w:noWrap/>
            <w:vAlign w:val="center"/>
            <w:hideMark/>
          </w:tcPr>
          <w:p w14:paraId="1A943BA0" w14:textId="77777777" w:rsidR="00A16307" w:rsidRPr="002A3B59" w:rsidRDefault="00A16307" w:rsidP="00B5391D">
            <w:pPr>
              <w:jc w:val="center"/>
              <w:rPr>
                <w:ins w:id="5008" w:author="Brant McNeece" w:date="2021-09-07T19:47:00Z"/>
                <w:rFonts w:ascii="Times New Roman" w:eastAsia="Times New Roman" w:hAnsi="Times New Roman" w:cs="Times New Roman"/>
                <w:color w:val="000000"/>
                <w:sz w:val="20"/>
                <w:szCs w:val="20"/>
                <w:rPrChange w:id="5009" w:author="Brant McNeece" w:date="2021-09-07T19:52:00Z">
                  <w:rPr>
                    <w:ins w:id="5010"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3C02CEF" w14:textId="77777777" w:rsidR="00A16307" w:rsidRPr="002A3B59" w:rsidRDefault="00A16307" w:rsidP="00B5391D">
            <w:pPr>
              <w:jc w:val="center"/>
              <w:rPr>
                <w:ins w:id="5011" w:author="Brant McNeece" w:date="2021-09-07T19:47:00Z"/>
                <w:rFonts w:ascii="Times New Roman" w:eastAsia="Times New Roman" w:hAnsi="Times New Roman" w:cs="Times New Roman"/>
                <w:color w:val="000000"/>
                <w:sz w:val="20"/>
                <w:szCs w:val="20"/>
                <w:rPrChange w:id="5012" w:author="Brant McNeece" w:date="2021-09-07T19:52:00Z">
                  <w:rPr>
                    <w:ins w:id="5013" w:author="Brant McNeece" w:date="2021-09-07T19:47:00Z"/>
                    <w:rFonts w:ascii="Calibri" w:eastAsia="Times New Roman" w:hAnsi="Calibri" w:cs="Calibri"/>
                    <w:color w:val="000000"/>
                    <w:sz w:val="20"/>
                    <w:szCs w:val="20"/>
                  </w:rPr>
                </w:rPrChange>
              </w:rPr>
            </w:pPr>
            <w:ins w:id="5014" w:author="Brant McNeece" w:date="2021-09-07T19:47:00Z">
              <w:r w:rsidRPr="002A3B59">
                <w:rPr>
                  <w:rFonts w:ascii="Times New Roman" w:eastAsia="Times New Roman" w:hAnsi="Times New Roman" w:cs="Times New Roman"/>
                  <w:color w:val="000000"/>
                  <w:sz w:val="20"/>
                  <w:szCs w:val="20"/>
                  <w:rPrChange w:id="5015" w:author="Brant McNeece" w:date="2021-09-07T19:52:00Z">
                    <w:rPr>
                      <w:rFonts w:ascii="Calibri" w:eastAsia="Times New Roman" w:hAnsi="Calibri" w:cs="Calibri"/>
                      <w:color w:val="000000"/>
                      <w:sz w:val="20"/>
                      <w:szCs w:val="20"/>
                    </w:rPr>
                  </w:rPrChange>
                </w:rPr>
                <w:t>-0.6</w:t>
              </w:r>
            </w:ins>
          </w:p>
        </w:tc>
        <w:tc>
          <w:tcPr>
            <w:tcW w:w="0" w:type="auto"/>
            <w:tcBorders>
              <w:top w:val="nil"/>
              <w:left w:val="nil"/>
              <w:bottom w:val="nil"/>
              <w:right w:val="nil"/>
            </w:tcBorders>
            <w:shd w:val="clear" w:color="auto" w:fill="auto"/>
            <w:noWrap/>
            <w:vAlign w:val="center"/>
            <w:hideMark/>
          </w:tcPr>
          <w:p w14:paraId="3E88B56D" w14:textId="77777777" w:rsidR="00A16307" w:rsidRPr="002A3B59" w:rsidRDefault="00A16307" w:rsidP="00B5391D">
            <w:pPr>
              <w:jc w:val="center"/>
              <w:rPr>
                <w:ins w:id="5016" w:author="Brant McNeece" w:date="2021-09-07T19:47:00Z"/>
                <w:rFonts w:ascii="Times New Roman" w:eastAsia="Times New Roman" w:hAnsi="Times New Roman" w:cs="Times New Roman"/>
                <w:color w:val="000000"/>
                <w:sz w:val="20"/>
                <w:szCs w:val="20"/>
                <w:rPrChange w:id="5017" w:author="Brant McNeece" w:date="2021-09-07T19:52:00Z">
                  <w:rPr>
                    <w:ins w:id="5018" w:author="Brant McNeece" w:date="2021-09-07T19:47:00Z"/>
                    <w:rFonts w:ascii="Calibri" w:eastAsia="Times New Roman" w:hAnsi="Calibri" w:cs="Calibri"/>
                    <w:color w:val="000000"/>
                    <w:sz w:val="20"/>
                    <w:szCs w:val="20"/>
                  </w:rPr>
                </w:rPrChange>
              </w:rPr>
            </w:pPr>
            <w:ins w:id="5019" w:author="Brant McNeece" w:date="2021-09-07T19:47:00Z">
              <w:r w:rsidRPr="002A3B59">
                <w:rPr>
                  <w:rFonts w:ascii="Times New Roman" w:eastAsia="Times New Roman" w:hAnsi="Times New Roman" w:cs="Times New Roman"/>
                  <w:color w:val="000000"/>
                  <w:sz w:val="20"/>
                  <w:szCs w:val="20"/>
                  <w:rPrChange w:id="5020" w:author="Brant McNeece" w:date="2021-09-07T19:52:00Z">
                    <w:rPr>
                      <w:rFonts w:ascii="Calibri" w:eastAsia="Times New Roman" w:hAnsi="Calibri" w:cs="Calibri"/>
                      <w:color w:val="000000"/>
                      <w:sz w:val="20"/>
                      <w:szCs w:val="20"/>
                    </w:rPr>
                  </w:rPrChange>
                </w:rPr>
                <w:t>0.14</w:t>
              </w:r>
            </w:ins>
          </w:p>
        </w:tc>
        <w:tc>
          <w:tcPr>
            <w:tcW w:w="0" w:type="auto"/>
            <w:tcBorders>
              <w:top w:val="nil"/>
              <w:left w:val="nil"/>
              <w:bottom w:val="nil"/>
              <w:right w:val="nil"/>
            </w:tcBorders>
            <w:shd w:val="clear" w:color="auto" w:fill="auto"/>
            <w:noWrap/>
            <w:vAlign w:val="center"/>
            <w:hideMark/>
          </w:tcPr>
          <w:p w14:paraId="1DA4DFF4" w14:textId="77777777" w:rsidR="00A16307" w:rsidRPr="002A3B59" w:rsidRDefault="00A16307" w:rsidP="00B5391D">
            <w:pPr>
              <w:jc w:val="center"/>
              <w:rPr>
                <w:ins w:id="5021" w:author="Brant McNeece" w:date="2021-09-07T19:47:00Z"/>
                <w:rFonts w:ascii="Times New Roman" w:eastAsia="Times New Roman" w:hAnsi="Times New Roman" w:cs="Times New Roman"/>
                <w:color w:val="000000"/>
                <w:sz w:val="20"/>
                <w:szCs w:val="20"/>
                <w:rPrChange w:id="5022" w:author="Brant McNeece" w:date="2021-09-07T19:52:00Z">
                  <w:rPr>
                    <w:ins w:id="502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93066CF" w14:textId="77777777" w:rsidR="00A16307" w:rsidRPr="002A3B59" w:rsidRDefault="00A16307" w:rsidP="00B5391D">
            <w:pPr>
              <w:jc w:val="center"/>
              <w:rPr>
                <w:ins w:id="5024" w:author="Brant McNeece" w:date="2021-09-07T19:47:00Z"/>
                <w:rFonts w:ascii="Times New Roman" w:eastAsia="Times New Roman" w:hAnsi="Times New Roman" w:cs="Times New Roman"/>
                <w:color w:val="000000"/>
                <w:sz w:val="20"/>
                <w:szCs w:val="20"/>
                <w:rPrChange w:id="5025" w:author="Brant McNeece" w:date="2021-09-07T19:52:00Z">
                  <w:rPr>
                    <w:ins w:id="5026" w:author="Brant McNeece" w:date="2021-09-07T19:47:00Z"/>
                    <w:rFonts w:ascii="Calibri" w:eastAsia="Times New Roman" w:hAnsi="Calibri" w:cs="Calibri"/>
                    <w:color w:val="000000"/>
                    <w:sz w:val="20"/>
                    <w:szCs w:val="20"/>
                  </w:rPr>
                </w:rPrChange>
              </w:rPr>
            </w:pPr>
            <w:ins w:id="5027" w:author="Brant McNeece" w:date="2021-09-07T19:47:00Z">
              <w:r w:rsidRPr="002A3B59">
                <w:rPr>
                  <w:rFonts w:ascii="Times New Roman" w:eastAsia="Times New Roman" w:hAnsi="Times New Roman" w:cs="Times New Roman"/>
                  <w:color w:val="000000"/>
                  <w:sz w:val="20"/>
                  <w:szCs w:val="20"/>
                  <w:rPrChange w:id="5028" w:author="Brant McNeece" w:date="2021-09-07T19:52:00Z">
                    <w:rPr>
                      <w:rFonts w:ascii="Calibri" w:eastAsia="Times New Roman" w:hAnsi="Calibri" w:cs="Calibri"/>
                      <w:color w:val="000000"/>
                      <w:sz w:val="20"/>
                      <w:szCs w:val="20"/>
                    </w:rPr>
                  </w:rPrChange>
                </w:rPr>
                <w:t>-0.81***</w:t>
              </w:r>
            </w:ins>
          </w:p>
        </w:tc>
        <w:tc>
          <w:tcPr>
            <w:tcW w:w="0" w:type="auto"/>
            <w:tcBorders>
              <w:top w:val="nil"/>
              <w:left w:val="nil"/>
              <w:bottom w:val="nil"/>
              <w:right w:val="nil"/>
            </w:tcBorders>
            <w:shd w:val="clear" w:color="auto" w:fill="auto"/>
            <w:noWrap/>
            <w:vAlign w:val="center"/>
            <w:hideMark/>
          </w:tcPr>
          <w:p w14:paraId="30E504DE" w14:textId="77777777" w:rsidR="00A16307" w:rsidRPr="002A3B59" w:rsidRDefault="00A16307" w:rsidP="00B5391D">
            <w:pPr>
              <w:jc w:val="center"/>
              <w:rPr>
                <w:ins w:id="5029" w:author="Brant McNeece" w:date="2021-09-07T19:47:00Z"/>
                <w:rFonts w:ascii="Times New Roman" w:eastAsia="Times New Roman" w:hAnsi="Times New Roman" w:cs="Times New Roman"/>
                <w:color w:val="000000"/>
                <w:sz w:val="20"/>
                <w:szCs w:val="20"/>
                <w:rPrChange w:id="5030" w:author="Brant McNeece" w:date="2021-09-07T19:52:00Z">
                  <w:rPr>
                    <w:ins w:id="5031"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5CF8812D" w14:textId="77777777" w:rsidR="00A16307" w:rsidRPr="002A3B59" w:rsidRDefault="00A16307" w:rsidP="00B5391D">
            <w:pPr>
              <w:jc w:val="center"/>
              <w:rPr>
                <w:ins w:id="503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48094F5" w14:textId="77777777" w:rsidR="00A16307" w:rsidRPr="002A3B59" w:rsidRDefault="00A16307" w:rsidP="00B5391D">
            <w:pPr>
              <w:jc w:val="center"/>
              <w:rPr>
                <w:ins w:id="503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3DF4D47" w14:textId="77777777" w:rsidR="00A16307" w:rsidRPr="002A3B59" w:rsidRDefault="00A16307" w:rsidP="00B5391D">
            <w:pPr>
              <w:jc w:val="center"/>
              <w:rPr>
                <w:ins w:id="5034"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8A46133" w14:textId="77777777" w:rsidR="00A16307" w:rsidRPr="002A3B59" w:rsidRDefault="00A16307" w:rsidP="00B5391D">
            <w:pPr>
              <w:jc w:val="center"/>
              <w:rPr>
                <w:ins w:id="5035"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531DB82" w14:textId="77777777" w:rsidR="00A16307" w:rsidRPr="002A3B59" w:rsidRDefault="00A16307" w:rsidP="00B5391D">
            <w:pPr>
              <w:jc w:val="center"/>
              <w:rPr>
                <w:ins w:id="5036" w:author="Brant McNeece" w:date="2021-09-07T19:47:00Z"/>
                <w:rFonts w:ascii="Times New Roman" w:eastAsia="Times New Roman" w:hAnsi="Times New Roman" w:cs="Times New Roman"/>
                <w:sz w:val="20"/>
                <w:szCs w:val="20"/>
              </w:rPr>
            </w:pPr>
          </w:p>
        </w:tc>
      </w:tr>
      <w:tr w:rsidR="00A16307" w:rsidRPr="002A3B59" w14:paraId="15B83922" w14:textId="77777777" w:rsidTr="00B5391D">
        <w:trPr>
          <w:trHeight w:val="288"/>
          <w:ins w:id="5037" w:author="Brant McNeece" w:date="2021-09-07T19:47:00Z"/>
        </w:trPr>
        <w:tc>
          <w:tcPr>
            <w:tcW w:w="0" w:type="auto"/>
            <w:vMerge/>
            <w:tcBorders>
              <w:top w:val="nil"/>
              <w:left w:val="nil"/>
              <w:bottom w:val="single" w:sz="4" w:space="0" w:color="000000"/>
              <w:right w:val="nil"/>
            </w:tcBorders>
            <w:vAlign w:val="center"/>
            <w:hideMark/>
          </w:tcPr>
          <w:p w14:paraId="5E5682C6" w14:textId="77777777" w:rsidR="00A16307" w:rsidRPr="002A3B59" w:rsidRDefault="00A16307" w:rsidP="00B5391D">
            <w:pPr>
              <w:rPr>
                <w:ins w:id="5038" w:author="Brant McNeece" w:date="2021-09-07T19:47:00Z"/>
                <w:rFonts w:ascii="Times New Roman" w:eastAsia="Times New Roman" w:hAnsi="Times New Roman" w:cs="Times New Roman"/>
                <w:color w:val="000000"/>
                <w:sz w:val="20"/>
                <w:szCs w:val="20"/>
                <w:rPrChange w:id="5039" w:author="Brant McNeece" w:date="2021-09-07T19:52:00Z">
                  <w:rPr>
                    <w:ins w:id="5040"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37E3BB93" w14:textId="77777777" w:rsidR="00A16307" w:rsidRPr="002A3B59" w:rsidRDefault="00A16307" w:rsidP="00B5391D">
            <w:pPr>
              <w:rPr>
                <w:ins w:id="5041" w:author="Brant McNeece" w:date="2021-09-07T19:47:00Z"/>
                <w:rFonts w:ascii="Times New Roman" w:eastAsia="Times New Roman" w:hAnsi="Times New Roman" w:cs="Times New Roman"/>
                <w:color w:val="000000"/>
                <w:sz w:val="20"/>
                <w:szCs w:val="20"/>
                <w:rPrChange w:id="5042" w:author="Brant McNeece" w:date="2021-09-07T19:52:00Z">
                  <w:rPr>
                    <w:ins w:id="5043"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69FC17B" w14:textId="77777777" w:rsidR="00A16307" w:rsidRPr="002A3B59" w:rsidRDefault="00A16307" w:rsidP="00B5391D">
            <w:pPr>
              <w:jc w:val="center"/>
              <w:rPr>
                <w:ins w:id="5044" w:author="Brant McNeece" w:date="2021-09-07T19:47:00Z"/>
                <w:rFonts w:ascii="Times New Roman" w:eastAsia="Times New Roman" w:hAnsi="Times New Roman" w:cs="Times New Roman"/>
                <w:color w:val="000000"/>
                <w:sz w:val="20"/>
                <w:szCs w:val="20"/>
                <w:rPrChange w:id="5045" w:author="Brant McNeece" w:date="2021-09-07T19:52:00Z">
                  <w:rPr>
                    <w:ins w:id="5046" w:author="Brant McNeece" w:date="2021-09-07T19:47:00Z"/>
                    <w:rFonts w:ascii="Calibri" w:eastAsia="Times New Roman" w:hAnsi="Calibri" w:cs="Calibri"/>
                    <w:color w:val="000000"/>
                    <w:sz w:val="20"/>
                    <w:szCs w:val="20"/>
                  </w:rPr>
                </w:rPrChange>
              </w:rPr>
            </w:pPr>
            <w:ins w:id="5047" w:author="Brant McNeece" w:date="2021-09-07T19:47:00Z">
              <w:r w:rsidRPr="002A3B59">
                <w:rPr>
                  <w:rFonts w:ascii="Times New Roman" w:eastAsia="Times New Roman" w:hAnsi="Times New Roman" w:cs="Times New Roman"/>
                  <w:color w:val="000000"/>
                  <w:sz w:val="20"/>
                  <w:szCs w:val="20"/>
                  <w:rPrChange w:id="5048"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29CE65AD" w14:textId="77777777" w:rsidR="00A16307" w:rsidRPr="002A3B59" w:rsidRDefault="00A16307" w:rsidP="00B5391D">
            <w:pPr>
              <w:jc w:val="center"/>
              <w:rPr>
                <w:ins w:id="5049" w:author="Brant McNeece" w:date="2021-09-07T19:47:00Z"/>
                <w:rFonts w:ascii="Times New Roman" w:eastAsia="Times New Roman" w:hAnsi="Times New Roman" w:cs="Times New Roman"/>
                <w:color w:val="000000"/>
                <w:sz w:val="20"/>
                <w:szCs w:val="20"/>
                <w:rPrChange w:id="5050" w:author="Brant McNeece" w:date="2021-09-07T19:52:00Z">
                  <w:rPr>
                    <w:ins w:id="5051" w:author="Brant McNeece" w:date="2021-09-07T19:47:00Z"/>
                    <w:rFonts w:ascii="Calibri" w:eastAsia="Times New Roman" w:hAnsi="Calibri" w:cs="Calibri"/>
                    <w:color w:val="000000"/>
                    <w:sz w:val="20"/>
                    <w:szCs w:val="20"/>
                  </w:rPr>
                </w:rPrChange>
              </w:rPr>
            </w:pPr>
            <w:ins w:id="5052" w:author="Brant McNeece" w:date="2021-09-07T19:47:00Z">
              <w:r w:rsidRPr="002A3B59">
                <w:rPr>
                  <w:rFonts w:ascii="Times New Roman" w:eastAsia="Times New Roman" w:hAnsi="Times New Roman" w:cs="Times New Roman"/>
                  <w:color w:val="000000"/>
                  <w:sz w:val="20"/>
                  <w:szCs w:val="20"/>
                  <w:rPrChange w:id="5053" w:author="Brant McNeece" w:date="2021-09-07T19:52:00Z">
                    <w:rPr>
                      <w:rFonts w:ascii="Calibri" w:eastAsia="Times New Roman" w:hAnsi="Calibri" w:cs="Calibri"/>
                      <w:color w:val="000000"/>
                      <w:sz w:val="20"/>
                      <w:szCs w:val="20"/>
                    </w:rPr>
                  </w:rPrChange>
                </w:rPr>
                <w:t>0.73***</w:t>
              </w:r>
            </w:ins>
          </w:p>
        </w:tc>
        <w:tc>
          <w:tcPr>
            <w:tcW w:w="0" w:type="auto"/>
            <w:tcBorders>
              <w:top w:val="nil"/>
              <w:left w:val="nil"/>
              <w:bottom w:val="nil"/>
              <w:right w:val="nil"/>
            </w:tcBorders>
            <w:shd w:val="clear" w:color="auto" w:fill="auto"/>
            <w:noWrap/>
            <w:vAlign w:val="center"/>
            <w:hideMark/>
          </w:tcPr>
          <w:p w14:paraId="6E1F5717" w14:textId="77777777" w:rsidR="00A16307" w:rsidRPr="002A3B59" w:rsidRDefault="00A16307" w:rsidP="00B5391D">
            <w:pPr>
              <w:jc w:val="center"/>
              <w:rPr>
                <w:ins w:id="5054" w:author="Brant McNeece" w:date="2021-09-07T19:47:00Z"/>
                <w:rFonts w:ascii="Times New Roman" w:eastAsia="Times New Roman" w:hAnsi="Times New Roman" w:cs="Times New Roman"/>
                <w:color w:val="000000"/>
                <w:sz w:val="20"/>
                <w:szCs w:val="20"/>
                <w:rPrChange w:id="5055" w:author="Brant McNeece" w:date="2021-09-07T19:52:00Z">
                  <w:rPr>
                    <w:ins w:id="5056" w:author="Brant McNeece" w:date="2021-09-07T19:47:00Z"/>
                    <w:rFonts w:ascii="Calibri" w:eastAsia="Times New Roman" w:hAnsi="Calibri" w:cs="Calibri"/>
                    <w:color w:val="000000"/>
                    <w:sz w:val="20"/>
                    <w:szCs w:val="20"/>
                  </w:rPr>
                </w:rPrChange>
              </w:rPr>
            </w:pPr>
            <w:ins w:id="5057" w:author="Brant McNeece" w:date="2021-09-07T19:47:00Z">
              <w:r w:rsidRPr="002A3B59">
                <w:rPr>
                  <w:rFonts w:ascii="Times New Roman" w:eastAsia="Times New Roman" w:hAnsi="Times New Roman" w:cs="Times New Roman"/>
                  <w:color w:val="000000"/>
                  <w:sz w:val="20"/>
                  <w:szCs w:val="20"/>
                  <w:rPrChange w:id="5058" w:author="Brant McNeece" w:date="2021-09-07T19:52:00Z">
                    <w:rPr>
                      <w:rFonts w:ascii="Calibri" w:eastAsia="Times New Roman" w:hAnsi="Calibri" w:cs="Calibri"/>
                      <w:color w:val="000000"/>
                      <w:sz w:val="20"/>
                      <w:szCs w:val="20"/>
                    </w:rPr>
                  </w:rPrChange>
                </w:rPr>
                <w:t>-0.6***</w:t>
              </w:r>
            </w:ins>
          </w:p>
        </w:tc>
        <w:tc>
          <w:tcPr>
            <w:tcW w:w="0" w:type="auto"/>
            <w:tcBorders>
              <w:top w:val="nil"/>
              <w:left w:val="nil"/>
              <w:bottom w:val="nil"/>
              <w:right w:val="nil"/>
            </w:tcBorders>
            <w:shd w:val="clear" w:color="auto" w:fill="auto"/>
            <w:noWrap/>
            <w:vAlign w:val="center"/>
            <w:hideMark/>
          </w:tcPr>
          <w:p w14:paraId="435D04DE" w14:textId="77777777" w:rsidR="00A16307" w:rsidRPr="002A3B59" w:rsidRDefault="00A16307" w:rsidP="00B5391D">
            <w:pPr>
              <w:jc w:val="center"/>
              <w:rPr>
                <w:ins w:id="5059" w:author="Brant McNeece" w:date="2021-09-07T19:47:00Z"/>
                <w:rFonts w:ascii="Times New Roman" w:eastAsia="Times New Roman" w:hAnsi="Times New Roman" w:cs="Times New Roman"/>
                <w:color w:val="000000"/>
                <w:sz w:val="20"/>
                <w:szCs w:val="20"/>
                <w:rPrChange w:id="5060" w:author="Brant McNeece" w:date="2021-09-07T19:52:00Z">
                  <w:rPr>
                    <w:ins w:id="5061"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629087B2" w14:textId="77777777" w:rsidR="00A16307" w:rsidRPr="002A3B59" w:rsidRDefault="00A16307" w:rsidP="00B5391D">
            <w:pPr>
              <w:jc w:val="center"/>
              <w:rPr>
                <w:ins w:id="5062" w:author="Brant McNeece" w:date="2021-09-07T19:47:00Z"/>
                <w:rFonts w:ascii="Times New Roman" w:eastAsia="Times New Roman" w:hAnsi="Times New Roman" w:cs="Times New Roman"/>
                <w:color w:val="000000"/>
                <w:sz w:val="20"/>
                <w:szCs w:val="20"/>
                <w:rPrChange w:id="5063" w:author="Brant McNeece" w:date="2021-09-07T19:52:00Z">
                  <w:rPr>
                    <w:ins w:id="5064" w:author="Brant McNeece" w:date="2021-09-07T19:47:00Z"/>
                    <w:rFonts w:ascii="Calibri" w:eastAsia="Times New Roman" w:hAnsi="Calibri" w:cs="Calibri"/>
                    <w:color w:val="000000"/>
                    <w:sz w:val="20"/>
                    <w:szCs w:val="20"/>
                  </w:rPr>
                </w:rPrChange>
              </w:rPr>
            </w:pPr>
            <w:ins w:id="5065" w:author="Brant McNeece" w:date="2021-09-07T19:47:00Z">
              <w:r w:rsidRPr="002A3B59">
                <w:rPr>
                  <w:rFonts w:ascii="Times New Roman" w:eastAsia="Times New Roman" w:hAnsi="Times New Roman" w:cs="Times New Roman"/>
                  <w:color w:val="000000"/>
                  <w:sz w:val="20"/>
                  <w:szCs w:val="20"/>
                  <w:rPrChange w:id="5066" w:author="Brant McNeece" w:date="2021-09-07T19:52:00Z">
                    <w:rPr>
                      <w:rFonts w:ascii="Calibri" w:eastAsia="Times New Roman" w:hAnsi="Calibri" w:cs="Calibri"/>
                      <w:color w:val="000000"/>
                      <w:sz w:val="20"/>
                      <w:szCs w:val="20"/>
                    </w:rPr>
                  </w:rPrChange>
                </w:rPr>
                <w:t>-0.1</w:t>
              </w:r>
            </w:ins>
          </w:p>
        </w:tc>
        <w:tc>
          <w:tcPr>
            <w:tcW w:w="0" w:type="auto"/>
            <w:tcBorders>
              <w:top w:val="nil"/>
              <w:left w:val="nil"/>
              <w:bottom w:val="nil"/>
              <w:right w:val="nil"/>
            </w:tcBorders>
            <w:shd w:val="clear" w:color="auto" w:fill="auto"/>
            <w:noWrap/>
            <w:vAlign w:val="center"/>
            <w:hideMark/>
          </w:tcPr>
          <w:p w14:paraId="5DB2A9B4" w14:textId="77777777" w:rsidR="00A16307" w:rsidRPr="002A3B59" w:rsidRDefault="00A16307" w:rsidP="00B5391D">
            <w:pPr>
              <w:jc w:val="center"/>
              <w:rPr>
                <w:ins w:id="5067" w:author="Brant McNeece" w:date="2021-09-07T19:47:00Z"/>
                <w:rFonts w:ascii="Times New Roman" w:eastAsia="Times New Roman" w:hAnsi="Times New Roman" w:cs="Times New Roman"/>
                <w:color w:val="000000"/>
                <w:sz w:val="20"/>
                <w:szCs w:val="20"/>
                <w:rPrChange w:id="5068" w:author="Brant McNeece" w:date="2021-09-07T19:52:00Z">
                  <w:rPr>
                    <w:ins w:id="5069" w:author="Brant McNeece" w:date="2021-09-07T19:47:00Z"/>
                    <w:rFonts w:ascii="Calibri" w:eastAsia="Times New Roman" w:hAnsi="Calibri" w:cs="Calibri"/>
                    <w:color w:val="000000"/>
                    <w:sz w:val="20"/>
                    <w:szCs w:val="20"/>
                  </w:rPr>
                </w:rPrChange>
              </w:rPr>
            </w:pPr>
            <w:ins w:id="5070" w:author="Brant McNeece" w:date="2021-09-07T19:47:00Z">
              <w:r w:rsidRPr="002A3B59">
                <w:rPr>
                  <w:rFonts w:ascii="Times New Roman" w:eastAsia="Times New Roman" w:hAnsi="Times New Roman" w:cs="Times New Roman"/>
                  <w:color w:val="000000"/>
                  <w:sz w:val="20"/>
                  <w:szCs w:val="20"/>
                  <w:rPrChange w:id="5071" w:author="Brant McNeece" w:date="2021-09-07T19:52:00Z">
                    <w:rPr>
                      <w:rFonts w:ascii="Calibri" w:eastAsia="Times New Roman" w:hAnsi="Calibri" w:cs="Calibri"/>
                      <w:color w:val="000000"/>
                      <w:sz w:val="20"/>
                      <w:szCs w:val="20"/>
                    </w:rPr>
                  </w:rPrChange>
                </w:rPr>
                <w:t>-0.09</w:t>
              </w:r>
            </w:ins>
          </w:p>
        </w:tc>
        <w:tc>
          <w:tcPr>
            <w:tcW w:w="0" w:type="auto"/>
            <w:tcBorders>
              <w:top w:val="nil"/>
              <w:left w:val="nil"/>
              <w:bottom w:val="nil"/>
              <w:right w:val="nil"/>
            </w:tcBorders>
            <w:shd w:val="clear" w:color="auto" w:fill="auto"/>
            <w:noWrap/>
            <w:vAlign w:val="center"/>
            <w:hideMark/>
          </w:tcPr>
          <w:p w14:paraId="2A2549C4" w14:textId="77777777" w:rsidR="00A16307" w:rsidRPr="002A3B59" w:rsidRDefault="00A16307" w:rsidP="00B5391D">
            <w:pPr>
              <w:jc w:val="center"/>
              <w:rPr>
                <w:ins w:id="5072" w:author="Brant McNeece" w:date="2021-09-07T19:47:00Z"/>
                <w:rFonts w:ascii="Times New Roman" w:eastAsia="Times New Roman" w:hAnsi="Times New Roman" w:cs="Times New Roman"/>
                <w:color w:val="000000"/>
                <w:sz w:val="20"/>
                <w:szCs w:val="20"/>
                <w:rPrChange w:id="5073" w:author="Brant McNeece" w:date="2021-09-07T19:52:00Z">
                  <w:rPr>
                    <w:ins w:id="5074"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738BA2D7" w14:textId="77777777" w:rsidR="00A16307" w:rsidRPr="002A3B59" w:rsidRDefault="00A16307" w:rsidP="00B5391D">
            <w:pPr>
              <w:jc w:val="center"/>
              <w:rPr>
                <w:ins w:id="5075"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EF30C9D" w14:textId="77777777" w:rsidR="00A16307" w:rsidRPr="002A3B59" w:rsidRDefault="00A16307" w:rsidP="00B5391D">
            <w:pPr>
              <w:jc w:val="center"/>
              <w:rPr>
                <w:ins w:id="5076"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D37BC46" w14:textId="77777777" w:rsidR="00A16307" w:rsidRPr="002A3B59" w:rsidRDefault="00A16307" w:rsidP="00B5391D">
            <w:pPr>
              <w:jc w:val="center"/>
              <w:rPr>
                <w:ins w:id="507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E3EB015" w14:textId="77777777" w:rsidR="00A16307" w:rsidRPr="002A3B59" w:rsidRDefault="00A16307" w:rsidP="00B5391D">
            <w:pPr>
              <w:jc w:val="center"/>
              <w:rPr>
                <w:ins w:id="507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5F5E9A1" w14:textId="77777777" w:rsidR="00A16307" w:rsidRPr="002A3B59" w:rsidRDefault="00A16307" w:rsidP="00B5391D">
            <w:pPr>
              <w:jc w:val="center"/>
              <w:rPr>
                <w:ins w:id="507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6106A5A" w14:textId="77777777" w:rsidR="00A16307" w:rsidRPr="002A3B59" w:rsidRDefault="00A16307" w:rsidP="00B5391D">
            <w:pPr>
              <w:jc w:val="center"/>
              <w:rPr>
                <w:ins w:id="508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ECCE69E" w14:textId="77777777" w:rsidR="00A16307" w:rsidRPr="002A3B59" w:rsidRDefault="00A16307" w:rsidP="00B5391D">
            <w:pPr>
              <w:jc w:val="center"/>
              <w:rPr>
                <w:ins w:id="5081" w:author="Brant McNeece" w:date="2021-09-07T19:47:00Z"/>
                <w:rFonts w:ascii="Times New Roman" w:eastAsia="Times New Roman" w:hAnsi="Times New Roman" w:cs="Times New Roman"/>
                <w:sz w:val="20"/>
                <w:szCs w:val="20"/>
              </w:rPr>
            </w:pPr>
          </w:p>
        </w:tc>
      </w:tr>
      <w:tr w:rsidR="00A16307" w:rsidRPr="002A3B59" w14:paraId="75C05A21" w14:textId="77777777" w:rsidTr="00B5391D">
        <w:trPr>
          <w:trHeight w:val="288"/>
          <w:ins w:id="5082" w:author="Brant McNeece" w:date="2021-09-07T19:47:00Z"/>
        </w:trPr>
        <w:tc>
          <w:tcPr>
            <w:tcW w:w="0" w:type="auto"/>
            <w:vMerge/>
            <w:tcBorders>
              <w:top w:val="nil"/>
              <w:left w:val="nil"/>
              <w:bottom w:val="single" w:sz="4" w:space="0" w:color="000000"/>
              <w:right w:val="nil"/>
            </w:tcBorders>
            <w:vAlign w:val="center"/>
            <w:hideMark/>
          </w:tcPr>
          <w:p w14:paraId="57747909" w14:textId="77777777" w:rsidR="00A16307" w:rsidRPr="002A3B59" w:rsidRDefault="00A16307" w:rsidP="00B5391D">
            <w:pPr>
              <w:rPr>
                <w:ins w:id="5083" w:author="Brant McNeece" w:date="2021-09-07T19:47:00Z"/>
                <w:rFonts w:ascii="Times New Roman" w:eastAsia="Times New Roman" w:hAnsi="Times New Roman" w:cs="Times New Roman"/>
                <w:color w:val="000000"/>
                <w:sz w:val="20"/>
                <w:szCs w:val="20"/>
                <w:rPrChange w:id="5084" w:author="Brant McNeece" w:date="2021-09-07T19:52:00Z">
                  <w:rPr>
                    <w:ins w:id="5085" w:author="Brant McNeece" w:date="2021-09-07T19:47:00Z"/>
                    <w:rFonts w:ascii="Calibri" w:eastAsia="Times New Roman" w:hAnsi="Calibri" w:cs="Calibri"/>
                    <w:color w:val="000000"/>
                    <w:sz w:val="20"/>
                    <w:szCs w:val="20"/>
                  </w:rPr>
                </w:rPrChange>
              </w:rPr>
            </w:pPr>
          </w:p>
        </w:tc>
        <w:tc>
          <w:tcPr>
            <w:tcW w:w="0" w:type="auto"/>
            <w:vMerge w:val="restart"/>
            <w:tcBorders>
              <w:top w:val="nil"/>
              <w:left w:val="nil"/>
              <w:bottom w:val="nil"/>
              <w:right w:val="nil"/>
            </w:tcBorders>
            <w:shd w:val="clear" w:color="auto" w:fill="auto"/>
            <w:noWrap/>
            <w:vAlign w:val="center"/>
            <w:hideMark/>
          </w:tcPr>
          <w:p w14:paraId="2A542424" w14:textId="77777777" w:rsidR="00A16307" w:rsidRPr="002A3B59" w:rsidRDefault="00A16307" w:rsidP="00B5391D">
            <w:pPr>
              <w:jc w:val="center"/>
              <w:rPr>
                <w:ins w:id="5086" w:author="Brant McNeece" w:date="2021-09-07T19:47:00Z"/>
                <w:rFonts w:ascii="Times New Roman" w:eastAsia="Times New Roman" w:hAnsi="Times New Roman" w:cs="Times New Roman"/>
                <w:color w:val="000000"/>
                <w:sz w:val="20"/>
                <w:szCs w:val="20"/>
                <w:rPrChange w:id="5087" w:author="Brant McNeece" w:date="2021-09-07T19:52:00Z">
                  <w:rPr>
                    <w:ins w:id="5088" w:author="Brant McNeece" w:date="2021-09-07T19:47:00Z"/>
                    <w:rFonts w:ascii="Calibri" w:eastAsia="Times New Roman" w:hAnsi="Calibri" w:cs="Calibri"/>
                    <w:color w:val="000000"/>
                    <w:sz w:val="20"/>
                    <w:szCs w:val="20"/>
                  </w:rPr>
                </w:rPrChange>
              </w:rPr>
            </w:pPr>
            <w:ins w:id="5089" w:author="Brant McNeece" w:date="2021-09-07T19:47:00Z">
              <w:r w:rsidRPr="002A3B59">
                <w:rPr>
                  <w:rFonts w:ascii="Times New Roman" w:eastAsia="Times New Roman" w:hAnsi="Times New Roman" w:cs="Times New Roman"/>
                  <w:color w:val="000000"/>
                  <w:sz w:val="20"/>
                  <w:szCs w:val="20"/>
                  <w:rPrChange w:id="5090" w:author="Brant McNeece" w:date="2021-09-07T19:52:00Z">
                    <w:rPr>
                      <w:rFonts w:ascii="Calibri" w:eastAsia="Times New Roman" w:hAnsi="Calibri" w:cs="Calibri"/>
                      <w:color w:val="000000"/>
                      <w:sz w:val="20"/>
                      <w:szCs w:val="20"/>
                    </w:rPr>
                  </w:rPrChange>
                </w:rPr>
                <w:t>OH19</w:t>
              </w:r>
            </w:ins>
          </w:p>
        </w:tc>
        <w:tc>
          <w:tcPr>
            <w:tcW w:w="0" w:type="auto"/>
            <w:tcBorders>
              <w:top w:val="nil"/>
              <w:left w:val="nil"/>
              <w:bottom w:val="nil"/>
              <w:right w:val="nil"/>
            </w:tcBorders>
            <w:shd w:val="clear" w:color="auto" w:fill="auto"/>
            <w:noWrap/>
            <w:vAlign w:val="center"/>
            <w:hideMark/>
          </w:tcPr>
          <w:p w14:paraId="78FB32B2" w14:textId="77777777" w:rsidR="00A16307" w:rsidRPr="002A3B59" w:rsidRDefault="00A16307" w:rsidP="00B5391D">
            <w:pPr>
              <w:jc w:val="center"/>
              <w:rPr>
                <w:ins w:id="5091" w:author="Brant McNeece" w:date="2021-09-07T19:47:00Z"/>
                <w:rFonts w:ascii="Times New Roman" w:eastAsia="Times New Roman" w:hAnsi="Times New Roman" w:cs="Times New Roman"/>
                <w:color w:val="000000"/>
                <w:sz w:val="20"/>
                <w:szCs w:val="20"/>
                <w:rPrChange w:id="5092" w:author="Brant McNeece" w:date="2021-09-07T19:52:00Z">
                  <w:rPr>
                    <w:ins w:id="5093" w:author="Brant McNeece" w:date="2021-09-07T19:47:00Z"/>
                    <w:rFonts w:ascii="Calibri" w:eastAsia="Times New Roman" w:hAnsi="Calibri" w:cs="Calibri"/>
                    <w:color w:val="000000"/>
                    <w:sz w:val="20"/>
                    <w:szCs w:val="20"/>
                  </w:rPr>
                </w:rPrChange>
              </w:rPr>
            </w:pPr>
            <w:ins w:id="5094" w:author="Brant McNeece" w:date="2021-09-07T19:47:00Z">
              <w:r w:rsidRPr="002A3B59">
                <w:rPr>
                  <w:rFonts w:ascii="Times New Roman" w:eastAsia="Times New Roman" w:hAnsi="Times New Roman" w:cs="Times New Roman"/>
                  <w:color w:val="000000"/>
                  <w:sz w:val="20"/>
                  <w:szCs w:val="20"/>
                  <w:rPrChange w:id="5095"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nil"/>
              <w:right w:val="nil"/>
            </w:tcBorders>
            <w:shd w:val="clear" w:color="auto" w:fill="auto"/>
            <w:noWrap/>
            <w:vAlign w:val="center"/>
            <w:hideMark/>
          </w:tcPr>
          <w:p w14:paraId="57D4CAA7" w14:textId="77777777" w:rsidR="00A16307" w:rsidRPr="002A3B59" w:rsidRDefault="00A16307" w:rsidP="00B5391D">
            <w:pPr>
              <w:jc w:val="center"/>
              <w:rPr>
                <w:ins w:id="5096" w:author="Brant McNeece" w:date="2021-09-07T19:47:00Z"/>
                <w:rFonts w:ascii="Times New Roman" w:eastAsia="Times New Roman" w:hAnsi="Times New Roman" w:cs="Times New Roman"/>
                <w:color w:val="000000"/>
                <w:sz w:val="20"/>
                <w:szCs w:val="20"/>
                <w:rPrChange w:id="5097" w:author="Brant McNeece" w:date="2021-09-07T19:52:00Z">
                  <w:rPr>
                    <w:ins w:id="5098" w:author="Brant McNeece" w:date="2021-09-07T19:47:00Z"/>
                    <w:rFonts w:ascii="Calibri" w:eastAsia="Times New Roman" w:hAnsi="Calibri" w:cs="Calibri"/>
                    <w:color w:val="000000"/>
                    <w:sz w:val="20"/>
                    <w:szCs w:val="20"/>
                  </w:rPr>
                </w:rPrChange>
              </w:rPr>
            </w:pPr>
            <w:ins w:id="5099" w:author="Brant McNeece" w:date="2021-09-07T19:47:00Z">
              <w:r w:rsidRPr="002A3B59">
                <w:rPr>
                  <w:rFonts w:ascii="Times New Roman" w:eastAsia="Times New Roman" w:hAnsi="Times New Roman" w:cs="Times New Roman"/>
                  <w:color w:val="000000"/>
                  <w:sz w:val="20"/>
                  <w:szCs w:val="20"/>
                  <w:rPrChange w:id="5100" w:author="Brant McNeece" w:date="2021-09-07T19:52:00Z">
                    <w:rPr>
                      <w:rFonts w:ascii="Calibri" w:eastAsia="Times New Roman" w:hAnsi="Calibri" w:cs="Calibri"/>
                      <w:color w:val="000000"/>
                      <w:sz w:val="20"/>
                      <w:szCs w:val="20"/>
                    </w:rPr>
                  </w:rPrChange>
                </w:rPr>
                <w:t>-0.43***</w:t>
              </w:r>
            </w:ins>
          </w:p>
        </w:tc>
        <w:tc>
          <w:tcPr>
            <w:tcW w:w="0" w:type="auto"/>
            <w:tcBorders>
              <w:top w:val="nil"/>
              <w:left w:val="nil"/>
              <w:bottom w:val="nil"/>
              <w:right w:val="nil"/>
            </w:tcBorders>
            <w:shd w:val="clear" w:color="auto" w:fill="auto"/>
            <w:noWrap/>
            <w:vAlign w:val="center"/>
            <w:hideMark/>
          </w:tcPr>
          <w:p w14:paraId="196F4967" w14:textId="77777777" w:rsidR="00A16307" w:rsidRPr="002A3B59" w:rsidRDefault="00A16307" w:rsidP="00B5391D">
            <w:pPr>
              <w:jc w:val="center"/>
              <w:rPr>
                <w:ins w:id="5101" w:author="Brant McNeece" w:date="2021-09-07T19:47:00Z"/>
                <w:rFonts w:ascii="Times New Roman" w:eastAsia="Times New Roman" w:hAnsi="Times New Roman" w:cs="Times New Roman"/>
                <w:color w:val="000000"/>
                <w:sz w:val="20"/>
                <w:szCs w:val="20"/>
                <w:rPrChange w:id="5102" w:author="Brant McNeece" w:date="2021-09-07T19:52:00Z">
                  <w:rPr>
                    <w:ins w:id="5103" w:author="Brant McNeece" w:date="2021-09-07T19:47:00Z"/>
                    <w:rFonts w:ascii="Calibri" w:eastAsia="Times New Roman" w:hAnsi="Calibri" w:cs="Calibri"/>
                    <w:color w:val="000000"/>
                    <w:sz w:val="20"/>
                    <w:szCs w:val="20"/>
                  </w:rPr>
                </w:rPrChange>
              </w:rPr>
            </w:pPr>
            <w:ins w:id="5104" w:author="Brant McNeece" w:date="2021-09-07T19:47:00Z">
              <w:r w:rsidRPr="002A3B59">
                <w:rPr>
                  <w:rFonts w:ascii="Times New Roman" w:eastAsia="Times New Roman" w:hAnsi="Times New Roman" w:cs="Times New Roman"/>
                  <w:color w:val="000000"/>
                  <w:sz w:val="20"/>
                  <w:szCs w:val="20"/>
                  <w:rPrChange w:id="5105" w:author="Brant McNeece" w:date="2021-09-07T19:52:00Z">
                    <w:rPr>
                      <w:rFonts w:ascii="Calibri" w:eastAsia="Times New Roman" w:hAnsi="Calibri" w:cs="Calibri"/>
                      <w:color w:val="000000"/>
                      <w:sz w:val="20"/>
                      <w:szCs w:val="20"/>
                    </w:rPr>
                  </w:rPrChange>
                </w:rPr>
                <w:t>0.66***</w:t>
              </w:r>
            </w:ins>
          </w:p>
        </w:tc>
        <w:tc>
          <w:tcPr>
            <w:tcW w:w="0" w:type="auto"/>
            <w:tcBorders>
              <w:top w:val="nil"/>
              <w:left w:val="nil"/>
              <w:bottom w:val="nil"/>
              <w:right w:val="nil"/>
            </w:tcBorders>
            <w:shd w:val="clear" w:color="auto" w:fill="auto"/>
            <w:noWrap/>
            <w:vAlign w:val="center"/>
            <w:hideMark/>
          </w:tcPr>
          <w:p w14:paraId="5D5FBB00" w14:textId="77777777" w:rsidR="00A16307" w:rsidRPr="002A3B59" w:rsidRDefault="00A16307" w:rsidP="00B5391D">
            <w:pPr>
              <w:jc w:val="center"/>
              <w:rPr>
                <w:ins w:id="5106" w:author="Brant McNeece" w:date="2021-09-07T19:47:00Z"/>
                <w:rFonts w:ascii="Times New Roman" w:eastAsia="Times New Roman" w:hAnsi="Times New Roman" w:cs="Times New Roman"/>
                <w:color w:val="000000"/>
                <w:sz w:val="20"/>
                <w:szCs w:val="20"/>
                <w:rPrChange w:id="5107" w:author="Brant McNeece" w:date="2021-09-07T19:52:00Z">
                  <w:rPr>
                    <w:ins w:id="5108"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3C95CCE3" w14:textId="77777777" w:rsidR="00A16307" w:rsidRPr="002A3B59" w:rsidRDefault="00A16307" w:rsidP="00B5391D">
            <w:pPr>
              <w:jc w:val="center"/>
              <w:rPr>
                <w:ins w:id="5109" w:author="Brant McNeece" w:date="2021-09-07T19:47:00Z"/>
                <w:rFonts w:ascii="Times New Roman" w:eastAsia="Times New Roman" w:hAnsi="Times New Roman" w:cs="Times New Roman"/>
                <w:color w:val="000000"/>
                <w:sz w:val="20"/>
                <w:szCs w:val="20"/>
                <w:rPrChange w:id="5110" w:author="Brant McNeece" w:date="2021-09-07T19:52:00Z">
                  <w:rPr>
                    <w:ins w:id="5111" w:author="Brant McNeece" w:date="2021-09-07T19:47:00Z"/>
                    <w:rFonts w:ascii="Calibri" w:eastAsia="Times New Roman" w:hAnsi="Calibri" w:cs="Calibri"/>
                    <w:color w:val="000000"/>
                    <w:sz w:val="20"/>
                    <w:szCs w:val="20"/>
                  </w:rPr>
                </w:rPrChange>
              </w:rPr>
            </w:pPr>
            <w:ins w:id="5112" w:author="Brant McNeece" w:date="2021-09-07T19:47:00Z">
              <w:r w:rsidRPr="002A3B59">
                <w:rPr>
                  <w:rFonts w:ascii="Times New Roman" w:eastAsia="Times New Roman" w:hAnsi="Times New Roman" w:cs="Times New Roman"/>
                  <w:color w:val="000000"/>
                  <w:sz w:val="20"/>
                  <w:szCs w:val="20"/>
                  <w:rPrChange w:id="5113" w:author="Brant McNeece" w:date="2021-09-07T19:52:00Z">
                    <w:rPr>
                      <w:rFonts w:ascii="Calibri" w:eastAsia="Times New Roman" w:hAnsi="Calibri" w:cs="Calibri"/>
                      <w:color w:val="000000"/>
                      <w:sz w:val="20"/>
                      <w:szCs w:val="20"/>
                    </w:rPr>
                  </w:rPrChange>
                </w:rPr>
                <w:t>-0.74***</w:t>
              </w:r>
            </w:ins>
          </w:p>
        </w:tc>
        <w:tc>
          <w:tcPr>
            <w:tcW w:w="0" w:type="auto"/>
            <w:tcBorders>
              <w:top w:val="nil"/>
              <w:left w:val="nil"/>
              <w:bottom w:val="nil"/>
              <w:right w:val="nil"/>
            </w:tcBorders>
            <w:shd w:val="clear" w:color="auto" w:fill="auto"/>
            <w:noWrap/>
            <w:vAlign w:val="center"/>
            <w:hideMark/>
          </w:tcPr>
          <w:p w14:paraId="59E1EACB" w14:textId="77777777" w:rsidR="00A16307" w:rsidRPr="002A3B59" w:rsidRDefault="00A16307" w:rsidP="00B5391D">
            <w:pPr>
              <w:jc w:val="center"/>
              <w:rPr>
                <w:ins w:id="5114" w:author="Brant McNeece" w:date="2021-09-07T19:47:00Z"/>
                <w:rFonts w:ascii="Times New Roman" w:eastAsia="Times New Roman" w:hAnsi="Times New Roman" w:cs="Times New Roman"/>
                <w:color w:val="000000"/>
                <w:sz w:val="20"/>
                <w:szCs w:val="20"/>
                <w:rPrChange w:id="5115" w:author="Brant McNeece" w:date="2021-09-07T19:52:00Z">
                  <w:rPr>
                    <w:ins w:id="5116"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4AF94EC7" w14:textId="77777777" w:rsidR="00A16307" w:rsidRPr="002A3B59" w:rsidRDefault="00A16307" w:rsidP="00B5391D">
            <w:pPr>
              <w:jc w:val="center"/>
              <w:rPr>
                <w:ins w:id="511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9500ABF" w14:textId="77777777" w:rsidR="00A16307" w:rsidRPr="002A3B59" w:rsidRDefault="00A16307" w:rsidP="00B5391D">
            <w:pPr>
              <w:jc w:val="center"/>
              <w:rPr>
                <w:ins w:id="511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EB93526" w14:textId="77777777" w:rsidR="00A16307" w:rsidRPr="002A3B59" w:rsidRDefault="00A16307" w:rsidP="00B5391D">
            <w:pPr>
              <w:jc w:val="center"/>
              <w:rPr>
                <w:ins w:id="5119"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238E4FF" w14:textId="77777777" w:rsidR="00A16307" w:rsidRPr="002A3B59" w:rsidRDefault="00A16307" w:rsidP="00B5391D">
            <w:pPr>
              <w:jc w:val="center"/>
              <w:rPr>
                <w:ins w:id="512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BB5DD94" w14:textId="77777777" w:rsidR="00A16307" w:rsidRPr="002A3B59" w:rsidRDefault="00A16307" w:rsidP="00B5391D">
            <w:pPr>
              <w:jc w:val="center"/>
              <w:rPr>
                <w:ins w:id="512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B0279E4" w14:textId="77777777" w:rsidR="00A16307" w:rsidRPr="002A3B59" w:rsidRDefault="00A16307" w:rsidP="00B5391D">
            <w:pPr>
              <w:jc w:val="center"/>
              <w:rPr>
                <w:ins w:id="512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90AF4DF" w14:textId="77777777" w:rsidR="00A16307" w:rsidRPr="002A3B59" w:rsidRDefault="00A16307" w:rsidP="00B5391D">
            <w:pPr>
              <w:jc w:val="center"/>
              <w:rPr>
                <w:ins w:id="512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460EF11" w14:textId="77777777" w:rsidR="00A16307" w:rsidRPr="002A3B59" w:rsidRDefault="00A16307" w:rsidP="00B5391D">
            <w:pPr>
              <w:jc w:val="center"/>
              <w:rPr>
                <w:ins w:id="5124" w:author="Brant McNeece" w:date="2021-09-07T19:47:00Z"/>
                <w:rFonts w:ascii="Times New Roman" w:eastAsia="Times New Roman" w:hAnsi="Times New Roman" w:cs="Times New Roman"/>
                <w:sz w:val="20"/>
                <w:szCs w:val="20"/>
              </w:rPr>
            </w:pPr>
          </w:p>
        </w:tc>
      </w:tr>
      <w:tr w:rsidR="00A16307" w:rsidRPr="002A3B59" w14:paraId="6597E56A" w14:textId="77777777" w:rsidTr="00B5391D">
        <w:trPr>
          <w:trHeight w:val="288"/>
          <w:ins w:id="5125" w:author="Brant McNeece" w:date="2021-09-07T19:47:00Z"/>
        </w:trPr>
        <w:tc>
          <w:tcPr>
            <w:tcW w:w="0" w:type="auto"/>
            <w:vMerge/>
            <w:tcBorders>
              <w:top w:val="nil"/>
              <w:left w:val="nil"/>
              <w:bottom w:val="single" w:sz="4" w:space="0" w:color="000000"/>
              <w:right w:val="nil"/>
            </w:tcBorders>
            <w:vAlign w:val="center"/>
            <w:hideMark/>
          </w:tcPr>
          <w:p w14:paraId="6F4EA6F6" w14:textId="77777777" w:rsidR="00A16307" w:rsidRPr="002A3B59" w:rsidRDefault="00A16307" w:rsidP="00B5391D">
            <w:pPr>
              <w:rPr>
                <w:ins w:id="5126" w:author="Brant McNeece" w:date="2021-09-07T19:47:00Z"/>
                <w:rFonts w:ascii="Times New Roman" w:eastAsia="Times New Roman" w:hAnsi="Times New Roman" w:cs="Times New Roman"/>
                <w:color w:val="000000"/>
                <w:sz w:val="20"/>
                <w:szCs w:val="20"/>
                <w:rPrChange w:id="5127" w:author="Brant McNeece" w:date="2021-09-07T19:52:00Z">
                  <w:rPr>
                    <w:ins w:id="5128" w:author="Brant McNeece" w:date="2021-09-07T19:47:00Z"/>
                    <w:rFonts w:ascii="Calibri" w:eastAsia="Times New Roman" w:hAnsi="Calibri" w:cs="Calibri"/>
                    <w:color w:val="000000"/>
                    <w:sz w:val="20"/>
                    <w:szCs w:val="20"/>
                  </w:rPr>
                </w:rPrChange>
              </w:rPr>
            </w:pPr>
          </w:p>
        </w:tc>
        <w:tc>
          <w:tcPr>
            <w:tcW w:w="0" w:type="auto"/>
            <w:vMerge/>
            <w:tcBorders>
              <w:top w:val="nil"/>
              <w:left w:val="nil"/>
              <w:bottom w:val="nil"/>
              <w:right w:val="nil"/>
            </w:tcBorders>
            <w:vAlign w:val="center"/>
            <w:hideMark/>
          </w:tcPr>
          <w:p w14:paraId="376818B0" w14:textId="77777777" w:rsidR="00A16307" w:rsidRPr="002A3B59" w:rsidRDefault="00A16307" w:rsidP="00B5391D">
            <w:pPr>
              <w:rPr>
                <w:ins w:id="5129" w:author="Brant McNeece" w:date="2021-09-07T19:47:00Z"/>
                <w:rFonts w:ascii="Times New Roman" w:eastAsia="Times New Roman" w:hAnsi="Times New Roman" w:cs="Times New Roman"/>
                <w:color w:val="000000"/>
                <w:sz w:val="20"/>
                <w:szCs w:val="20"/>
                <w:rPrChange w:id="5130" w:author="Brant McNeece" w:date="2021-09-07T19:52:00Z">
                  <w:rPr>
                    <w:ins w:id="5131"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2F87F261" w14:textId="77777777" w:rsidR="00A16307" w:rsidRPr="002A3B59" w:rsidRDefault="00A16307" w:rsidP="00B5391D">
            <w:pPr>
              <w:jc w:val="center"/>
              <w:rPr>
                <w:ins w:id="5132" w:author="Brant McNeece" w:date="2021-09-07T19:47:00Z"/>
                <w:rFonts w:ascii="Times New Roman" w:eastAsia="Times New Roman" w:hAnsi="Times New Roman" w:cs="Times New Roman"/>
                <w:color w:val="000000"/>
                <w:sz w:val="20"/>
                <w:szCs w:val="20"/>
                <w:rPrChange w:id="5133" w:author="Brant McNeece" w:date="2021-09-07T19:52:00Z">
                  <w:rPr>
                    <w:ins w:id="5134" w:author="Brant McNeece" w:date="2021-09-07T19:47:00Z"/>
                    <w:rFonts w:ascii="Calibri" w:eastAsia="Times New Roman" w:hAnsi="Calibri" w:cs="Calibri"/>
                    <w:color w:val="000000"/>
                    <w:sz w:val="20"/>
                    <w:szCs w:val="20"/>
                  </w:rPr>
                </w:rPrChange>
              </w:rPr>
            </w:pPr>
            <w:ins w:id="5135" w:author="Brant McNeece" w:date="2021-09-07T19:47:00Z">
              <w:r w:rsidRPr="002A3B59">
                <w:rPr>
                  <w:rFonts w:ascii="Times New Roman" w:eastAsia="Times New Roman" w:hAnsi="Times New Roman" w:cs="Times New Roman"/>
                  <w:color w:val="000000"/>
                  <w:sz w:val="20"/>
                  <w:szCs w:val="20"/>
                  <w:rPrChange w:id="5136" w:author="Brant McNeece" w:date="2021-09-07T19:52:00Z">
                    <w:rPr>
                      <w:rFonts w:ascii="Calibri" w:eastAsia="Times New Roman" w:hAnsi="Calibri" w:cs="Calibri"/>
                      <w:color w:val="000000"/>
                      <w:sz w:val="20"/>
                      <w:szCs w:val="20"/>
                    </w:rPr>
                  </w:rPrChange>
                </w:rPr>
                <w:t>Protein</w:t>
              </w:r>
            </w:ins>
          </w:p>
        </w:tc>
        <w:tc>
          <w:tcPr>
            <w:tcW w:w="0" w:type="auto"/>
            <w:tcBorders>
              <w:top w:val="nil"/>
              <w:left w:val="nil"/>
              <w:bottom w:val="nil"/>
              <w:right w:val="nil"/>
            </w:tcBorders>
            <w:shd w:val="clear" w:color="auto" w:fill="auto"/>
            <w:noWrap/>
            <w:vAlign w:val="center"/>
            <w:hideMark/>
          </w:tcPr>
          <w:p w14:paraId="0D6A2FEF" w14:textId="77777777" w:rsidR="00A16307" w:rsidRPr="002A3B59" w:rsidRDefault="00A16307" w:rsidP="00B5391D">
            <w:pPr>
              <w:jc w:val="center"/>
              <w:rPr>
                <w:ins w:id="5137" w:author="Brant McNeece" w:date="2021-09-07T19:47:00Z"/>
                <w:rFonts w:ascii="Times New Roman" w:eastAsia="Times New Roman" w:hAnsi="Times New Roman" w:cs="Times New Roman"/>
                <w:color w:val="000000"/>
                <w:sz w:val="20"/>
                <w:szCs w:val="20"/>
                <w:rPrChange w:id="5138" w:author="Brant McNeece" w:date="2021-09-07T19:52:00Z">
                  <w:rPr>
                    <w:ins w:id="5139" w:author="Brant McNeece" w:date="2021-09-07T19:47:00Z"/>
                    <w:rFonts w:ascii="Calibri" w:eastAsia="Times New Roman" w:hAnsi="Calibri" w:cs="Calibri"/>
                    <w:color w:val="000000"/>
                    <w:sz w:val="20"/>
                    <w:szCs w:val="20"/>
                  </w:rPr>
                </w:rPrChange>
              </w:rPr>
            </w:pPr>
            <w:ins w:id="5140" w:author="Brant McNeece" w:date="2021-09-07T19:47:00Z">
              <w:r w:rsidRPr="002A3B59">
                <w:rPr>
                  <w:rFonts w:ascii="Times New Roman" w:eastAsia="Times New Roman" w:hAnsi="Times New Roman" w:cs="Times New Roman"/>
                  <w:color w:val="000000"/>
                  <w:sz w:val="20"/>
                  <w:szCs w:val="20"/>
                  <w:rPrChange w:id="5141" w:author="Brant McNeece" w:date="2021-09-07T19:52:00Z">
                    <w:rPr>
                      <w:rFonts w:ascii="Calibri" w:eastAsia="Times New Roman" w:hAnsi="Calibri" w:cs="Calibri"/>
                      <w:color w:val="000000"/>
                      <w:sz w:val="20"/>
                      <w:szCs w:val="20"/>
                    </w:rPr>
                  </w:rPrChange>
                </w:rPr>
                <w:t>0.54***</w:t>
              </w:r>
            </w:ins>
          </w:p>
        </w:tc>
        <w:tc>
          <w:tcPr>
            <w:tcW w:w="0" w:type="auto"/>
            <w:tcBorders>
              <w:top w:val="nil"/>
              <w:left w:val="nil"/>
              <w:bottom w:val="nil"/>
              <w:right w:val="nil"/>
            </w:tcBorders>
            <w:shd w:val="clear" w:color="auto" w:fill="auto"/>
            <w:noWrap/>
            <w:vAlign w:val="center"/>
            <w:hideMark/>
          </w:tcPr>
          <w:p w14:paraId="3DBD9C3F" w14:textId="77777777" w:rsidR="00A16307" w:rsidRPr="002A3B59" w:rsidRDefault="00A16307" w:rsidP="00B5391D">
            <w:pPr>
              <w:jc w:val="center"/>
              <w:rPr>
                <w:ins w:id="5142" w:author="Brant McNeece" w:date="2021-09-07T19:47:00Z"/>
                <w:rFonts w:ascii="Times New Roman" w:eastAsia="Times New Roman" w:hAnsi="Times New Roman" w:cs="Times New Roman"/>
                <w:color w:val="000000"/>
                <w:sz w:val="20"/>
                <w:szCs w:val="20"/>
                <w:rPrChange w:id="5143" w:author="Brant McNeece" w:date="2021-09-07T19:52:00Z">
                  <w:rPr>
                    <w:ins w:id="5144" w:author="Brant McNeece" w:date="2021-09-07T19:47:00Z"/>
                    <w:rFonts w:ascii="Calibri" w:eastAsia="Times New Roman" w:hAnsi="Calibri" w:cs="Calibri"/>
                    <w:color w:val="000000"/>
                    <w:sz w:val="20"/>
                    <w:szCs w:val="20"/>
                  </w:rPr>
                </w:rPrChange>
              </w:rPr>
            </w:pPr>
            <w:ins w:id="5145" w:author="Brant McNeece" w:date="2021-09-07T19:47:00Z">
              <w:r w:rsidRPr="002A3B59">
                <w:rPr>
                  <w:rFonts w:ascii="Times New Roman" w:eastAsia="Times New Roman" w:hAnsi="Times New Roman" w:cs="Times New Roman"/>
                  <w:color w:val="000000"/>
                  <w:sz w:val="20"/>
                  <w:szCs w:val="20"/>
                  <w:rPrChange w:id="5146" w:author="Brant McNeece" w:date="2021-09-07T19:52:00Z">
                    <w:rPr>
                      <w:rFonts w:ascii="Calibri" w:eastAsia="Times New Roman" w:hAnsi="Calibri" w:cs="Calibri"/>
                      <w:color w:val="000000"/>
                      <w:sz w:val="20"/>
                      <w:szCs w:val="20"/>
                    </w:rPr>
                  </w:rPrChange>
                </w:rPr>
                <w:t>-0.49***</w:t>
              </w:r>
            </w:ins>
          </w:p>
        </w:tc>
        <w:tc>
          <w:tcPr>
            <w:tcW w:w="0" w:type="auto"/>
            <w:tcBorders>
              <w:top w:val="nil"/>
              <w:left w:val="nil"/>
              <w:bottom w:val="nil"/>
              <w:right w:val="nil"/>
            </w:tcBorders>
            <w:shd w:val="clear" w:color="auto" w:fill="auto"/>
            <w:noWrap/>
            <w:vAlign w:val="center"/>
            <w:hideMark/>
          </w:tcPr>
          <w:p w14:paraId="2E1FEE1C" w14:textId="77777777" w:rsidR="00A16307" w:rsidRPr="002A3B59" w:rsidRDefault="00A16307" w:rsidP="00B5391D">
            <w:pPr>
              <w:jc w:val="center"/>
              <w:rPr>
                <w:ins w:id="5147" w:author="Brant McNeece" w:date="2021-09-07T19:47:00Z"/>
                <w:rFonts w:ascii="Times New Roman" w:eastAsia="Times New Roman" w:hAnsi="Times New Roman" w:cs="Times New Roman"/>
                <w:color w:val="000000"/>
                <w:sz w:val="20"/>
                <w:szCs w:val="20"/>
                <w:rPrChange w:id="5148" w:author="Brant McNeece" w:date="2021-09-07T19:52:00Z">
                  <w:rPr>
                    <w:ins w:id="5149" w:author="Brant McNeece" w:date="2021-09-07T19:47:00Z"/>
                    <w:rFonts w:ascii="Calibri" w:eastAsia="Times New Roman" w:hAnsi="Calibri" w:cs="Calibri"/>
                    <w:color w:val="000000"/>
                    <w:sz w:val="20"/>
                    <w:szCs w:val="20"/>
                  </w:rPr>
                </w:rPrChange>
              </w:rPr>
            </w:pPr>
          </w:p>
        </w:tc>
        <w:tc>
          <w:tcPr>
            <w:tcW w:w="0" w:type="auto"/>
            <w:tcBorders>
              <w:top w:val="nil"/>
              <w:left w:val="nil"/>
              <w:bottom w:val="nil"/>
              <w:right w:val="nil"/>
            </w:tcBorders>
            <w:shd w:val="clear" w:color="auto" w:fill="auto"/>
            <w:noWrap/>
            <w:vAlign w:val="center"/>
            <w:hideMark/>
          </w:tcPr>
          <w:p w14:paraId="19FE7E1E" w14:textId="77777777" w:rsidR="00A16307" w:rsidRPr="002A3B59" w:rsidRDefault="00A16307" w:rsidP="00B5391D">
            <w:pPr>
              <w:jc w:val="center"/>
              <w:rPr>
                <w:ins w:id="5150"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339057C" w14:textId="77777777" w:rsidR="00A16307" w:rsidRPr="002A3B59" w:rsidRDefault="00A16307" w:rsidP="00B5391D">
            <w:pPr>
              <w:jc w:val="center"/>
              <w:rPr>
                <w:ins w:id="5151"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D9455EA" w14:textId="77777777" w:rsidR="00A16307" w:rsidRPr="002A3B59" w:rsidRDefault="00A16307" w:rsidP="00B5391D">
            <w:pPr>
              <w:jc w:val="center"/>
              <w:rPr>
                <w:ins w:id="5152"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EB0D31D" w14:textId="77777777" w:rsidR="00A16307" w:rsidRPr="002A3B59" w:rsidRDefault="00A16307" w:rsidP="00B5391D">
            <w:pPr>
              <w:jc w:val="center"/>
              <w:rPr>
                <w:ins w:id="5153"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09FE8F5" w14:textId="77777777" w:rsidR="00A16307" w:rsidRPr="002A3B59" w:rsidRDefault="00A16307" w:rsidP="00B5391D">
            <w:pPr>
              <w:jc w:val="center"/>
              <w:rPr>
                <w:ins w:id="5154"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1B8EEA6" w14:textId="77777777" w:rsidR="00A16307" w:rsidRPr="002A3B59" w:rsidRDefault="00A16307" w:rsidP="00B5391D">
            <w:pPr>
              <w:jc w:val="center"/>
              <w:rPr>
                <w:ins w:id="5155"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EA822A7" w14:textId="77777777" w:rsidR="00A16307" w:rsidRPr="002A3B59" w:rsidRDefault="00A16307" w:rsidP="00B5391D">
            <w:pPr>
              <w:jc w:val="center"/>
              <w:rPr>
                <w:ins w:id="5156"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3466464" w14:textId="77777777" w:rsidR="00A16307" w:rsidRPr="002A3B59" w:rsidRDefault="00A16307" w:rsidP="00B5391D">
            <w:pPr>
              <w:jc w:val="center"/>
              <w:rPr>
                <w:ins w:id="5157"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E8636C0" w14:textId="77777777" w:rsidR="00A16307" w:rsidRPr="002A3B59" w:rsidRDefault="00A16307" w:rsidP="00B5391D">
            <w:pPr>
              <w:jc w:val="center"/>
              <w:rPr>
                <w:ins w:id="5158" w:author="Brant McNeece" w:date="2021-09-07T19:47:00Z"/>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DEF6F90" w14:textId="77777777" w:rsidR="00A16307" w:rsidRPr="002A3B59" w:rsidRDefault="00A16307" w:rsidP="00B5391D">
            <w:pPr>
              <w:jc w:val="center"/>
              <w:rPr>
                <w:ins w:id="5159" w:author="Brant McNeece" w:date="2021-09-07T19:47:00Z"/>
                <w:rFonts w:ascii="Times New Roman" w:eastAsia="Times New Roman" w:hAnsi="Times New Roman" w:cs="Times New Roman"/>
                <w:sz w:val="20"/>
                <w:szCs w:val="20"/>
              </w:rPr>
            </w:pPr>
          </w:p>
        </w:tc>
      </w:tr>
      <w:tr w:rsidR="00A16307" w:rsidRPr="002A3B59" w14:paraId="3AE08ADB" w14:textId="77777777" w:rsidTr="00B5391D">
        <w:trPr>
          <w:trHeight w:val="288"/>
          <w:ins w:id="5160" w:author="Brant McNeece" w:date="2021-09-07T19:47:00Z"/>
        </w:trPr>
        <w:tc>
          <w:tcPr>
            <w:tcW w:w="0" w:type="auto"/>
            <w:vMerge/>
            <w:tcBorders>
              <w:top w:val="nil"/>
              <w:left w:val="nil"/>
              <w:bottom w:val="single" w:sz="4" w:space="0" w:color="000000"/>
              <w:right w:val="nil"/>
            </w:tcBorders>
            <w:vAlign w:val="center"/>
            <w:hideMark/>
          </w:tcPr>
          <w:p w14:paraId="0F490853" w14:textId="77777777" w:rsidR="00A16307" w:rsidRPr="002A3B59" w:rsidRDefault="00A16307" w:rsidP="00B5391D">
            <w:pPr>
              <w:rPr>
                <w:ins w:id="5161" w:author="Brant McNeece" w:date="2021-09-07T19:47:00Z"/>
                <w:rFonts w:ascii="Times New Roman" w:eastAsia="Times New Roman" w:hAnsi="Times New Roman" w:cs="Times New Roman"/>
                <w:color w:val="000000"/>
                <w:sz w:val="20"/>
                <w:szCs w:val="20"/>
                <w:rPrChange w:id="5162" w:author="Brant McNeece" w:date="2021-09-07T19:52:00Z">
                  <w:rPr>
                    <w:ins w:id="5163" w:author="Brant McNeece" w:date="2021-09-07T19:47:00Z"/>
                    <w:rFonts w:ascii="Calibri" w:eastAsia="Times New Roman" w:hAnsi="Calibri" w:cs="Calibri"/>
                    <w:color w:val="000000"/>
                    <w:sz w:val="20"/>
                    <w:szCs w:val="20"/>
                  </w:rPr>
                </w:rPrChange>
              </w:rPr>
            </w:pPr>
          </w:p>
        </w:tc>
        <w:tc>
          <w:tcPr>
            <w:tcW w:w="0" w:type="auto"/>
            <w:tcBorders>
              <w:top w:val="nil"/>
              <w:left w:val="nil"/>
              <w:bottom w:val="single" w:sz="4" w:space="0" w:color="auto"/>
              <w:right w:val="nil"/>
            </w:tcBorders>
            <w:shd w:val="clear" w:color="auto" w:fill="auto"/>
            <w:noWrap/>
            <w:vAlign w:val="center"/>
            <w:hideMark/>
          </w:tcPr>
          <w:p w14:paraId="7FD11271" w14:textId="77777777" w:rsidR="00A16307" w:rsidRPr="002A3B59" w:rsidRDefault="00A16307" w:rsidP="00B5391D">
            <w:pPr>
              <w:jc w:val="center"/>
              <w:rPr>
                <w:ins w:id="5164" w:author="Brant McNeece" w:date="2021-09-07T19:47:00Z"/>
                <w:rFonts w:ascii="Times New Roman" w:eastAsia="Times New Roman" w:hAnsi="Times New Roman" w:cs="Times New Roman"/>
                <w:color w:val="000000"/>
                <w:sz w:val="20"/>
                <w:szCs w:val="20"/>
                <w:rPrChange w:id="5165" w:author="Brant McNeece" w:date="2021-09-07T19:52:00Z">
                  <w:rPr>
                    <w:ins w:id="5166" w:author="Brant McNeece" w:date="2021-09-07T19:47:00Z"/>
                    <w:rFonts w:ascii="Calibri" w:eastAsia="Times New Roman" w:hAnsi="Calibri" w:cs="Calibri"/>
                    <w:color w:val="000000"/>
                    <w:sz w:val="20"/>
                    <w:szCs w:val="20"/>
                  </w:rPr>
                </w:rPrChange>
              </w:rPr>
            </w:pPr>
            <w:ins w:id="5167" w:author="Brant McNeece" w:date="2021-09-07T19:47:00Z">
              <w:r w:rsidRPr="002A3B59">
                <w:rPr>
                  <w:rFonts w:ascii="Times New Roman" w:eastAsia="Times New Roman" w:hAnsi="Times New Roman" w:cs="Times New Roman"/>
                  <w:color w:val="000000"/>
                  <w:sz w:val="20"/>
                  <w:szCs w:val="20"/>
                  <w:rPrChange w:id="5168" w:author="Brant McNeece" w:date="2021-09-07T19:52:00Z">
                    <w:rPr>
                      <w:rFonts w:ascii="Calibri" w:eastAsia="Times New Roman" w:hAnsi="Calibri" w:cs="Calibri"/>
                      <w:color w:val="000000"/>
                      <w:sz w:val="20"/>
                      <w:szCs w:val="20"/>
                    </w:rPr>
                  </w:rPrChange>
                </w:rPr>
                <w:t>Combined</w:t>
              </w:r>
            </w:ins>
          </w:p>
        </w:tc>
        <w:tc>
          <w:tcPr>
            <w:tcW w:w="0" w:type="auto"/>
            <w:tcBorders>
              <w:top w:val="nil"/>
              <w:left w:val="nil"/>
              <w:bottom w:val="single" w:sz="4" w:space="0" w:color="auto"/>
              <w:right w:val="nil"/>
            </w:tcBorders>
            <w:shd w:val="clear" w:color="auto" w:fill="auto"/>
            <w:noWrap/>
            <w:vAlign w:val="center"/>
            <w:hideMark/>
          </w:tcPr>
          <w:p w14:paraId="12BD8565" w14:textId="77777777" w:rsidR="00A16307" w:rsidRPr="002A3B59" w:rsidRDefault="00A16307" w:rsidP="00B5391D">
            <w:pPr>
              <w:jc w:val="center"/>
              <w:rPr>
                <w:ins w:id="5169" w:author="Brant McNeece" w:date="2021-09-07T19:47:00Z"/>
                <w:rFonts w:ascii="Times New Roman" w:eastAsia="Times New Roman" w:hAnsi="Times New Roman" w:cs="Times New Roman"/>
                <w:color w:val="000000"/>
                <w:sz w:val="20"/>
                <w:szCs w:val="20"/>
                <w:rPrChange w:id="5170" w:author="Brant McNeece" w:date="2021-09-07T19:52:00Z">
                  <w:rPr>
                    <w:ins w:id="5171" w:author="Brant McNeece" w:date="2021-09-07T19:47:00Z"/>
                    <w:rFonts w:ascii="Calibri" w:eastAsia="Times New Roman" w:hAnsi="Calibri" w:cs="Calibri"/>
                    <w:color w:val="000000"/>
                    <w:sz w:val="20"/>
                    <w:szCs w:val="20"/>
                  </w:rPr>
                </w:rPrChange>
              </w:rPr>
            </w:pPr>
            <w:ins w:id="5172" w:author="Brant McNeece" w:date="2021-09-07T19:47:00Z">
              <w:r w:rsidRPr="002A3B59">
                <w:rPr>
                  <w:rFonts w:ascii="Times New Roman" w:eastAsia="Times New Roman" w:hAnsi="Times New Roman" w:cs="Times New Roman"/>
                  <w:color w:val="000000"/>
                  <w:sz w:val="20"/>
                  <w:szCs w:val="20"/>
                  <w:rPrChange w:id="5173" w:author="Brant McNeece" w:date="2021-09-07T19:52:00Z">
                    <w:rPr>
                      <w:rFonts w:ascii="Calibri" w:eastAsia="Times New Roman" w:hAnsi="Calibri" w:cs="Calibri"/>
                      <w:color w:val="000000"/>
                      <w:sz w:val="20"/>
                      <w:szCs w:val="20"/>
                    </w:rPr>
                  </w:rPrChange>
                </w:rPr>
                <w:t>Oil</w:t>
              </w:r>
            </w:ins>
          </w:p>
        </w:tc>
        <w:tc>
          <w:tcPr>
            <w:tcW w:w="0" w:type="auto"/>
            <w:tcBorders>
              <w:top w:val="nil"/>
              <w:left w:val="nil"/>
              <w:bottom w:val="single" w:sz="4" w:space="0" w:color="auto"/>
              <w:right w:val="nil"/>
            </w:tcBorders>
            <w:shd w:val="clear" w:color="auto" w:fill="auto"/>
            <w:noWrap/>
            <w:vAlign w:val="center"/>
            <w:hideMark/>
          </w:tcPr>
          <w:p w14:paraId="0BB32F6A" w14:textId="77777777" w:rsidR="00A16307" w:rsidRPr="002A3B59" w:rsidRDefault="00A16307" w:rsidP="00B5391D">
            <w:pPr>
              <w:jc w:val="center"/>
              <w:rPr>
                <w:ins w:id="5174" w:author="Brant McNeece" w:date="2021-09-07T19:47:00Z"/>
                <w:rFonts w:ascii="Times New Roman" w:eastAsia="Times New Roman" w:hAnsi="Times New Roman" w:cs="Times New Roman"/>
                <w:color w:val="000000"/>
                <w:sz w:val="20"/>
                <w:szCs w:val="20"/>
                <w:rPrChange w:id="5175" w:author="Brant McNeece" w:date="2021-09-07T19:52:00Z">
                  <w:rPr>
                    <w:ins w:id="5176" w:author="Brant McNeece" w:date="2021-09-07T19:47:00Z"/>
                    <w:rFonts w:ascii="Calibri" w:eastAsia="Times New Roman" w:hAnsi="Calibri" w:cs="Calibri"/>
                    <w:color w:val="000000"/>
                    <w:sz w:val="20"/>
                    <w:szCs w:val="20"/>
                  </w:rPr>
                </w:rPrChange>
              </w:rPr>
            </w:pPr>
            <w:ins w:id="5177" w:author="Brant McNeece" w:date="2021-09-07T19:47:00Z">
              <w:r w:rsidRPr="002A3B59">
                <w:rPr>
                  <w:rFonts w:ascii="Times New Roman" w:eastAsia="Times New Roman" w:hAnsi="Times New Roman" w:cs="Times New Roman"/>
                  <w:color w:val="000000"/>
                  <w:sz w:val="20"/>
                  <w:szCs w:val="20"/>
                  <w:rPrChange w:id="5178" w:author="Brant McNeece" w:date="2021-09-07T19:52:00Z">
                    <w:rPr>
                      <w:rFonts w:ascii="Calibri" w:eastAsia="Times New Roman" w:hAnsi="Calibri" w:cs="Calibri"/>
                      <w:color w:val="000000"/>
                      <w:sz w:val="20"/>
                      <w:szCs w:val="20"/>
                    </w:rPr>
                  </w:rPrChange>
                </w:rPr>
                <w:t>-0.74***</w:t>
              </w:r>
            </w:ins>
          </w:p>
        </w:tc>
        <w:tc>
          <w:tcPr>
            <w:tcW w:w="0" w:type="auto"/>
            <w:tcBorders>
              <w:top w:val="nil"/>
              <w:left w:val="nil"/>
              <w:bottom w:val="single" w:sz="4" w:space="0" w:color="auto"/>
              <w:right w:val="nil"/>
            </w:tcBorders>
            <w:shd w:val="clear" w:color="auto" w:fill="auto"/>
            <w:noWrap/>
            <w:vAlign w:val="center"/>
            <w:hideMark/>
          </w:tcPr>
          <w:p w14:paraId="742EA010" w14:textId="77777777" w:rsidR="00A16307" w:rsidRPr="002A3B59" w:rsidRDefault="00A16307" w:rsidP="00B5391D">
            <w:pPr>
              <w:jc w:val="center"/>
              <w:rPr>
                <w:ins w:id="5179" w:author="Brant McNeece" w:date="2021-09-07T19:47:00Z"/>
                <w:rFonts w:ascii="Times New Roman" w:eastAsia="Times New Roman" w:hAnsi="Times New Roman" w:cs="Times New Roman"/>
                <w:color w:val="000000"/>
                <w:sz w:val="20"/>
                <w:szCs w:val="20"/>
                <w:rPrChange w:id="5180" w:author="Brant McNeece" w:date="2021-09-07T19:52:00Z">
                  <w:rPr>
                    <w:ins w:id="5181" w:author="Brant McNeece" w:date="2021-09-07T19:47:00Z"/>
                    <w:rFonts w:ascii="Calibri" w:eastAsia="Times New Roman" w:hAnsi="Calibri" w:cs="Calibri"/>
                    <w:color w:val="000000"/>
                    <w:sz w:val="20"/>
                    <w:szCs w:val="20"/>
                  </w:rPr>
                </w:rPrChange>
              </w:rPr>
            </w:pPr>
            <w:ins w:id="5182" w:author="Brant McNeece" w:date="2021-09-07T19:47:00Z">
              <w:r w:rsidRPr="002A3B59">
                <w:rPr>
                  <w:rFonts w:ascii="Times New Roman" w:eastAsia="Times New Roman" w:hAnsi="Times New Roman" w:cs="Times New Roman"/>
                  <w:color w:val="000000"/>
                  <w:sz w:val="20"/>
                  <w:szCs w:val="20"/>
                  <w:rPrChange w:id="5183"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3BBF8C9C" w14:textId="77777777" w:rsidR="00A16307" w:rsidRPr="002A3B59" w:rsidRDefault="00A16307" w:rsidP="00B5391D">
            <w:pPr>
              <w:jc w:val="center"/>
              <w:rPr>
                <w:ins w:id="5184" w:author="Brant McNeece" w:date="2021-09-07T19:47:00Z"/>
                <w:rFonts w:ascii="Times New Roman" w:eastAsia="Times New Roman" w:hAnsi="Times New Roman" w:cs="Times New Roman"/>
                <w:color w:val="000000"/>
                <w:sz w:val="20"/>
                <w:szCs w:val="20"/>
                <w:rPrChange w:id="5185" w:author="Brant McNeece" w:date="2021-09-07T19:52:00Z">
                  <w:rPr>
                    <w:ins w:id="5186" w:author="Brant McNeece" w:date="2021-09-07T19:47:00Z"/>
                    <w:rFonts w:ascii="Calibri" w:eastAsia="Times New Roman" w:hAnsi="Calibri" w:cs="Calibri"/>
                    <w:color w:val="000000"/>
                    <w:sz w:val="20"/>
                    <w:szCs w:val="20"/>
                  </w:rPr>
                </w:rPrChange>
              </w:rPr>
            </w:pPr>
            <w:ins w:id="5187" w:author="Brant McNeece" w:date="2021-09-07T19:47:00Z">
              <w:r w:rsidRPr="002A3B59">
                <w:rPr>
                  <w:rFonts w:ascii="Times New Roman" w:eastAsia="Times New Roman" w:hAnsi="Times New Roman" w:cs="Times New Roman"/>
                  <w:color w:val="000000"/>
                  <w:sz w:val="20"/>
                  <w:szCs w:val="20"/>
                  <w:rPrChange w:id="5188"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3E820DD2" w14:textId="77777777" w:rsidR="00A16307" w:rsidRPr="002A3B59" w:rsidRDefault="00A16307" w:rsidP="00B5391D">
            <w:pPr>
              <w:jc w:val="center"/>
              <w:rPr>
                <w:ins w:id="5189" w:author="Brant McNeece" w:date="2021-09-07T19:47:00Z"/>
                <w:rFonts w:ascii="Times New Roman" w:eastAsia="Times New Roman" w:hAnsi="Times New Roman" w:cs="Times New Roman"/>
                <w:color w:val="000000"/>
                <w:sz w:val="20"/>
                <w:szCs w:val="20"/>
                <w:rPrChange w:id="5190" w:author="Brant McNeece" w:date="2021-09-07T19:52:00Z">
                  <w:rPr>
                    <w:ins w:id="5191" w:author="Brant McNeece" w:date="2021-09-07T19:47:00Z"/>
                    <w:rFonts w:ascii="Calibri" w:eastAsia="Times New Roman" w:hAnsi="Calibri" w:cs="Calibri"/>
                    <w:color w:val="000000"/>
                    <w:sz w:val="20"/>
                    <w:szCs w:val="20"/>
                  </w:rPr>
                </w:rPrChange>
              </w:rPr>
            </w:pPr>
            <w:ins w:id="5192" w:author="Brant McNeece" w:date="2021-09-07T19:47:00Z">
              <w:r w:rsidRPr="002A3B59">
                <w:rPr>
                  <w:rFonts w:ascii="Times New Roman" w:eastAsia="Times New Roman" w:hAnsi="Times New Roman" w:cs="Times New Roman"/>
                  <w:color w:val="000000"/>
                  <w:sz w:val="20"/>
                  <w:szCs w:val="20"/>
                  <w:rPrChange w:id="5193"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1E590044" w14:textId="77777777" w:rsidR="00A16307" w:rsidRPr="002A3B59" w:rsidRDefault="00A16307" w:rsidP="00B5391D">
            <w:pPr>
              <w:jc w:val="center"/>
              <w:rPr>
                <w:ins w:id="5194" w:author="Brant McNeece" w:date="2021-09-07T19:47:00Z"/>
                <w:rFonts w:ascii="Times New Roman" w:eastAsia="Times New Roman" w:hAnsi="Times New Roman" w:cs="Times New Roman"/>
                <w:color w:val="000000"/>
                <w:sz w:val="20"/>
                <w:szCs w:val="20"/>
                <w:rPrChange w:id="5195" w:author="Brant McNeece" w:date="2021-09-07T19:52:00Z">
                  <w:rPr>
                    <w:ins w:id="5196" w:author="Brant McNeece" w:date="2021-09-07T19:47:00Z"/>
                    <w:rFonts w:ascii="Calibri" w:eastAsia="Times New Roman" w:hAnsi="Calibri" w:cs="Calibri"/>
                    <w:color w:val="000000"/>
                    <w:sz w:val="20"/>
                    <w:szCs w:val="20"/>
                  </w:rPr>
                </w:rPrChange>
              </w:rPr>
            </w:pPr>
            <w:ins w:id="5197" w:author="Brant McNeece" w:date="2021-09-07T19:47:00Z">
              <w:r w:rsidRPr="002A3B59">
                <w:rPr>
                  <w:rFonts w:ascii="Times New Roman" w:eastAsia="Times New Roman" w:hAnsi="Times New Roman" w:cs="Times New Roman"/>
                  <w:color w:val="000000"/>
                  <w:sz w:val="20"/>
                  <w:szCs w:val="20"/>
                  <w:rPrChange w:id="5198"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576BF569" w14:textId="77777777" w:rsidR="00A16307" w:rsidRPr="002A3B59" w:rsidRDefault="00A16307" w:rsidP="00B5391D">
            <w:pPr>
              <w:jc w:val="center"/>
              <w:rPr>
                <w:ins w:id="5199" w:author="Brant McNeece" w:date="2021-09-07T19:47:00Z"/>
                <w:rFonts w:ascii="Times New Roman" w:eastAsia="Times New Roman" w:hAnsi="Times New Roman" w:cs="Times New Roman"/>
                <w:color w:val="000000"/>
                <w:sz w:val="20"/>
                <w:szCs w:val="20"/>
                <w:rPrChange w:id="5200" w:author="Brant McNeece" w:date="2021-09-07T19:52:00Z">
                  <w:rPr>
                    <w:ins w:id="5201" w:author="Brant McNeece" w:date="2021-09-07T19:47:00Z"/>
                    <w:rFonts w:ascii="Calibri" w:eastAsia="Times New Roman" w:hAnsi="Calibri" w:cs="Calibri"/>
                    <w:color w:val="000000"/>
                    <w:sz w:val="20"/>
                    <w:szCs w:val="20"/>
                  </w:rPr>
                </w:rPrChange>
              </w:rPr>
            </w:pPr>
            <w:ins w:id="5202" w:author="Brant McNeece" w:date="2021-09-07T19:47:00Z">
              <w:r w:rsidRPr="002A3B59">
                <w:rPr>
                  <w:rFonts w:ascii="Times New Roman" w:eastAsia="Times New Roman" w:hAnsi="Times New Roman" w:cs="Times New Roman"/>
                  <w:color w:val="000000"/>
                  <w:sz w:val="20"/>
                  <w:szCs w:val="20"/>
                  <w:rPrChange w:id="5203"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63B2ACA3" w14:textId="77777777" w:rsidR="00A16307" w:rsidRPr="002A3B59" w:rsidRDefault="00A16307" w:rsidP="00B5391D">
            <w:pPr>
              <w:jc w:val="center"/>
              <w:rPr>
                <w:ins w:id="5204" w:author="Brant McNeece" w:date="2021-09-07T19:47:00Z"/>
                <w:rFonts w:ascii="Times New Roman" w:eastAsia="Times New Roman" w:hAnsi="Times New Roman" w:cs="Times New Roman"/>
                <w:color w:val="000000"/>
                <w:sz w:val="20"/>
                <w:szCs w:val="20"/>
                <w:rPrChange w:id="5205" w:author="Brant McNeece" w:date="2021-09-07T19:52:00Z">
                  <w:rPr>
                    <w:ins w:id="5206" w:author="Brant McNeece" w:date="2021-09-07T19:47:00Z"/>
                    <w:rFonts w:ascii="Calibri" w:eastAsia="Times New Roman" w:hAnsi="Calibri" w:cs="Calibri"/>
                    <w:color w:val="000000"/>
                    <w:sz w:val="20"/>
                    <w:szCs w:val="20"/>
                  </w:rPr>
                </w:rPrChange>
              </w:rPr>
            </w:pPr>
            <w:ins w:id="5207" w:author="Brant McNeece" w:date="2021-09-07T19:47:00Z">
              <w:r w:rsidRPr="002A3B59">
                <w:rPr>
                  <w:rFonts w:ascii="Times New Roman" w:eastAsia="Times New Roman" w:hAnsi="Times New Roman" w:cs="Times New Roman"/>
                  <w:color w:val="000000"/>
                  <w:sz w:val="20"/>
                  <w:szCs w:val="20"/>
                  <w:rPrChange w:id="5208"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5895CDD8" w14:textId="77777777" w:rsidR="00A16307" w:rsidRPr="002A3B59" w:rsidRDefault="00A16307" w:rsidP="00B5391D">
            <w:pPr>
              <w:jc w:val="center"/>
              <w:rPr>
                <w:ins w:id="5209" w:author="Brant McNeece" w:date="2021-09-07T19:47:00Z"/>
                <w:rFonts w:ascii="Times New Roman" w:eastAsia="Times New Roman" w:hAnsi="Times New Roman" w:cs="Times New Roman"/>
                <w:color w:val="000000"/>
                <w:sz w:val="20"/>
                <w:szCs w:val="20"/>
                <w:rPrChange w:id="5210" w:author="Brant McNeece" w:date="2021-09-07T19:52:00Z">
                  <w:rPr>
                    <w:ins w:id="5211" w:author="Brant McNeece" w:date="2021-09-07T19:47:00Z"/>
                    <w:rFonts w:ascii="Calibri" w:eastAsia="Times New Roman" w:hAnsi="Calibri" w:cs="Calibri"/>
                    <w:color w:val="000000"/>
                    <w:sz w:val="20"/>
                    <w:szCs w:val="20"/>
                  </w:rPr>
                </w:rPrChange>
              </w:rPr>
            </w:pPr>
            <w:ins w:id="5212" w:author="Brant McNeece" w:date="2021-09-07T19:47:00Z">
              <w:r w:rsidRPr="002A3B59">
                <w:rPr>
                  <w:rFonts w:ascii="Times New Roman" w:eastAsia="Times New Roman" w:hAnsi="Times New Roman" w:cs="Times New Roman"/>
                  <w:color w:val="000000"/>
                  <w:sz w:val="20"/>
                  <w:szCs w:val="20"/>
                  <w:rPrChange w:id="5213"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0606AF24" w14:textId="77777777" w:rsidR="00A16307" w:rsidRPr="002A3B59" w:rsidRDefault="00A16307" w:rsidP="00B5391D">
            <w:pPr>
              <w:jc w:val="center"/>
              <w:rPr>
                <w:ins w:id="5214" w:author="Brant McNeece" w:date="2021-09-07T19:47:00Z"/>
                <w:rFonts w:ascii="Times New Roman" w:eastAsia="Times New Roman" w:hAnsi="Times New Roman" w:cs="Times New Roman"/>
                <w:color w:val="000000"/>
                <w:sz w:val="20"/>
                <w:szCs w:val="20"/>
                <w:rPrChange w:id="5215" w:author="Brant McNeece" w:date="2021-09-07T19:52:00Z">
                  <w:rPr>
                    <w:ins w:id="5216" w:author="Brant McNeece" w:date="2021-09-07T19:47:00Z"/>
                    <w:rFonts w:ascii="Calibri" w:eastAsia="Times New Roman" w:hAnsi="Calibri" w:cs="Calibri"/>
                    <w:color w:val="000000"/>
                    <w:sz w:val="20"/>
                    <w:szCs w:val="20"/>
                  </w:rPr>
                </w:rPrChange>
              </w:rPr>
            </w:pPr>
            <w:ins w:id="5217" w:author="Brant McNeece" w:date="2021-09-07T19:47:00Z">
              <w:r w:rsidRPr="002A3B59">
                <w:rPr>
                  <w:rFonts w:ascii="Times New Roman" w:eastAsia="Times New Roman" w:hAnsi="Times New Roman" w:cs="Times New Roman"/>
                  <w:color w:val="000000"/>
                  <w:sz w:val="20"/>
                  <w:szCs w:val="20"/>
                  <w:rPrChange w:id="5218"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4979991F" w14:textId="77777777" w:rsidR="00A16307" w:rsidRPr="002A3B59" w:rsidRDefault="00A16307" w:rsidP="00B5391D">
            <w:pPr>
              <w:jc w:val="center"/>
              <w:rPr>
                <w:ins w:id="5219" w:author="Brant McNeece" w:date="2021-09-07T19:47:00Z"/>
                <w:rFonts w:ascii="Times New Roman" w:eastAsia="Times New Roman" w:hAnsi="Times New Roman" w:cs="Times New Roman"/>
                <w:color w:val="000000"/>
                <w:sz w:val="20"/>
                <w:szCs w:val="20"/>
                <w:rPrChange w:id="5220" w:author="Brant McNeece" w:date="2021-09-07T19:52:00Z">
                  <w:rPr>
                    <w:ins w:id="5221" w:author="Brant McNeece" w:date="2021-09-07T19:47:00Z"/>
                    <w:rFonts w:ascii="Calibri" w:eastAsia="Times New Roman" w:hAnsi="Calibri" w:cs="Calibri"/>
                    <w:color w:val="000000"/>
                    <w:sz w:val="20"/>
                    <w:szCs w:val="20"/>
                  </w:rPr>
                </w:rPrChange>
              </w:rPr>
            </w:pPr>
            <w:ins w:id="5222" w:author="Brant McNeece" w:date="2021-09-07T19:47:00Z">
              <w:r w:rsidRPr="002A3B59">
                <w:rPr>
                  <w:rFonts w:ascii="Times New Roman" w:eastAsia="Times New Roman" w:hAnsi="Times New Roman" w:cs="Times New Roman"/>
                  <w:color w:val="000000"/>
                  <w:sz w:val="20"/>
                  <w:szCs w:val="20"/>
                  <w:rPrChange w:id="5223"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58F41812" w14:textId="77777777" w:rsidR="00A16307" w:rsidRPr="002A3B59" w:rsidRDefault="00A16307" w:rsidP="00B5391D">
            <w:pPr>
              <w:jc w:val="center"/>
              <w:rPr>
                <w:ins w:id="5224" w:author="Brant McNeece" w:date="2021-09-07T19:47:00Z"/>
                <w:rFonts w:ascii="Times New Roman" w:eastAsia="Times New Roman" w:hAnsi="Times New Roman" w:cs="Times New Roman"/>
                <w:color w:val="000000"/>
                <w:sz w:val="20"/>
                <w:szCs w:val="20"/>
                <w:rPrChange w:id="5225" w:author="Brant McNeece" w:date="2021-09-07T19:52:00Z">
                  <w:rPr>
                    <w:ins w:id="5226" w:author="Brant McNeece" w:date="2021-09-07T19:47:00Z"/>
                    <w:rFonts w:ascii="Calibri" w:eastAsia="Times New Roman" w:hAnsi="Calibri" w:cs="Calibri"/>
                    <w:color w:val="000000"/>
                    <w:sz w:val="20"/>
                    <w:szCs w:val="20"/>
                  </w:rPr>
                </w:rPrChange>
              </w:rPr>
            </w:pPr>
            <w:ins w:id="5227" w:author="Brant McNeece" w:date="2021-09-07T19:47:00Z">
              <w:r w:rsidRPr="002A3B59">
                <w:rPr>
                  <w:rFonts w:ascii="Times New Roman" w:eastAsia="Times New Roman" w:hAnsi="Times New Roman" w:cs="Times New Roman"/>
                  <w:color w:val="000000"/>
                  <w:sz w:val="20"/>
                  <w:szCs w:val="20"/>
                  <w:rPrChange w:id="5228"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274C5444" w14:textId="77777777" w:rsidR="00A16307" w:rsidRPr="002A3B59" w:rsidRDefault="00A16307" w:rsidP="00B5391D">
            <w:pPr>
              <w:jc w:val="center"/>
              <w:rPr>
                <w:ins w:id="5229" w:author="Brant McNeece" w:date="2021-09-07T19:47:00Z"/>
                <w:rFonts w:ascii="Times New Roman" w:eastAsia="Times New Roman" w:hAnsi="Times New Roman" w:cs="Times New Roman"/>
                <w:color w:val="000000"/>
                <w:sz w:val="20"/>
                <w:szCs w:val="20"/>
                <w:rPrChange w:id="5230" w:author="Brant McNeece" w:date="2021-09-07T19:52:00Z">
                  <w:rPr>
                    <w:ins w:id="5231" w:author="Brant McNeece" w:date="2021-09-07T19:47:00Z"/>
                    <w:rFonts w:ascii="Calibri" w:eastAsia="Times New Roman" w:hAnsi="Calibri" w:cs="Calibri"/>
                    <w:color w:val="000000"/>
                    <w:sz w:val="20"/>
                    <w:szCs w:val="20"/>
                  </w:rPr>
                </w:rPrChange>
              </w:rPr>
            </w:pPr>
            <w:ins w:id="5232" w:author="Brant McNeece" w:date="2021-09-07T19:47:00Z">
              <w:r w:rsidRPr="002A3B59">
                <w:rPr>
                  <w:rFonts w:ascii="Times New Roman" w:eastAsia="Times New Roman" w:hAnsi="Times New Roman" w:cs="Times New Roman"/>
                  <w:color w:val="000000"/>
                  <w:sz w:val="20"/>
                  <w:szCs w:val="20"/>
                  <w:rPrChange w:id="5233" w:author="Brant McNeece" w:date="2021-09-07T19:52:00Z">
                    <w:rPr>
                      <w:rFonts w:ascii="Calibri" w:eastAsia="Times New Roman" w:hAnsi="Calibri" w:cs="Calibri"/>
                      <w:color w:val="000000"/>
                      <w:sz w:val="20"/>
                      <w:szCs w:val="20"/>
                    </w:rPr>
                  </w:rPrChange>
                </w:rPr>
                <w:t> </w:t>
              </w:r>
            </w:ins>
          </w:p>
        </w:tc>
        <w:tc>
          <w:tcPr>
            <w:tcW w:w="0" w:type="auto"/>
            <w:tcBorders>
              <w:top w:val="nil"/>
              <w:left w:val="nil"/>
              <w:bottom w:val="single" w:sz="4" w:space="0" w:color="auto"/>
              <w:right w:val="nil"/>
            </w:tcBorders>
            <w:shd w:val="clear" w:color="auto" w:fill="auto"/>
            <w:noWrap/>
            <w:vAlign w:val="center"/>
            <w:hideMark/>
          </w:tcPr>
          <w:p w14:paraId="3649737E" w14:textId="77777777" w:rsidR="00A16307" w:rsidRPr="002A3B59" w:rsidRDefault="00A16307" w:rsidP="00B5391D">
            <w:pPr>
              <w:jc w:val="center"/>
              <w:rPr>
                <w:ins w:id="5234" w:author="Brant McNeece" w:date="2021-09-07T19:47:00Z"/>
                <w:rFonts w:ascii="Times New Roman" w:eastAsia="Times New Roman" w:hAnsi="Times New Roman" w:cs="Times New Roman"/>
                <w:color w:val="000000"/>
                <w:sz w:val="20"/>
                <w:szCs w:val="20"/>
                <w:rPrChange w:id="5235" w:author="Brant McNeece" w:date="2021-09-07T19:52:00Z">
                  <w:rPr>
                    <w:ins w:id="5236" w:author="Brant McNeece" w:date="2021-09-07T19:47:00Z"/>
                    <w:rFonts w:ascii="Calibri" w:eastAsia="Times New Roman" w:hAnsi="Calibri" w:cs="Calibri"/>
                    <w:color w:val="000000"/>
                    <w:sz w:val="20"/>
                    <w:szCs w:val="20"/>
                  </w:rPr>
                </w:rPrChange>
              </w:rPr>
            </w:pPr>
            <w:ins w:id="5237" w:author="Brant McNeece" w:date="2021-09-07T19:47:00Z">
              <w:r w:rsidRPr="002A3B59">
                <w:rPr>
                  <w:rFonts w:ascii="Times New Roman" w:eastAsia="Times New Roman" w:hAnsi="Times New Roman" w:cs="Times New Roman"/>
                  <w:color w:val="000000"/>
                  <w:sz w:val="20"/>
                  <w:szCs w:val="20"/>
                  <w:rPrChange w:id="5238" w:author="Brant McNeece" w:date="2021-09-07T19:52:00Z">
                    <w:rPr>
                      <w:rFonts w:ascii="Calibri" w:eastAsia="Times New Roman" w:hAnsi="Calibri" w:cs="Calibri"/>
                      <w:color w:val="000000"/>
                      <w:sz w:val="20"/>
                      <w:szCs w:val="20"/>
                    </w:rPr>
                  </w:rPrChange>
                </w:rPr>
                <w:t> </w:t>
              </w:r>
            </w:ins>
          </w:p>
        </w:tc>
      </w:tr>
    </w:tbl>
    <w:p w14:paraId="74E6E7BF" w14:textId="77777777" w:rsidR="00A16307" w:rsidRPr="002A3B59" w:rsidRDefault="00A16307">
      <w:pPr>
        <w:rPr>
          <w:rFonts w:ascii="Times New Roman" w:hAnsi="Times New Roman" w:cs="Times New Roman"/>
          <w:rPrChange w:id="5239" w:author="Brant McNeece" w:date="2021-09-07T19:52:00Z">
            <w:rPr/>
          </w:rPrChange>
        </w:rPr>
      </w:pPr>
    </w:p>
    <w:sectPr w:rsidR="00A16307" w:rsidRPr="002A3B59" w:rsidSect="00B04761">
      <w:pgSz w:w="15840" w:h="12240" w:orient="landscape"/>
      <w:pgMar w:top="1440" w:right="1440" w:bottom="1440" w:left="1440" w:header="720" w:footer="720" w:gutter="0"/>
      <w:cols w:space="720"/>
      <w:docGrid w:linePitch="360"/>
      <w:sectPrChange w:id="5240" w:author="Brant McNeece" w:date="2021-09-07T19:42:00Z">
        <w:sectPr w:rsidR="00A16307" w:rsidRPr="002A3B59" w:rsidSect="00B04761">
          <w:pgSz w:w="12240" w:h="15840" w:orient="portrait"/>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 w:author="Brant McNeece" w:date="2021-09-07T19:37:00Z" w:initials="BM">
    <w:p w14:paraId="64E96AC6" w14:textId="6E7D9FF2" w:rsidR="00C849CE" w:rsidRDefault="00C849CE">
      <w:pPr>
        <w:pStyle w:val="CommentText"/>
      </w:pPr>
      <w:r>
        <w:rPr>
          <w:rStyle w:val="CommentReference"/>
        </w:rPr>
        <w:annotationRef/>
      </w:r>
      <w:r>
        <w:t>Needs fluffing</w:t>
      </w:r>
    </w:p>
  </w:comment>
  <w:comment w:id="248" w:author="Brant McNeece" w:date="2021-09-07T19:36:00Z" w:initials="BM">
    <w:p w14:paraId="75A99367" w14:textId="3EF024D4" w:rsidR="0081367B" w:rsidRDefault="0081367B">
      <w:pPr>
        <w:pStyle w:val="CommentText"/>
      </w:pPr>
      <w:r>
        <w:rPr>
          <w:rStyle w:val="CommentReference"/>
        </w:rPr>
        <w:annotationRef/>
      </w:r>
      <w:r>
        <w:t xml:space="preserve">The premise of this cross was that the PI’s </w:t>
      </w:r>
      <w:r w:rsidR="00C849CE">
        <w:t xml:space="preserve">used do not have the </w:t>
      </w:r>
      <w:proofErr w:type="spellStart"/>
      <w:r w:rsidR="00C849CE">
        <w:t>Danbaekkong</w:t>
      </w:r>
      <w:proofErr w:type="spellEnd"/>
      <w:r w:rsidR="00C849CE">
        <w:t xml:space="preserve"> marker. I think </w:t>
      </w:r>
      <w:proofErr w:type="spellStart"/>
      <w:r w:rsidR="00C849CE">
        <w:t>Kyujung</w:t>
      </w:r>
      <w:proofErr w:type="spellEnd"/>
      <w:r w:rsidR="00C849CE">
        <w:t xml:space="preserve"> was verifying that, but if that is so then that adds a lot to the paper. </w:t>
      </w:r>
    </w:p>
  </w:comment>
  <w:comment w:id="269" w:author="Brant McNeece" w:date="2021-09-07T19:37:00Z" w:initials="BM">
    <w:p w14:paraId="5D892A91" w14:textId="369FF144" w:rsidR="00C849CE" w:rsidRDefault="00C849CE">
      <w:pPr>
        <w:pStyle w:val="CommentText"/>
      </w:pPr>
      <w:r>
        <w:rPr>
          <w:rStyle w:val="CommentReference"/>
        </w:rPr>
        <w:annotationRef/>
      </w:r>
      <w:r>
        <w:t>Not sure this location is correct</w:t>
      </w:r>
    </w:p>
  </w:comment>
  <w:comment w:id="470" w:author="Brant McNeece" w:date="2021-09-07T19:38:00Z" w:initials="BM">
    <w:p w14:paraId="54ECF1A5" w14:textId="26E6E37B" w:rsidR="003C3C7A" w:rsidRDefault="003C3C7A">
      <w:pPr>
        <w:pStyle w:val="CommentText"/>
      </w:pPr>
      <w:r>
        <w:rPr>
          <w:rStyle w:val="CommentReference"/>
        </w:rPr>
        <w:annotationRef/>
      </w:r>
      <w:r>
        <w:t>Can run a test to see if</w:t>
      </w:r>
      <w:r w:rsidR="001053D1">
        <w:t xml:space="preserve"> Clermont phenotypes differed significantly between populations. If so, then leave it out – if not, then </w:t>
      </w:r>
      <w:r w:rsidR="00A75220">
        <w:t xml:space="preserve">we can add a comment about that. </w:t>
      </w:r>
    </w:p>
  </w:comment>
  <w:comment w:id="574" w:author="Brant McNeece" w:date="2021-09-07T19:35:00Z" w:initials="BM">
    <w:p w14:paraId="23BF69B9" w14:textId="7D6639D0" w:rsidR="004A179C" w:rsidRDefault="004A179C">
      <w:pPr>
        <w:pStyle w:val="CommentText"/>
      </w:pPr>
      <w:r>
        <w:rPr>
          <w:rStyle w:val="CommentReference"/>
        </w:rPr>
        <w:annotationRef/>
      </w:r>
      <w:r>
        <w:t>Needs fluffing with PVEs</w:t>
      </w:r>
      <w:r w:rsidR="0081367B">
        <w:t xml:space="preserve">. </w:t>
      </w:r>
    </w:p>
  </w:comment>
  <w:comment w:id="3992" w:author="Brant McNeece" w:date="2021-09-07T19:49:00Z" w:initials="BM">
    <w:p w14:paraId="6A7AAC90" w14:textId="779B359F" w:rsidR="00CA66E3" w:rsidRDefault="00CA66E3">
      <w:pPr>
        <w:pStyle w:val="CommentText"/>
      </w:pPr>
      <w:r>
        <w:rPr>
          <w:rStyle w:val="CommentReference"/>
        </w:rPr>
        <w:annotationRef/>
      </w:r>
      <w:r>
        <w:t>I also have the figure</w:t>
      </w:r>
      <w:r w:rsidR="001047C6">
        <w:t xml:space="preserve"> for this</w:t>
      </w:r>
      <w:r>
        <w:t xml:space="preserve"> if y’all want to use that instead</w:t>
      </w:r>
      <w:r w:rsidR="001047C6">
        <w:t xml:space="preserve"> of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E96AC6" w15:done="0"/>
  <w15:commentEx w15:paraId="75A99367" w15:done="0"/>
  <w15:commentEx w15:paraId="5D892A91" w15:done="0"/>
  <w15:commentEx w15:paraId="54ECF1A5" w15:done="0"/>
  <w15:commentEx w15:paraId="23BF69B9" w15:done="0"/>
  <w15:commentEx w15:paraId="6A7AA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3E0B" w16cex:dateUtc="2021-09-08T00:37:00Z"/>
  <w16cex:commentExtensible w16cex:durableId="24E23DB0" w16cex:dateUtc="2021-09-08T00:36:00Z"/>
  <w16cex:commentExtensible w16cex:durableId="24E23DF0" w16cex:dateUtc="2021-09-08T00:37:00Z"/>
  <w16cex:commentExtensible w16cex:durableId="24E23E52" w16cex:dateUtc="2021-09-08T00:38:00Z"/>
  <w16cex:commentExtensible w16cex:durableId="24E23D8A" w16cex:dateUtc="2021-09-08T00:35:00Z"/>
  <w16cex:commentExtensible w16cex:durableId="24E240CF" w16cex:dateUtc="2021-09-08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E96AC6" w16cid:durableId="24E23E0B"/>
  <w16cid:commentId w16cid:paraId="75A99367" w16cid:durableId="24E23DB0"/>
  <w16cid:commentId w16cid:paraId="5D892A91" w16cid:durableId="24E23DF0"/>
  <w16cid:commentId w16cid:paraId="54ECF1A5" w16cid:durableId="24E23E52"/>
  <w16cid:commentId w16cid:paraId="23BF69B9" w16cid:durableId="24E23D8A"/>
  <w16cid:commentId w16cid:paraId="6A7AAC90" w16cid:durableId="24E240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SFUI-Regular">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59"/>
    <w:multiLevelType w:val="hybridMultilevel"/>
    <w:tmpl w:val="F09E67AC"/>
    <w:lvl w:ilvl="0" w:tplc="CC602D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D55"/>
    <w:multiLevelType w:val="hybridMultilevel"/>
    <w:tmpl w:val="B1BE53CA"/>
    <w:lvl w:ilvl="0" w:tplc="C494012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A1806"/>
    <w:multiLevelType w:val="hybridMultilevel"/>
    <w:tmpl w:val="693805CA"/>
    <w:lvl w:ilvl="0" w:tplc="C6B460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t McNeece">
    <w15:presenceInfo w15:providerId="Windows Live" w15:userId="dcf10f476e29f472"/>
  </w15:person>
  <w15:person w15:author="Jay Gillenwater">
    <w15:presenceInfo w15:providerId="Windows Live" w15:userId="4596fdcf470ef4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4D"/>
    <w:rsid w:val="00013158"/>
    <w:rsid w:val="000134EF"/>
    <w:rsid w:val="000160F6"/>
    <w:rsid w:val="0003288D"/>
    <w:rsid w:val="00033BC4"/>
    <w:rsid w:val="00034687"/>
    <w:rsid w:val="00044BC9"/>
    <w:rsid w:val="00046199"/>
    <w:rsid w:val="00047BFF"/>
    <w:rsid w:val="00054EF5"/>
    <w:rsid w:val="000600A2"/>
    <w:rsid w:val="00060A54"/>
    <w:rsid w:val="0007162F"/>
    <w:rsid w:val="00075399"/>
    <w:rsid w:val="00085AAB"/>
    <w:rsid w:val="000943DE"/>
    <w:rsid w:val="000A10AA"/>
    <w:rsid w:val="000B6011"/>
    <w:rsid w:val="000B6EE4"/>
    <w:rsid w:val="000C0459"/>
    <w:rsid w:val="000C63D3"/>
    <w:rsid w:val="000D34FD"/>
    <w:rsid w:val="000D60FA"/>
    <w:rsid w:val="000E0197"/>
    <w:rsid w:val="000E1693"/>
    <w:rsid w:val="000E3206"/>
    <w:rsid w:val="000F0EDD"/>
    <w:rsid w:val="00102762"/>
    <w:rsid w:val="001047C6"/>
    <w:rsid w:val="001053D1"/>
    <w:rsid w:val="001067E0"/>
    <w:rsid w:val="00106BFA"/>
    <w:rsid w:val="00113E4C"/>
    <w:rsid w:val="001262C1"/>
    <w:rsid w:val="00126EF7"/>
    <w:rsid w:val="001418AD"/>
    <w:rsid w:val="00145F57"/>
    <w:rsid w:val="00170215"/>
    <w:rsid w:val="0017169E"/>
    <w:rsid w:val="0017216F"/>
    <w:rsid w:val="00175427"/>
    <w:rsid w:val="00191FB5"/>
    <w:rsid w:val="001921D2"/>
    <w:rsid w:val="001B2FD4"/>
    <w:rsid w:val="001C5D27"/>
    <w:rsid w:val="001D2152"/>
    <w:rsid w:val="001E47A8"/>
    <w:rsid w:val="001F5318"/>
    <w:rsid w:val="0020339D"/>
    <w:rsid w:val="002041AA"/>
    <w:rsid w:val="0020706B"/>
    <w:rsid w:val="00213F6A"/>
    <w:rsid w:val="002148F2"/>
    <w:rsid w:val="00242896"/>
    <w:rsid w:val="00244F7D"/>
    <w:rsid w:val="002475B2"/>
    <w:rsid w:val="00256DD7"/>
    <w:rsid w:val="00280BBB"/>
    <w:rsid w:val="00285576"/>
    <w:rsid w:val="00290143"/>
    <w:rsid w:val="002A1F8D"/>
    <w:rsid w:val="002A3B59"/>
    <w:rsid w:val="002A407F"/>
    <w:rsid w:val="002A4B83"/>
    <w:rsid w:val="002A7834"/>
    <w:rsid w:val="002B0671"/>
    <w:rsid w:val="002C0FA4"/>
    <w:rsid w:val="002C5293"/>
    <w:rsid w:val="002C6A82"/>
    <w:rsid w:val="00303EF1"/>
    <w:rsid w:val="0030664A"/>
    <w:rsid w:val="00316745"/>
    <w:rsid w:val="003201F3"/>
    <w:rsid w:val="003233D6"/>
    <w:rsid w:val="003321AB"/>
    <w:rsid w:val="00354229"/>
    <w:rsid w:val="003556A9"/>
    <w:rsid w:val="0035782D"/>
    <w:rsid w:val="003663AE"/>
    <w:rsid w:val="00367A2D"/>
    <w:rsid w:val="00367FDF"/>
    <w:rsid w:val="003721F8"/>
    <w:rsid w:val="00387BCB"/>
    <w:rsid w:val="003921A5"/>
    <w:rsid w:val="00396BEA"/>
    <w:rsid w:val="003A3E3B"/>
    <w:rsid w:val="003A6801"/>
    <w:rsid w:val="003C19C6"/>
    <w:rsid w:val="003C3C7A"/>
    <w:rsid w:val="003C6847"/>
    <w:rsid w:val="003F1205"/>
    <w:rsid w:val="003F2020"/>
    <w:rsid w:val="003F7525"/>
    <w:rsid w:val="0040228D"/>
    <w:rsid w:val="00403BDA"/>
    <w:rsid w:val="00406EA4"/>
    <w:rsid w:val="00416C99"/>
    <w:rsid w:val="00430B39"/>
    <w:rsid w:val="00450B41"/>
    <w:rsid w:val="00451521"/>
    <w:rsid w:val="00455432"/>
    <w:rsid w:val="00457171"/>
    <w:rsid w:val="00457E4D"/>
    <w:rsid w:val="004634F4"/>
    <w:rsid w:val="00463879"/>
    <w:rsid w:val="00463EDB"/>
    <w:rsid w:val="00474072"/>
    <w:rsid w:val="00481CCA"/>
    <w:rsid w:val="00485E92"/>
    <w:rsid w:val="004927CB"/>
    <w:rsid w:val="00497189"/>
    <w:rsid w:val="00497B02"/>
    <w:rsid w:val="00497C6F"/>
    <w:rsid w:val="004A179C"/>
    <w:rsid w:val="004A3DE2"/>
    <w:rsid w:val="004A3F55"/>
    <w:rsid w:val="004A50BC"/>
    <w:rsid w:val="004B586C"/>
    <w:rsid w:val="004C4342"/>
    <w:rsid w:val="004C7EE2"/>
    <w:rsid w:val="004D3775"/>
    <w:rsid w:val="004E6046"/>
    <w:rsid w:val="004F06C0"/>
    <w:rsid w:val="00502624"/>
    <w:rsid w:val="00504C52"/>
    <w:rsid w:val="00505A43"/>
    <w:rsid w:val="0051361F"/>
    <w:rsid w:val="005144BE"/>
    <w:rsid w:val="005252D6"/>
    <w:rsid w:val="00526254"/>
    <w:rsid w:val="00532A1C"/>
    <w:rsid w:val="00532F5E"/>
    <w:rsid w:val="00533940"/>
    <w:rsid w:val="005442AD"/>
    <w:rsid w:val="00553D1D"/>
    <w:rsid w:val="00565EC8"/>
    <w:rsid w:val="005666CB"/>
    <w:rsid w:val="00570BBF"/>
    <w:rsid w:val="00571787"/>
    <w:rsid w:val="00582C60"/>
    <w:rsid w:val="005851ED"/>
    <w:rsid w:val="005856D4"/>
    <w:rsid w:val="00590D91"/>
    <w:rsid w:val="0059714E"/>
    <w:rsid w:val="00597D64"/>
    <w:rsid w:val="005A15B1"/>
    <w:rsid w:val="005A20AA"/>
    <w:rsid w:val="005C0496"/>
    <w:rsid w:val="005C58C5"/>
    <w:rsid w:val="005D1F61"/>
    <w:rsid w:val="005E1E2B"/>
    <w:rsid w:val="005F1262"/>
    <w:rsid w:val="005F7D60"/>
    <w:rsid w:val="005F7D98"/>
    <w:rsid w:val="0061015E"/>
    <w:rsid w:val="0061135C"/>
    <w:rsid w:val="0061240B"/>
    <w:rsid w:val="00626369"/>
    <w:rsid w:val="006273F5"/>
    <w:rsid w:val="00632F64"/>
    <w:rsid w:val="006346BE"/>
    <w:rsid w:val="006415F6"/>
    <w:rsid w:val="00654C62"/>
    <w:rsid w:val="0066697E"/>
    <w:rsid w:val="0068495F"/>
    <w:rsid w:val="006935F8"/>
    <w:rsid w:val="00697189"/>
    <w:rsid w:val="00697862"/>
    <w:rsid w:val="006A1B10"/>
    <w:rsid w:val="006B4F4B"/>
    <w:rsid w:val="006B5500"/>
    <w:rsid w:val="006B72F9"/>
    <w:rsid w:val="006D1514"/>
    <w:rsid w:val="006D5C89"/>
    <w:rsid w:val="006D5F42"/>
    <w:rsid w:val="006F557B"/>
    <w:rsid w:val="00700239"/>
    <w:rsid w:val="00701E90"/>
    <w:rsid w:val="00716390"/>
    <w:rsid w:val="00717E78"/>
    <w:rsid w:val="007250A7"/>
    <w:rsid w:val="00740E36"/>
    <w:rsid w:val="00741FF9"/>
    <w:rsid w:val="00754331"/>
    <w:rsid w:val="007551D2"/>
    <w:rsid w:val="0076684B"/>
    <w:rsid w:val="0077202B"/>
    <w:rsid w:val="00773FB1"/>
    <w:rsid w:val="00774CF9"/>
    <w:rsid w:val="00777D6E"/>
    <w:rsid w:val="007911FB"/>
    <w:rsid w:val="007B128F"/>
    <w:rsid w:val="007C03BD"/>
    <w:rsid w:val="007C1EC3"/>
    <w:rsid w:val="007C5EBB"/>
    <w:rsid w:val="007C66F8"/>
    <w:rsid w:val="007D7546"/>
    <w:rsid w:val="007D7AA4"/>
    <w:rsid w:val="007E0702"/>
    <w:rsid w:val="0081367B"/>
    <w:rsid w:val="00813951"/>
    <w:rsid w:val="00813A69"/>
    <w:rsid w:val="008174F2"/>
    <w:rsid w:val="008251AD"/>
    <w:rsid w:val="00830B72"/>
    <w:rsid w:val="0083630E"/>
    <w:rsid w:val="00836388"/>
    <w:rsid w:val="00844437"/>
    <w:rsid w:val="008447ED"/>
    <w:rsid w:val="008610B8"/>
    <w:rsid w:val="00862E29"/>
    <w:rsid w:val="0086360B"/>
    <w:rsid w:val="008709D3"/>
    <w:rsid w:val="00883E8B"/>
    <w:rsid w:val="00890744"/>
    <w:rsid w:val="00890BEB"/>
    <w:rsid w:val="008A0285"/>
    <w:rsid w:val="008A6467"/>
    <w:rsid w:val="008A6742"/>
    <w:rsid w:val="008B313A"/>
    <w:rsid w:val="008B751D"/>
    <w:rsid w:val="008D3B97"/>
    <w:rsid w:val="00913110"/>
    <w:rsid w:val="00920AB1"/>
    <w:rsid w:val="0093741D"/>
    <w:rsid w:val="00942BB7"/>
    <w:rsid w:val="00951519"/>
    <w:rsid w:val="00951A07"/>
    <w:rsid w:val="0095251A"/>
    <w:rsid w:val="00962B0B"/>
    <w:rsid w:val="00975CE5"/>
    <w:rsid w:val="00986D5E"/>
    <w:rsid w:val="00997205"/>
    <w:rsid w:val="009A1009"/>
    <w:rsid w:val="009D153C"/>
    <w:rsid w:val="009E4535"/>
    <w:rsid w:val="009E57C0"/>
    <w:rsid w:val="009F0032"/>
    <w:rsid w:val="009F606B"/>
    <w:rsid w:val="00A00A16"/>
    <w:rsid w:val="00A03430"/>
    <w:rsid w:val="00A056E1"/>
    <w:rsid w:val="00A1044F"/>
    <w:rsid w:val="00A12FB6"/>
    <w:rsid w:val="00A16307"/>
    <w:rsid w:val="00A365A0"/>
    <w:rsid w:val="00A46E67"/>
    <w:rsid w:val="00A47DA6"/>
    <w:rsid w:val="00A56ADE"/>
    <w:rsid w:val="00A65F1A"/>
    <w:rsid w:val="00A75220"/>
    <w:rsid w:val="00A776A3"/>
    <w:rsid w:val="00A85003"/>
    <w:rsid w:val="00AA13B9"/>
    <w:rsid w:val="00AB6D11"/>
    <w:rsid w:val="00AD3266"/>
    <w:rsid w:val="00AD3B62"/>
    <w:rsid w:val="00AD4CA4"/>
    <w:rsid w:val="00AE5E03"/>
    <w:rsid w:val="00B04761"/>
    <w:rsid w:val="00B04C9D"/>
    <w:rsid w:val="00B15D05"/>
    <w:rsid w:val="00B1646C"/>
    <w:rsid w:val="00B2061B"/>
    <w:rsid w:val="00B25F33"/>
    <w:rsid w:val="00B272B4"/>
    <w:rsid w:val="00B31DA2"/>
    <w:rsid w:val="00B34866"/>
    <w:rsid w:val="00B34E23"/>
    <w:rsid w:val="00B368E6"/>
    <w:rsid w:val="00B36BD6"/>
    <w:rsid w:val="00B405C3"/>
    <w:rsid w:val="00B504FA"/>
    <w:rsid w:val="00B61AE8"/>
    <w:rsid w:val="00B61E12"/>
    <w:rsid w:val="00B638DD"/>
    <w:rsid w:val="00B665B9"/>
    <w:rsid w:val="00B8118D"/>
    <w:rsid w:val="00B84829"/>
    <w:rsid w:val="00BA4814"/>
    <w:rsid w:val="00BA544A"/>
    <w:rsid w:val="00BB268C"/>
    <w:rsid w:val="00BB3DB6"/>
    <w:rsid w:val="00BB5D44"/>
    <w:rsid w:val="00BC06F1"/>
    <w:rsid w:val="00BD02FE"/>
    <w:rsid w:val="00BD2427"/>
    <w:rsid w:val="00BE16D1"/>
    <w:rsid w:val="00BE17BC"/>
    <w:rsid w:val="00BE7479"/>
    <w:rsid w:val="00BF292D"/>
    <w:rsid w:val="00C05763"/>
    <w:rsid w:val="00C068CE"/>
    <w:rsid w:val="00C07182"/>
    <w:rsid w:val="00C15765"/>
    <w:rsid w:val="00C21982"/>
    <w:rsid w:val="00C22564"/>
    <w:rsid w:val="00C22967"/>
    <w:rsid w:val="00C742D6"/>
    <w:rsid w:val="00C759B9"/>
    <w:rsid w:val="00C849CE"/>
    <w:rsid w:val="00C86D1B"/>
    <w:rsid w:val="00C908CA"/>
    <w:rsid w:val="00C92AB1"/>
    <w:rsid w:val="00CA66E3"/>
    <w:rsid w:val="00CB0FAE"/>
    <w:rsid w:val="00CD0EF9"/>
    <w:rsid w:val="00CD48D5"/>
    <w:rsid w:val="00CD7D65"/>
    <w:rsid w:val="00CE5CBD"/>
    <w:rsid w:val="00CF239F"/>
    <w:rsid w:val="00D144EE"/>
    <w:rsid w:val="00D363C1"/>
    <w:rsid w:val="00D4777C"/>
    <w:rsid w:val="00D50C8C"/>
    <w:rsid w:val="00D72CCC"/>
    <w:rsid w:val="00D74753"/>
    <w:rsid w:val="00DC7ADC"/>
    <w:rsid w:val="00DE26C7"/>
    <w:rsid w:val="00DF2765"/>
    <w:rsid w:val="00E0307B"/>
    <w:rsid w:val="00E10280"/>
    <w:rsid w:val="00E16176"/>
    <w:rsid w:val="00E6033B"/>
    <w:rsid w:val="00E646A2"/>
    <w:rsid w:val="00E726BC"/>
    <w:rsid w:val="00E72C9C"/>
    <w:rsid w:val="00E92F6A"/>
    <w:rsid w:val="00EB5939"/>
    <w:rsid w:val="00EB73DA"/>
    <w:rsid w:val="00EB7B32"/>
    <w:rsid w:val="00EC53A9"/>
    <w:rsid w:val="00EC70CE"/>
    <w:rsid w:val="00EE0E13"/>
    <w:rsid w:val="00EE1FED"/>
    <w:rsid w:val="00EE6A10"/>
    <w:rsid w:val="00EF03B3"/>
    <w:rsid w:val="00EF387F"/>
    <w:rsid w:val="00EF6F2D"/>
    <w:rsid w:val="00F01812"/>
    <w:rsid w:val="00F01D29"/>
    <w:rsid w:val="00F20B6A"/>
    <w:rsid w:val="00F30737"/>
    <w:rsid w:val="00F30C91"/>
    <w:rsid w:val="00F56335"/>
    <w:rsid w:val="00F648BB"/>
    <w:rsid w:val="00F75210"/>
    <w:rsid w:val="00F837A3"/>
    <w:rsid w:val="00F8485A"/>
    <w:rsid w:val="00F8729D"/>
    <w:rsid w:val="00F87CC3"/>
    <w:rsid w:val="00FA319B"/>
    <w:rsid w:val="00FA5C66"/>
    <w:rsid w:val="00FB0C43"/>
    <w:rsid w:val="00FB0D94"/>
    <w:rsid w:val="00FC1BD1"/>
    <w:rsid w:val="00FD51AD"/>
    <w:rsid w:val="00FD6F49"/>
    <w:rsid w:val="00FE4E84"/>
    <w:rsid w:val="00FF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2A9C"/>
  <w15:chartTrackingRefBased/>
  <w15:docId w15:val="{4B4937DD-5D41-EA48-A7E5-EFD194C4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7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4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52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57E4D"/>
    <w:rPr>
      <w:rFonts w:ascii=".AppleSystemUIFont" w:hAnsi=".AppleSystemUIFont" w:cs="Times New Roman"/>
      <w:sz w:val="26"/>
      <w:szCs w:val="26"/>
    </w:rPr>
  </w:style>
  <w:style w:type="paragraph" w:customStyle="1" w:styleId="p2">
    <w:name w:val="p2"/>
    <w:basedOn w:val="Normal"/>
    <w:rsid w:val="00457E4D"/>
    <w:rPr>
      <w:rFonts w:ascii=".AppleSystemUIFont" w:hAnsi=".AppleSystemUIFont" w:cs="Times New Roman"/>
      <w:sz w:val="26"/>
      <w:szCs w:val="26"/>
    </w:rPr>
  </w:style>
  <w:style w:type="character" w:customStyle="1" w:styleId="s1">
    <w:name w:val="s1"/>
    <w:basedOn w:val="DefaultParagraphFont"/>
    <w:rsid w:val="00457E4D"/>
    <w:rPr>
      <w:rFonts w:ascii=".SFUI-Regular" w:hAnsi=".SFUI-Regular" w:hint="default"/>
      <w:b w:val="0"/>
      <w:bCs w:val="0"/>
      <w:i w:val="0"/>
      <w:iCs w:val="0"/>
      <w:sz w:val="26"/>
      <w:szCs w:val="26"/>
    </w:rPr>
  </w:style>
  <w:style w:type="character" w:customStyle="1" w:styleId="apple-converted-space">
    <w:name w:val="apple-converted-space"/>
    <w:basedOn w:val="DefaultParagraphFont"/>
    <w:rsid w:val="00457E4D"/>
  </w:style>
  <w:style w:type="character" w:customStyle="1" w:styleId="Heading1Char">
    <w:name w:val="Heading 1 Char"/>
    <w:basedOn w:val="DefaultParagraphFont"/>
    <w:link w:val="Heading1"/>
    <w:uiPriority w:val="9"/>
    <w:rsid w:val="003167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4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37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F75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646C"/>
    <w:rPr>
      <w:color w:val="0563C1" w:themeColor="hyperlink"/>
      <w:u w:val="single"/>
    </w:rPr>
  </w:style>
  <w:style w:type="character" w:styleId="UnresolvedMention">
    <w:name w:val="Unresolved Mention"/>
    <w:basedOn w:val="DefaultParagraphFont"/>
    <w:uiPriority w:val="99"/>
    <w:semiHidden/>
    <w:unhideWhenUsed/>
    <w:rsid w:val="00B1646C"/>
    <w:rPr>
      <w:color w:val="605E5C"/>
      <w:shd w:val="clear" w:color="auto" w:fill="E1DFDD"/>
    </w:rPr>
  </w:style>
  <w:style w:type="character" w:styleId="CommentReference">
    <w:name w:val="annotation reference"/>
    <w:basedOn w:val="DefaultParagraphFont"/>
    <w:uiPriority w:val="99"/>
    <w:semiHidden/>
    <w:unhideWhenUsed/>
    <w:rsid w:val="004A179C"/>
    <w:rPr>
      <w:sz w:val="16"/>
      <w:szCs w:val="16"/>
    </w:rPr>
  </w:style>
  <w:style w:type="paragraph" w:styleId="CommentText">
    <w:name w:val="annotation text"/>
    <w:basedOn w:val="Normal"/>
    <w:link w:val="CommentTextChar"/>
    <w:uiPriority w:val="99"/>
    <w:semiHidden/>
    <w:unhideWhenUsed/>
    <w:rsid w:val="004A179C"/>
    <w:rPr>
      <w:sz w:val="20"/>
      <w:szCs w:val="20"/>
    </w:rPr>
  </w:style>
  <w:style w:type="character" w:customStyle="1" w:styleId="CommentTextChar">
    <w:name w:val="Comment Text Char"/>
    <w:basedOn w:val="DefaultParagraphFont"/>
    <w:link w:val="CommentText"/>
    <w:uiPriority w:val="99"/>
    <w:semiHidden/>
    <w:rsid w:val="004A179C"/>
    <w:rPr>
      <w:sz w:val="20"/>
      <w:szCs w:val="20"/>
    </w:rPr>
  </w:style>
  <w:style w:type="paragraph" w:styleId="CommentSubject">
    <w:name w:val="annotation subject"/>
    <w:basedOn w:val="CommentText"/>
    <w:next w:val="CommentText"/>
    <w:link w:val="CommentSubjectChar"/>
    <w:uiPriority w:val="99"/>
    <w:semiHidden/>
    <w:unhideWhenUsed/>
    <w:rsid w:val="004A179C"/>
    <w:rPr>
      <w:b/>
      <w:bCs/>
    </w:rPr>
  </w:style>
  <w:style w:type="character" w:customStyle="1" w:styleId="CommentSubjectChar">
    <w:name w:val="Comment Subject Char"/>
    <w:basedOn w:val="CommentTextChar"/>
    <w:link w:val="CommentSubject"/>
    <w:uiPriority w:val="99"/>
    <w:semiHidden/>
    <w:rsid w:val="004A179C"/>
    <w:rPr>
      <w:b/>
      <w:bCs/>
      <w:sz w:val="20"/>
      <w:szCs w:val="20"/>
    </w:rPr>
  </w:style>
  <w:style w:type="paragraph" w:styleId="ListParagraph">
    <w:name w:val="List Paragraph"/>
    <w:basedOn w:val="Normal"/>
    <w:uiPriority w:val="34"/>
    <w:qFormat/>
    <w:rsid w:val="00B0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0080">
      <w:bodyDiv w:val="1"/>
      <w:marLeft w:val="0"/>
      <w:marRight w:val="0"/>
      <w:marTop w:val="0"/>
      <w:marBottom w:val="0"/>
      <w:divBdr>
        <w:top w:val="none" w:sz="0" w:space="0" w:color="auto"/>
        <w:left w:val="none" w:sz="0" w:space="0" w:color="auto"/>
        <w:bottom w:val="none" w:sz="0" w:space="0" w:color="auto"/>
        <w:right w:val="none" w:sz="0" w:space="0" w:color="auto"/>
      </w:divBdr>
    </w:div>
    <w:div w:id="257106185">
      <w:bodyDiv w:val="1"/>
      <w:marLeft w:val="0"/>
      <w:marRight w:val="0"/>
      <w:marTop w:val="0"/>
      <w:marBottom w:val="0"/>
      <w:divBdr>
        <w:top w:val="none" w:sz="0" w:space="0" w:color="auto"/>
        <w:left w:val="none" w:sz="0" w:space="0" w:color="auto"/>
        <w:bottom w:val="none" w:sz="0" w:space="0" w:color="auto"/>
        <w:right w:val="none" w:sz="0" w:space="0" w:color="auto"/>
      </w:divBdr>
    </w:div>
    <w:div w:id="137064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oleObject" Target="embeddings/oleObject2.bin"/><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56827-6879-4323-8E0B-21F95C1F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8395</Words>
  <Characters>47857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 Gillenwater</cp:lastModifiedBy>
  <cp:revision>351</cp:revision>
  <dcterms:created xsi:type="dcterms:W3CDTF">2021-08-17T13:48:00Z</dcterms:created>
  <dcterms:modified xsi:type="dcterms:W3CDTF">2021-10-01T04:12:00Z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b24f73c0-5125-3808-9716-8a9ade8d408f</vt:lpwstr>
  </property>
  <property fmtid="{D5CDD505-2E9C-101B-9397-08002B2CF9AE}" pid="24" name="Mendeley Citation Style_1">
    <vt:lpwstr>http://www.zotero.org/styles/apa</vt:lpwstr>
  </property>
</Properties>
</file>